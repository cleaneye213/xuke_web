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747B" w:rsidRDefault="00B460D7" w:rsidP="00A1747B">
      <w:pPr>
        <w:pStyle w:val="1"/>
        <w:numPr>
          <w:ilvl w:val="0"/>
          <w:numId w:val="1"/>
        </w:numPr>
        <w:rPr>
          <w:rFonts w:hint="eastAsia"/>
        </w:rPr>
      </w:pPr>
      <w:r>
        <w:rPr>
          <w:rFonts w:hint="eastAsia"/>
        </w:rPr>
        <w:t>mysql</w:t>
      </w:r>
      <w:r>
        <w:rPr>
          <w:rFonts w:hint="eastAsia"/>
        </w:rPr>
        <w:t>视图</w:t>
      </w:r>
    </w:p>
    <w:p w:rsidR="00A1747B" w:rsidRDefault="00A1747B" w:rsidP="00A1747B">
      <w:pPr>
        <w:pStyle w:val="2"/>
        <w:rPr>
          <w:rFonts w:hint="eastAsia"/>
        </w:rPr>
      </w:pPr>
      <w:r>
        <w:rPr>
          <w:rFonts w:hint="eastAsia"/>
        </w:rPr>
        <w:t>视图简介</w:t>
      </w:r>
    </w:p>
    <w:p w:rsidR="00A1747B" w:rsidRDefault="00A1747B" w:rsidP="00A1747B">
      <w:pPr>
        <w:rPr>
          <w:rFonts w:ascii="Helvetica" w:hAnsi="Helvetica" w:cs="Helvetica" w:hint="eastAsia"/>
          <w:color w:val="333344"/>
          <w:sz w:val="23"/>
          <w:szCs w:val="23"/>
          <w:shd w:val="clear" w:color="auto" w:fill="FFFFFF"/>
        </w:rPr>
      </w:pPr>
      <w:r>
        <w:rPr>
          <w:rFonts w:ascii="Helvetica" w:hAnsi="Helvetica" w:cs="Helvetica"/>
          <w:color w:val="333344"/>
          <w:sz w:val="23"/>
          <w:szCs w:val="23"/>
          <w:shd w:val="clear" w:color="auto" w:fill="FFFFFF"/>
        </w:rPr>
        <w:t>数据库视图是虚拟表或逻辑表，它被定义为具有</w:t>
      </w:r>
      <w:hyperlink r:id="rId6" w:tgtFrame="_blank" w:tooltip="连接" w:history="1">
        <w:r w:rsidRPr="00E26529">
          <w:rPr>
            <w:color w:val="333344"/>
          </w:rPr>
          <w:t>连接</w:t>
        </w:r>
      </w:hyperlink>
      <w:r>
        <w:rPr>
          <w:rFonts w:ascii="Helvetica" w:hAnsi="Helvetica" w:cs="Helvetica"/>
          <w:color w:val="333344"/>
          <w:sz w:val="23"/>
          <w:szCs w:val="23"/>
          <w:shd w:val="clear" w:color="auto" w:fill="FFFFFF"/>
        </w:rPr>
        <w:t>的</w:t>
      </w:r>
      <w:r>
        <w:rPr>
          <w:rFonts w:ascii="Helvetica" w:hAnsi="Helvetica" w:cs="Helvetica"/>
          <w:color w:val="333344"/>
          <w:sz w:val="23"/>
          <w:szCs w:val="23"/>
          <w:shd w:val="clear" w:color="auto" w:fill="FFFFFF"/>
        </w:rPr>
        <w:t>SQL</w:t>
      </w:r>
      <w:r w:rsidRPr="00FB1D30">
        <w:t> </w:t>
      </w:r>
      <w:hyperlink r:id="rId7" w:tgtFrame="_blank" w:tooltip="SELECT" w:history="1">
        <w:r w:rsidRPr="00FB1D30">
          <w:rPr>
            <w:color w:val="333344"/>
          </w:rPr>
          <w:t>SELECT</w:t>
        </w:r>
      </w:hyperlink>
      <w:r>
        <w:rPr>
          <w:rFonts w:ascii="Helvetica" w:hAnsi="Helvetica" w:cs="Helvetica"/>
          <w:color w:val="333344"/>
          <w:sz w:val="23"/>
          <w:szCs w:val="23"/>
          <w:shd w:val="clear" w:color="auto" w:fill="FFFFFF"/>
        </w:rPr>
        <w:t>查询语句。</w:t>
      </w:r>
      <w:r>
        <w:rPr>
          <w:rFonts w:ascii="Helvetica" w:hAnsi="Helvetica" w:cs="Helvetica"/>
          <w:color w:val="333344"/>
          <w:sz w:val="23"/>
          <w:szCs w:val="23"/>
          <w:shd w:val="clear" w:color="auto" w:fill="FFFFFF"/>
        </w:rPr>
        <w:t xml:space="preserve"> </w:t>
      </w:r>
      <w:r>
        <w:rPr>
          <w:rFonts w:ascii="Helvetica" w:hAnsi="Helvetica" w:cs="Helvetica"/>
          <w:color w:val="333344"/>
          <w:sz w:val="23"/>
          <w:szCs w:val="23"/>
          <w:shd w:val="clear" w:color="auto" w:fill="FFFFFF"/>
        </w:rPr>
        <w:t>因为数据库视图与数据库表类似，它由行和列组成，因此可以根据数据库表查询数据。</w:t>
      </w:r>
    </w:p>
    <w:p w:rsidR="00A1747B" w:rsidRDefault="00A1747B" w:rsidP="00A1747B">
      <w:pPr>
        <w:rPr>
          <w:rFonts w:hint="eastAsia"/>
        </w:rPr>
      </w:pPr>
    </w:p>
    <w:p w:rsidR="00A1747B" w:rsidRDefault="00A1747B" w:rsidP="00A1747B">
      <w:pPr>
        <w:pStyle w:val="2"/>
        <w:rPr>
          <w:rFonts w:hint="eastAsia"/>
        </w:rPr>
      </w:pPr>
      <w:r w:rsidRPr="00A1747B">
        <w:rPr>
          <w:rFonts w:hint="eastAsia"/>
        </w:rPr>
        <w:t>数据库视图的优点</w:t>
      </w:r>
    </w:p>
    <w:p w:rsidR="00A1747B" w:rsidRDefault="00A1747B" w:rsidP="00A1747B">
      <w:pPr>
        <w:pStyle w:val="a4"/>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以下是使用数据库视图的优点</w:t>
      </w:r>
      <w:r>
        <w:rPr>
          <w:rFonts w:ascii="Helvetica" w:hAnsi="Helvetica" w:cs="Helvetica"/>
          <w:color w:val="333344"/>
          <w:sz w:val="23"/>
          <w:szCs w:val="23"/>
        </w:rPr>
        <w:t xml:space="preserve"> -</w:t>
      </w:r>
    </w:p>
    <w:p w:rsidR="00A1747B" w:rsidRDefault="00A1747B" w:rsidP="00A1747B">
      <w:pPr>
        <w:pStyle w:val="a4"/>
        <w:numPr>
          <w:ilvl w:val="0"/>
          <w:numId w:val="2"/>
        </w:numPr>
        <w:shd w:val="clear" w:color="auto" w:fill="FFFFFF"/>
        <w:spacing w:before="0" w:beforeAutospacing="0" w:after="120" w:afterAutospacing="0"/>
        <w:ind w:left="690"/>
        <w:rPr>
          <w:rFonts w:ascii="Helvetica" w:hAnsi="Helvetica" w:cs="Helvetica"/>
          <w:color w:val="333344"/>
          <w:sz w:val="23"/>
          <w:szCs w:val="23"/>
        </w:rPr>
      </w:pPr>
      <w:r>
        <w:rPr>
          <w:rFonts w:ascii="Helvetica" w:hAnsi="Helvetica" w:cs="Helvetica"/>
          <w:color w:val="333344"/>
          <w:sz w:val="23"/>
          <w:szCs w:val="23"/>
        </w:rPr>
        <w:t>数据库视图允许简化复杂查询：数据库视图由与许多基础表相关联的</w:t>
      </w:r>
      <w:r>
        <w:rPr>
          <w:rFonts w:ascii="Helvetica" w:hAnsi="Helvetica" w:cs="Helvetica"/>
          <w:color w:val="333344"/>
          <w:sz w:val="23"/>
          <w:szCs w:val="23"/>
        </w:rPr>
        <w:t>SQL</w:t>
      </w:r>
      <w:r>
        <w:rPr>
          <w:rFonts w:ascii="Helvetica" w:hAnsi="Helvetica" w:cs="Helvetica"/>
          <w:color w:val="333344"/>
          <w:sz w:val="23"/>
          <w:szCs w:val="23"/>
        </w:rPr>
        <w:t>语句定义。</w:t>
      </w:r>
      <w:r>
        <w:rPr>
          <w:rFonts w:ascii="Helvetica" w:hAnsi="Helvetica" w:cs="Helvetica"/>
          <w:color w:val="333344"/>
          <w:sz w:val="23"/>
          <w:szCs w:val="23"/>
        </w:rPr>
        <w:t xml:space="preserve"> </w:t>
      </w:r>
      <w:r>
        <w:rPr>
          <w:rFonts w:ascii="Helvetica" w:hAnsi="Helvetica" w:cs="Helvetica"/>
          <w:color w:val="333344"/>
          <w:sz w:val="23"/>
          <w:szCs w:val="23"/>
        </w:rPr>
        <w:t>您可以使用数据库视图来隐藏最终用户和外部应用程序的基础表的复杂性。</w:t>
      </w:r>
      <w:r>
        <w:rPr>
          <w:rFonts w:ascii="Helvetica" w:hAnsi="Helvetica" w:cs="Helvetica"/>
          <w:color w:val="333344"/>
          <w:sz w:val="23"/>
          <w:szCs w:val="23"/>
        </w:rPr>
        <w:t xml:space="preserve"> </w:t>
      </w:r>
      <w:r>
        <w:rPr>
          <w:rFonts w:ascii="Helvetica" w:hAnsi="Helvetica" w:cs="Helvetica"/>
          <w:color w:val="333344"/>
          <w:sz w:val="23"/>
          <w:szCs w:val="23"/>
        </w:rPr>
        <w:t>通过数据库视图，您只需使用简单的</w:t>
      </w:r>
      <w:r>
        <w:rPr>
          <w:rFonts w:ascii="Helvetica" w:hAnsi="Helvetica" w:cs="Helvetica"/>
          <w:color w:val="333344"/>
          <w:sz w:val="23"/>
          <w:szCs w:val="23"/>
        </w:rPr>
        <w:t>SQL</w:t>
      </w:r>
      <w:r>
        <w:rPr>
          <w:rFonts w:ascii="Helvetica" w:hAnsi="Helvetica" w:cs="Helvetica"/>
          <w:color w:val="333344"/>
          <w:sz w:val="23"/>
          <w:szCs w:val="23"/>
        </w:rPr>
        <w:t>语句，而不是使用具有多个连接的复杂的</w:t>
      </w:r>
      <w:r>
        <w:rPr>
          <w:rFonts w:ascii="Helvetica" w:hAnsi="Helvetica" w:cs="Helvetica"/>
          <w:color w:val="333344"/>
          <w:sz w:val="23"/>
          <w:szCs w:val="23"/>
        </w:rPr>
        <w:t>SQL</w:t>
      </w:r>
      <w:r>
        <w:rPr>
          <w:rFonts w:ascii="Helvetica" w:hAnsi="Helvetica" w:cs="Helvetica"/>
          <w:color w:val="333344"/>
          <w:sz w:val="23"/>
          <w:szCs w:val="23"/>
        </w:rPr>
        <w:t>语句。</w:t>
      </w:r>
    </w:p>
    <w:p w:rsidR="00A1747B" w:rsidRDefault="00A1747B" w:rsidP="00A1747B">
      <w:pPr>
        <w:pStyle w:val="a4"/>
        <w:numPr>
          <w:ilvl w:val="0"/>
          <w:numId w:val="2"/>
        </w:numPr>
        <w:shd w:val="clear" w:color="auto" w:fill="FFFFFF"/>
        <w:spacing w:before="0" w:beforeAutospacing="0" w:after="120" w:afterAutospacing="0"/>
        <w:ind w:left="690"/>
        <w:rPr>
          <w:rFonts w:ascii="Helvetica" w:hAnsi="Helvetica" w:cs="Helvetica"/>
          <w:color w:val="333344"/>
          <w:sz w:val="23"/>
          <w:szCs w:val="23"/>
        </w:rPr>
      </w:pPr>
      <w:r>
        <w:rPr>
          <w:rFonts w:ascii="Helvetica" w:hAnsi="Helvetica" w:cs="Helvetica"/>
          <w:color w:val="333344"/>
          <w:sz w:val="23"/>
          <w:szCs w:val="23"/>
        </w:rPr>
        <w:t>数据库视图有助于限制对特定用户的数据访问。</w:t>
      </w:r>
      <w:r>
        <w:rPr>
          <w:rFonts w:ascii="Helvetica" w:hAnsi="Helvetica" w:cs="Helvetica"/>
          <w:color w:val="333344"/>
          <w:sz w:val="23"/>
          <w:szCs w:val="23"/>
        </w:rPr>
        <w:t xml:space="preserve"> </w:t>
      </w:r>
      <w:r>
        <w:rPr>
          <w:rFonts w:ascii="Helvetica" w:hAnsi="Helvetica" w:cs="Helvetica"/>
          <w:color w:val="333344"/>
          <w:sz w:val="23"/>
          <w:szCs w:val="23"/>
        </w:rPr>
        <w:t>您可能不希望所有用户都可以查询敏感数据的子集。可以使用数据库视图将非敏感数据仅显示给特定用户组。</w:t>
      </w:r>
    </w:p>
    <w:p w:rsidR="00A1747B" w:rsidRDefault="00A1747B" w:rsidP="00A1747B">
      <w:pPr>
        <w:pStyle w:val="a4"/>
        <w:numPr>
          <w:ilvl w:val="0"/>
          <w:numId w:val="2"/>
        </w:numPr>
        <w:shd w:val="clear" w:color="auto" w:fill="FFFFFF"/>
        <w:spacing w:before="0" w:beforeAutospacing="0" w:after="120" w:afterAutospacing="0"/>
        <w:ind w:left="690"/>
        <w:rPr>
          <w:rFonts w:ascii="Helvetica" w:hAnsi="Helvetica" w:cs="Helvetica"/>
          <w:color w:val="333344"/>
          <w:sz w:val="23"/>
          <w:szCs w:val="23"/>
        </w:rPr>
      </w:pPr>
      <w:r>
        <w:rPr>
          <w:rFonts w:ascii="Helvetica" w:hAnsi="Helvetica" w:cs="Helvetica"/>
          <w:color w:val="333344"/>
          <w:sz w:val="23"/>
          <w:szCs w:val="23"/>
        </w:rPr>
        <w:t>数据库视图提供额外的安全层。</w:t>
      </w:r>
      <w:r>
        <w:rPr>
          <w:rFonts w:ascii="Helvetica" w:hAnsi="Helvetica" w:cs="Helvetica"/>
          <w:color w:val="333344"/>
          <w:sz w:val="23"/>
          <w:szCs w:val="23"/>
        </w:rPr>
        <w:t xml:space="preserve"> </w:t>
      </w:r>
      <w:r>
        <w:rPr>
          <w:rFonts w:ascii="Helvetica" w:hAnsi="Helvetica" w:cs="Helvetica"/>
          <w:color w:val="333344"/>
          <w:sz w:val="23"/>
          <w:szCs w:val="23"/>
        </w:rPr>
        <w:t>安全是任何关系数据库管理系统的重要组成部分。</w:t>
      </w:r>
      <w:r>
        <w:rPr>
          <w:rFonts w:ascii="Helvetica" w:hAnsi="Helvetica" w:cs="Helvetica"/>
          <w:color w:val="333344"/>
          <w:sz w:val="23"/>
          <w:szCs w:val="23"/>
        </w:rPr>
        <w:t xml:space="preserve"> </w:t>
      </w:r>
      <w:r>
        <w:rPr>
          <w:rFonts w:ascii="Helvetica" w:hAnsi="Helvetica" w:cs="Helvetica"/>
          <w:color w:val="333344"/>
          <w:sz w:val="23"/>
          <w:szCs w:val="23"/>
        </w:rPr>
        <w:t>数据库视图为数据库管理系统提供了额外的安全性。</w:t>
      </w:r>
      <w:r>
        <w:rPr>
          <w:rFonts w:ascii="Helvetica" w:hAnsi="Helvetica" w:cs="Helvetica"/>
          <w:color w:val="333344"/>
          <w:sz w:val="23"/>
          <w:szCs w:val="23"/>
        </w:rPr>
        <w:t xml:space="preserve"> </w:t>
      </w:r>
      <w:r>
        <w:rPr>
          <w:rFonts w:ascii="Helvetica" w:hAnsi="Helvetica" w:cs="Helvetica"/>
          <w:color w:val="333344"/>
          <w:sz w:val="23"/>
          <w:szCs w:val="23"/>
        </w:rPr>
        <w:t>数据库视图允许</w:t>
      </w:r>
      <w:proofErr w:type="gramStart"/>
      <w:r>
        <w:rPr>
          <w:rFonts w:ascii="Helvetica" w:hAnsi="Helvetica" w:cs="Helvetica"/>
          <w:color w:val="333344"/>
          <w:sz w:val="23"/>
          <w:szCs w:val="23"/>
        </w:rPr>
        <w:t>您创建</w:t>
      </w:r>
      <w:proofErr w:type="gramEnd"/>
      <w:r>
        <w:rPr>
          <w:rFonts w:ascii="Helvetica" w:hAnsi="Helvetica" w:cs="Helvetica"/>
          <w:color w:val="333344"/>
          <w:sz w:val="23"/>
          <w:szCs w:val="23"/>
        </w:rPr>
        <w:t>只读视图，以将只读数据公开给特定用户。</w:t>
      </w:r>
      <w:r>
        <w:rPr>
          <w:rFonts w:ascii="Helvetica" w:hAnsi="Helvetica" w:cs="Helvetica"/>
          <w:color w:val="333344"/>
          <w:sz w:val="23"/>
          <w:szCs w:val="23"/>
        </w:rPr>
        <w:t xml:space="preserve"> </w:t>
      </w:r>
      <w:r>
        <w:rPr>
          <w:rFonts w:ascii="Helvetica" w:hAnsi="Helvetica" w:cs="Helvetica"/>
          <w:color w:val="333344"/>
          <w:sz w:val="23"/>
          <w:szCs w:val="23"/>
        </w:rPr>
        <w:t>用户只能以只读视图检索数据，但无法更新。</w:t>
      </w:r>
    </w:p>
    <w:p w:rsidR="00A1747B" w:rsidRDefault="00A1747B" w:rsidP="00A1747B">
      <w:pPr>
        <w:pStyle w:val="a4"/>
        <w:numPr>
          <w:ilvl w:val="0"/>
          <w:numId w:val="2"/>
        </w:numPr>
        <w:shd w:val="clear" w:color="auto" w:fill="FFFFFF"/>
        <w:spacing w:before="0" w:beforeAutospacing="0" w:after="120" w:afterAutospacing="0"/>
        <w:ind w:left="690"/>
        <w:rPr>
          <w:rFonts w:ascii="Helvetica" w:hAnsi="Helvetica" w:cs="Helvetica"/>
          <w:color w:val="333344"/>
          <w:sz w:val="23"/>
          <w:szCs w:val="23"/>
        </w:rPr>
      </w:pPr>
      <w:r>
        <w:rPr>
          <w:rFonts w:ascii="Helvetica" w:hAnsi="Helvetica" w:cs="Helvetica"/>
          <w:color w:val="333344"/>
          <w:sz w:val="23"/>
          <w:szCs w:val="23"/>
        </w:rPr>
        <w:t>数据库视图启用计算列。</w:t>
      </w:r>
      <w:r>
        <w:rPr>
          <w:rFonts w:ascii="Helvetica" w:hAnsi="Helvetica" w:cs="Helvetica"/>
          <w:color w:val="333344"/>
          <w:sz w:val="23"/>
          <w:szCs w:val="23"/>
        </w:rPr>
        <w:t xml:space="preserve"> </w:t>
      </w:r>
      <w:r>
        <w:rPr>
          <w:rFonts w:ascii="Helvetica" w:hAnsi="Helvetica" w:cs="Helvetica"/>
          <w:color w:val="333344"/>
          <w:sz w:val="23"/>
          <w:szCs w:val="23"/>
        </w:rPr>
        <w:t>数据库表不应该具有计算列，但数据库视图可以这样。</w:t>
      </w:r>
      <w:r>
        <w:rPr>
          <w:rFonts w:ascii="Helvetica" w:hAnsi="Helvetica" w:cs="Helvetica"/>
          <w:color w:val="333344"/>
          <w:sz w:val="23"/>
          <w:szCs w:val="23"/>
        </w:rPr>
        <w:t xml:space="preserve"> </w:t>
      </w:r>
      <w:r>
        <w:rPr>
          <w:rFonts w:ascii="Helvetica" w:hAnsi="Helvetica" w:cs="Helvetica"/>
          <w:color w:val="333344"/>
          <w:sz w:val="23"/>
          <w:szCs w:val="23"/>
        </w:rPr>
        <w:t>假设在</w:t>
      </w:r>
      <w:r>
        <w:rPr>
          <w:rStyle w:val="HTML"/>
          <w:rFonts w:ascii="Consolas" w:hAnsi="Consolas" w:cs="Consolas"/>
          <w:color w:val="C7254E"/>
          <w:sz w:val="23"/>
          <w:szCs w:val="23"/>
          <w:shd w:val="clear" w:color="auto" w:fill="F9F2F4"/>
        </w:rPr>
        <w:t>orderDetails</w:t>
      </w:r>
      <w:r>
        <w:rPr>
          <w:rFonts w:ascii="Helvetica" w:hAnsi="Helvetica" w:cs="Helvetica"/>
          <w:color w:val="333344"/>
          <w:sz w:val="23"/>
          <w:szCs w:val="23"/>
        </w:rPr>
        <w:t>表中有</w:t>
      </w:r>
      <w:r>
        <w:rPr>
          <w:rStyle w:val="HTML"/>
          <w:rFonts w:ascii="Consolas" w:hAnsi="Consolas" w:cs="Consolas"/>
          <w:color w:val="C7254E"/>
          <w:sz w:val="23"/>
          <w:szCs w:val="23"/>
          <w:shd w:val="clear" w:color="auto" w:fill="F9F2F4"/>
        </w:rPr>
        <w:t>quantityOrder</w:t>
      </w:r>
      <w:r>
        <w:rPr>
          <w:rFonts w:ascii="Helvetica" w:hAnsi="Helvetica" w:cs="Helvetica"/>
          <w:color w:val="333344"/>
          <w:sz w:val="23"/>
          <w:szCs w:val="23"/>
        </w:rPr>
        <w:t>(</w:t>
      </w:r>
      <w:r>
        <w:rPr>
          <w:rFonts w:ascii="Helvetica" w:hAnsi="Helvetica" w:cs="Helvetica"/>
          <w:color w:val="333344"/>
          <w:sz w:val="23"/>
          <w:szCs w:val="23"/>
        </w:rPr>
        <w:t>产品的数量</w:t>
      </w:r>
      <w:r>
        <w:rPr>
          <w:rFonts w:ascii="Helvetica" w:hAnsi="Helvetica" w:cs="Helvetica"/>
          <w:color w:val="333344"/>
          <w:sz w:val="23"/>
          <w:szCs w:val="23"/>
        </w:rPr>
        <w:t>)</w:t>
      </w:r>
      <w:r>
        <w:rPr>
          <w:rFonts w:ascii="Helvetica" w:hAnsi="Helvetica" w:cs="Helvetica"/>
          <w:color w:val="333344"/>
          <w:sz w:val="23"/>
          <w:szCs w:val="23"/>
        </w:rPr>
        <w:t>和</w:t>
      </w:r>
      <w:r>
        <w:rPr>
          <w:rStyle w:val="HTML"/>
          <w:rFonts w:ascii="Consolas" w:hAnsi="Consolas" w:cs="Consolas"/>
          <w:color w:val="C7254E"/>
          <w:sz w:val="23"/>
          <w:szCs w:val="23"/>
          <w:shd w:val="clear" w:color="auto" w:fill="F9F2F4"/>
        </w:rPr>
        <w:t>priceEach</w:t>
      </w:r>
      <w:r>
        <w:rPr>
          <w:rFonts w:ascii="Helvetica" w:hAnsi="Helvetica" w:cs="Helvetica"/>
          <w:color w:val="333344"/>
          <w:sz w:val="23"/>
          <w:szCs w:val="23"/>
        </w:rPr>
        <w:t>(</w:t>
      </w:r>
      <w:r>
        <w:rPr>
          <w:rFonts w:ascii="Helvetica" w:hAnsi="Helvetica" w:cs="Helvetica"/>
          <w:color w:val="333344"/>
          <w:sz w:val="23"/>
          <w:szCs w:val="23"/>
        </w:rPr>
        <w:t>产品的价格</w:t>
      </w:r>
      <w:r>
        <w:rPr>
          <w:rFonts w:ascii="Helvetica" w:hAnsi="Helvetica" w:cs="Helvetica"/>
          <w:color w:val="333344"/>
          <w:sz w:val="23"/>
          <w:szCs w:val="23"/>
        </w:rPr>
        <w:t>)</w:t>
      </w:r>
      <w:r>
        <w:rPr>
          <w:rFonts w:ascii="Helvetica" w:hAnsi="Helvetica" w:cs="Helvetica"/>
          <w:color w:val="333344"/>
          <w:sz w:val="23"/>
          <w:szCs w:val="23"/>
        </w:rPr>
        <w:t>列。</w:t>
      </w:r>
      <w:r>
        <w:rPr>
          <w:rFonts w:ascii="Helvetica" w:hAnsi="Helvetica" w:cs="Helvetica"/>
          <w:color w:val="333344"/>
          <w:sz w:val="23"/>
          <w:szCs w:val="23"/>
        </w:rPr>
        <w:t xml:space="preserve"> </w:t>
      </w:r>
      <w:r>
        <w:rPr>
          <w:rFonts w:ascii="Helvetica" w:hAnsi="Helvetica" w:cs="Helvetica"/>
          <w:color w:val="333344"/>
          <w:sz w:val="23"/>
          <w:szCs w:val="23"/>
        </w:rPr>
        <w:t>但是，</w:t>
      </w:r>
      <w:r>
        <w:rPr>
          <w:rStyle w:val="HTML"/>
          <w:rFonts w:ascii="Consolas" w:hAnsi="Consolas" w:cs="Consolas"/>
          <w:color w:val="C7254E"/>
          <w:sz w:val="23"/>
          <w:szCs w:val="23"/>
          <w:shd w:val="clear" w:color="auto" w:fill="F9F2F4"/>
        </w:rPr>
        <w:t>orderDetails</w:t>
      </w:r>
      <w:r>
        <w:rPr>
          <w:rFonts w:ascii="Helvetica" w:hAnsi="Helvetica" w:cs="Helvetica"/>
          <w:color w:val="333344"/>
          <w:sz w:val="23"/>
          <w:szCs w:val="23"/>
        </w:rPr>
        <w:t>表没有一个列用来存储订单的每个订单项的总销售额。如果有，数据库模式不是一个好的设计。</w:t>
      </w:r>
      <w:r>
        <w:rPr>
          <w:rFonts w:ascii="Helvetica" w:hAnsi="Helvetica" w:cs="Helvetica"/>
          <w:color w:val="333344"/>
          <w:sz w:val="23"/>
          <w:szCs w:val="23"/>
        </w:rPr>
        <w:t xml:space="preserve"> </w:t>
      </w:r>
      <w:r>
        <w:rPr>
          <w:rFonts w:ascii="Helvetica" w:hAnsi="Helvetica" w:cs="Helvetica"/>
          <w:color w:val="333344"/>
          <w:sz w:val="23"/>
          <w:szCs w:val="23"/>
        </w:rPr>
        <w:t>在这种情况下，您可以创建一个名为</w:t>
      </w:r>
      <w:r>
        <w:rPr>
          <w:rStyle w:val="HTML"/>
          <w:rFonts w:ascii="Consolas" w:hAnsi="Consolas" w:cs="Consolas"/>
          <w:color w:val="C7254E"/>
          <w:sz w:val="23"/>
          <w:szCs w:val="23"/>
          <w:shd w:val="clear" w:color="auto" w:fill="F9F2F4"/>
        </w:rPr>
        <w:t>total</w:t>
      </w:r>
      <w:r>
        <w:rPr>
          <w:rFonts w:ascii="Helvetica" w:hAnsi="Helvetica" w:cs="Helvetica"/>
          <w:color w:val="333344"/>
          <w:sz w:val="23"/>
          <w:szCs w:val="23"/>
        </w:rPr>
        <w:t>的计算列，该列是</w:t>
      </w:r>
      <w:r>
        <w:rPr>
          <w:rStyle w:val="HTML"/>
          <w:rFonts w:ascii="Consolas" w:hAnsi="Consolas" w:cs="Consolas"/>
          <w:color w:val="C7254E"/>
          <w:sz w:val="23"/>
          <w:szCs w:val="23"/>
          <w:shd w:val="clear" w:color="auto" w:fill="F9F2F4"/>
        </w:rPr>
        <w:t>quantityOrder</w:t>
      </w:r>
      <w:r>
        <w:rPr>
          <w:rFonts w:ascii="Helvetica" w:hAnsi="Helvetica" w:cs="Helvetica"/>
          <w:color w:val="333344"/>
          <w:sz w:val="23"/>
          <w:szCs w:val="23"/>
        </w:rPr>
        <w:t>和</w:t>
      </w:r>
      <w:r>
        <w:rPr>
          <w:rStyle w:val="HTML"/>
          <w:rFonts w:ascii="Consolas" w:hAnsi="Consolas" w:cs="Consolas"/>
          <w:color w:val="C7254E"/>
          <w:sz w:val="23"/>
          <w:szCs w:val="23"/>
          <w:shd w:val="clear" w:color="auto" w:fill="F9F2F4"/>
        </w:rPr>
        <w:t>priceEach</w:t>
      </w:r>
      <w:r>
        <w:rPr>
          <w:rFonts w:ascii="Helvetica" w:hAnsi="Helvetica" w:cs="Helvetica"/>
          <w:color w:val="333344"/>
          <w:sz w:val="23"/>
          <w:szCs w:val="23"/>
        </w:rPr>
        <w:t>的乘积，以表示计算结果。当您从数据库视图中查询数据时，计算列的数据将随机计算产生。</w:t>
      </w:r>
    </w:p>
    <w:p w:rsidR="00A1747B" w:rsidRDefault="00A1747B" w:rsidP="00A1747B">
      <w:pPr>
        <w:pStyle w:val="a4"/>
        <w:numPr>
          <w:ilvl w:val="0"/>
          <w:numId w:val="2"/>
        </w:numPr>
        <w:shd w:val="clear" w:color="auto" w:fill="FFFFFF"/>
        <w:spacing w:before="0" w:beforeAutospacing="0" w:after="120" w:afterAutospacing="0"/>
        <w:ind w:left="690"/>
        <w:rPr>
          <w:rFonts w:ascii="Helvetica" w:hAnsi="Helvetica" w:cs="Helvetica"/>
          <w:color w:val="333344"/>
          <w:sz w:val="23"/>
          <w:szCs w:val="23"/>
        </w:rPr>
      </w:pPr>
      <w:r>
        <w:rPr>
          <w:rFonts w:ascii="Helvetica" w:hAnsi="Helvetica" w:cs="Helvetica"/>
          <w:color w:val="333344"/>
          <w:sz w:val="23"/>
          <w:szCs w:val="23"/>
        </w:rPr>
        <w:t>数据库视图实现向后兼容。</w:t>
      </w:r>
      <w:r>
        <w:rPr>
          <w:rFonts w:ascii="Helvetica" w:hAnsi="Helvetica" w:cs="Helvetica"/>
          <w:color w:val="333344"/>
          <w:sz w:val="23"/>
          <w:szCs w:val="23"/>
        </w:rPr>
        <w:t xml:space="preserve"> </w:t>
      </w:r>
      <w:r>
        <w:rPr>
          <w:rFonts w:ascii="Helvetica" w:hAnsi="Helvetica" w:cs="Helvetica"/>
          <w:color w:val="333344"/>
          <w:sz w:val="23"/>
          <w:szCs w:val="23"/>
        </w:rPr>
        <w:t>假设你有一个中央数据库，许多应用程序正在使用它。</w:t>
      </w:r>
      <w:r>
        <w:rPr>
          <w:rFonts w:ascii="Helvetica" w:hAnsi="Helvetica" w:cs="Helvetica"/>
          <w:color w:val="333344"/>
          <w:sz w:val="23"/>
          <w:szCs w:val="23"/>
        </w:rPr>
        <w:t xml:space="preserve"> </w:t>
      </w:r>
      <w:r>
        <w:rPr>
          <w:rFonts w:ascii="Helvetica" w:hAnsi="Helvetica" w:cs="Helvetica"/>
          <w:color w:val="333344"/>
          <w:sz w:val="23"/>
          <w:szCs w:val="23"/>
        </w:rPr>
        <w:t>有一天，您决定重新设计数据库以适应新的业务需求。删除一些表并创建新的表，并且不希望更改影响其他应用程序。在这种情况下，可以创建与将要删除的旧表相同的模式的数据库视图。</w:t>
      </w:r>
    </w:p>
    <w:p w:rsidR="00A1747B" w:rsidRDefault="00A1747B" w:rsidP="00A1747B">
      <w:pPr>
        <w:rPr>
          <w:rFonts w:hint="eastAsia"/>
        </w:rPr>
      </w:pPr>
    </w:p>
    <w:p w:rsidR="00204552" w:rsidRDefault="00204552" w:rsidP="00204552">
      <w:pPr>
        <w:pStyle w:val="2"/>
        <w:rPr>
          <w:rFonts w:hint="eastAsia"/>
        </w:rPr>
      </w:pPr>
      <w:r w:rsidRPr="00204552">
        <w:rPr>
          <w:rFonts w:hint="eastAsia"/>
        </w:rPr>
        <w:lastRenderedPageBreak/>
        <w:t>数据库视图的缺点</w:t>
      </w:r>
    </w:p>
    <w:p w:rsidR="00204552" w:rsidRDefault="00204552" w:rsidP="00204552">
      <w:pPr>
        <w:rPr>
          <w:rFonts w:hint="eastAsia"/>
        </w:rPr>
      </w:pPr>
    </w:p>
    <w:p w:rsidR="00204552" w:rsidRPr="00204552" w:rsidRDefault="00204552" w:rsidP="00204552">
      <w:pPr>
        <w:widowControl/>
        <w:shd w:val="clear" w:color="auto" w:fill="FFFFFF"/>
        <w:spacing w:after="120"/>
        <w:jc w:val="left"/>
        <w:rPr>
          <w:rFonts w:ascii="Helvetica" w:eastAsia="宋体" w:hAnsi="Helvetica" w:cs="Helvetica"/>
          <w:color w:val="333344"/>
          <w:kern w:val="0"/>
          <w:sz w:val="23"/>
          <w:szCs w:val="23"/>
        </w:rPr>
      </w:pPr>
      <w:r w:rsidRPr="00204552">
        <w:rPr>
          <w:rFonts w:ascii="Helvetica" w:eastAsia="宋体" w:hAnsi="Helvetica" w:cs="Helvetica"/>
          <w:color w:val="333344"/>
          <w:kern w:val="0"/>
          <w:sz w:val="23"/>
          <w:szCs w:val="23"/>
        </w:rPr>
        <w:t>除了上面的优点，使用数据库视图有几个缺点：</w:t>
      </w:r>
    </w:p>
    <w:p w:rsidR="00204552" w:rsidRPr="00204552" w:rsidRDefault="00204552" w:rsidP="00204552">
      <w:pPr>
        <w:widowControl/>
        <w:numPr>
          <w:ilvl w:val="0"/>
          <w:numId w:val="3"/>
        </w:numPr>
        <w:shd w:val="clear" w:color="auto" w:fill="FFFFFF"/>
        <w:spacing w:before="100" w:beforeAutospacing="1" w:after="90"/>
        <w:ind w:left="690"/>
        <w:jc w:val="left"/>
        <w:rPr>
          <w:rFonts w:ascii="Helvetica" w:eastAsia="宋体" w:hAnsi="Helvetica" w:cs="Helvetica"/>
          <w:color w:val="333344"/>
          <w:kern w:val="0"/>
          <w:sz w:val="23"/>
          <w:szCs w:val="23"/>
        </w:rPr>
      </w:pPr>
      <w:r w:rsidRPr="00204552">
        <w:rPr>
          <w:rFonts w:ascii="Helvetica" w:eastAsia="宋体" w:hAnsi="Helvetica" w:cs="Helvetica"/>
          <w:i/>
          <w:iCs/>
          <w:color w:val="333344"/>
          <w:kern w:val="0"/>
          <w:sz w:val="23"/>
          <w:szCs w:val="23"/>
        </w:rPr>
        <w:t>性能</w:t>
      </w:r>
      <w:r w:rsidRPr="00204552">
        <w:rPr>
          <w:rFonts w:ascii="Helvetica" w:eastAsia="宋体" w:hAnsi="Helvetica" w:cs="Helvetica"/>
          <w:color w:val="333344"/>
          <w:kern w:val="0"/>
          <w:sz w:val="23"/>
          <w:szCs w:val="23"/>
        </w:rPr>
        <w:t>：从数据库视图查询数据可能会很慢，特别是如果视图是基于其他视图创建的。</w:t>
      </w:r>
    </w:p>
    <w:p w:rsidR="00204552" w:rsidRPr="00204552" w:rsidRDefault="00204552" w:rsidP="00204552">
      <w:pPr>
        <w:widowControl/>
        <w:numPr>
          <w:ilvl w:val="0"/>
          <w:numId w:val="3"/>
        </w:numPr>
        <w:shd w:val="clear" w:color="auto" w:fill="FFFFFF"/>
        <w:spacing w:before="100" w:beforeAutospacing="1" w:after="90"/>
        <w:ind w:left="690"/>
        <w:jc w:val="left"/>
        <w:rPr>
          <w:rFonts w:ascii="Helvetica" w:eastAsia="宋体" w:hAnsi="Helvetica" w:cs="Helvetica"/>
          <w:color w:val="333344"/>
          <w:kern w:val="0"/>
          <w:sz w:val="23"/>
          <w:szCs w:val="23"/>
        </w:rPr>
      </w:pPr>
      <w:r w:rsidRPr="00204552">
        <w:rPr>
          <w:rFonts w:ascii="Helvetica" w:eastAsia="宋体" w:hAnsi="Helvetica" w:cs="Helvetica"/>
          <w:i/>
          <w:iCs/>
          <w:color w:val="333344"/>
          <w:kern w:val="0"/>
          <w:sz w:val="23"/>
          <w:szCs w:val="23"/>
        </w:rPr>
        <w:t>表依赖关系</w:t>
      </w:r>
      <w:r w:rsidRPr="00204552">
        <w:rPr>
          <w:rFonts w:ascii="Helvetica" w:eastAsia="宋体" w:hAnsi="Helvetica" w:cs="Helvetica"/>
          <w:color w:val="333344"/>
          <w:kern w:val="0"/>
          <w:sz w:val="23"/>
          <w:szCs w:val="23"/>
        </w:rPr>
        <w:t>：将根据数据库的基础表创建一个视图。每当更改与其相关联的表的结构时，都必须更改视图。</w:t>
      </w:r>
    </w:p>
    <w:p w:rsidR="00204552" w:rsidRDefault="00204552" w:rsidP="00204552">
      <w:pPr>
        <w:rPr>
          <w:rFonts w:hint="eastAsia"/>
        </w:rPr>
      </w:pPr>
    </w:p>
    <w:p w:rsidR="00E26529" w:rsidRDefault="00E26529" w:rsidP="00E26529">
      <w:pPr>
        <w:pStyle w:val="2"/>
        <w:rPr>
          <w:rFonts w:hint="eastAsia"/>
        </w:rPr>
      </w:pPr>
      <w:r w:rsidRPr="00E26529">
        <w:rPr>
          <w:rFonts w:hint="eastAsia"/>
        </w:rPr>
        <w:t>MySQL</w:t>
      </w:r>
      <w:r w:rsidRPr="00E26529">
        <w:rPr>
          <w:rFonts w:hint="eastAsia"/>
        </w:rPr>
        <w:t>视图的实现和限制</w:t>
      </w:r>
    </w:p>
    <w:p w:rsidR="00E26529" w:rsidRPr="00E26529" w:rsidRDefault="00E26529" w:rsidP="00E26529">
      <w:pPr>
        <w:widowControl/>
        <w:shd w:val="clear" w:color="auto" w:fill="FFFFFF"/>
        <w:spacing w:after="120"/>
        <w:jc w:val="left"/>
        <w:rPr>
          <w:rFonts w:ascii="Helvetica" w:eastAsia="宋体" w:hAnsi="Helvetica" w:cs="Helvetica"/>
          <w:color w:val="333344"/>
          <w:kern w:val="0"/>
          <w:sz w:val="23"/>
          <w:szCs w:val="23"/>
        </w:rPr>
      </w:pPr>
      <w:r w:rsidRPr="00E26529">
        <w:rPr>
          <w:rFonts w:ascii="Helvetica" w:eastAsia="宋体" w:hAnsi="Helvetica" w:cs="Helvetica"/>
          <w:i/>
          <w:iCs/>
          <w:color w:val="333344"/>
          <w:kern w:val="0"/>
          <w:sz w:val="23"/>
          <w:szCs w:val="23"/>
        </w:rPr>
        <w:t>MySQL 5.x</w:t>
      </w:r>
      <w:r w:rsidRPr="00E26529">
        <w:rPr>
          <w:rFonts w:ascii="Helvetica" w:eastAsia="宋体" w:hAnsi="Helvetica" w:cs="Helvetica"/>
          <w:color w:val="333344"/>
          <w:kern w:val="0"/>
          <w:sz w:val="23"/>
          <w:szCs w:val="23"/>
        </w:rPr>
        <w:t> </w:t>
      </w:r>
      <w:r w:rsidRPr="00E26529">
        <w:rPr>
          <w:rFonts w:ascii="Helvetica" w:eastAsia="宋体" w:hAnsi="Helvetica" w:cs="Helvetica"/>
          <w:color w:val="333344"/>
          <w:kern w:val="0"/>
          <w:sz w:val="23"/>
          <w:szCs w:val="23"/>
        </w:rPr>
        <w:t>版本之后支持数据库视图。</w:t>
      </w:r>
      <w:r w:rsidRPr="00E26529">
        <w:rPr>
          <w:rFonts w:ascii="Helvetica" w:eastAsia="宋体" w:hAnsi="Helvetica" w:cs="Helvetica"/>
          <w:color w:val="333344"/>
          <w:kern w:val="0"/>
          <w:sz w:val="23"/>
          <w:szCs w:val="23"/>
        </w:rPr>
        <w:t xml:space="preserve"> </w:t>
      </w:r>
      <w:r w:rsidRPr="00E26529">
        <w:rPr>
          <w:rFonts w:ascii="Helvetica" w:eastAsia="宋体" w:hAnsi="Helvetica" w:cs="Helvetica"/>
          <w:color w:val="333344"/>
          <w:kern w:val="0"/>
          <w:sz w:val="23"/>
          <w:szCs w:val="23"/>
        </w:rPr>
        <w:t>在</w:t>
      </w:r>
      <w:r w:rsidRPr="00E26529">
        <w:rPr>
          <w:rFonts w:ascii="Helvetica" w:eastAsia="宋体" w:hAnsi="Helvetica" w:cs="Helvetica"/>
          <w:color w:val="333344"/>
          <w:kern w:val="0"/>
          <w:sz w:val="23"/>
          <w:szCs w:val="23"/>
        </w:rPr>
        <w:t>MySQL</w:t>
      </w:r>
      <w:r w:rsidRPr="00E26529">
        <w:rPr>
          <w:rFonts w:ascii="Helvetica" w:eastAsia="宋体" w:hAnsi="Helvetica" w:cs="Helvetica"/>
          <w:color w:val="333344"/>
          <w:kern w:val="0"/>
          <w:sz w:val="23"/>
          <w:szCs w:val="23"/>
        </w:rPr>
        <w:t>中，视图的几乎特征符合</w:t>
      </w:r>
      <w:r w:rsidRPr="00E26529">
        <w:rPr>
          <w:rFonts w:ascii="Helvetica" w:eastAsia="宋体" w:hAnsi="Helvetica" w:cs="Helvetica"/>
          <w:color w:val="333344"/>
          <w:kern w:val="0"/>
          <w:sz w:val="23"/>
          <w:szCs w:val="23"/>
        </w:rPr>
        <w:t>SQL</w:t>
      </w:r>
      <w:r w:rsidRPr="00E26529">
        <w:rPr>
          <w:rFonts w:ascii="Helvetica" w:eastAsia="宋体" w:hAnsi="Helvetica" w:cs="Helvetica"/>
          <w:color w:val="333344"/>
          <w:kern w:val="0"/>
          <w:sz w:val="23"/>
          <w:szCs w:val="23"/>
        </w:rPr>
        <w:t>：</w:t>
      </w:r>
      <w:r w:rsidRPr="00E26529">
        <w:rPr>
          <w:rFonts w:ascii="Helvetica" w:eastAsia="宋体" w:hAnsi="Helvetica" w:cs="Helvetica"/>
          <w:color w:val="333344"/>
          <w:kern w:val="0"/>
          <w:sz w:val="23"/>
          <w:szCs w:val="23"/>
        </w:rPr>
        <w:t>2003</w:t>
      </w:r>
      <w:r w:rsidRPr="00E26529">
        <w:rPr>
          <w:rFonts w:ascii="Helvetica" w:eastAsia="宋体" w:hAnsi="Helvetica" w:cs="Helvetica"/>
          <w:color w:val="333344"/>
          <w:kern w:val="0"/>
          <w:sz w:val="23"/>
          <w:szCs w:val="23"/>
        </w:rPr>
        <w:t>标准。</w:t>
      </w:r>
      <w:r w:rsidRPr="00E26529">
        <w:rPr>
          <w:rFonts w:ascii="Helvetica" w:eastAsia="宋体" w:hAnsi="Helvetica" w:cs="Helvetica"/>
          <w:color w:val="333344"/>
          <w:kern w:val="0"/>
          <w:sz w:val="23"/>
          <w:szCs w:val="23"/>
        </w:rPr>
        <w:t xml:space="preserve"> MySQL</w:t>
      </w:r>
      <w:r w:rsidRPr="00E26529">
        <w:rPr>
          <w:rFonts w:ascii="Helvetica" w:eastAsia="宋体" w:hAnsi="Helvetica" w:cs="Helvetica"/>
          <w:color w:val="333344"/>
          <w:kern w:val="0"/>
          <w:sz w:val="23"/>
          <w:szCs w:val="23"/>
        </w:rPr>
        <w:t>以两种方式处理对视图的查询：</w:t>
      </w:r>
    </w:p>
    <w:p w:rsidR="00E26529" w:rsidRPr="00E26529" w:rsidRDefault="00E26529" w:rsidP="00E26529">
      <w:pPr>
        <w:widowControl/>
        <w:numPr>
          <w:ilvl w:val="0"/>
          <w:numId w:val="4"/>
        </w:numPr>
        <w:shd w:val="clear" w:color="auto" w:fill="FFFFFF"/>
        <w:spacing w:before="100" w:beforeAutospacing="1" w:after="90"/>
        <w:ind w:left="690"/>
        <w:jc w:val="left"/>
        <w:rPr>
          <w:rFonts w:ascii="Helvetica" w:eastAsia="宋体" w:hAnsi="Helvetica" w:cs="Helvetica"/>
          <w:color w:val="333344"/>
          <w:kern w:val="0"/>
          <w:sz w:val="23"/>
          <w:szCs w:val="23"/>
        </w:rPr>
      </w:pPr>
      <w:r w:rsidRPr="00E26529">
        <w:rPr>
          <w:rFonts w:ascii="Helvetica" w:eastAsia="宋体" w:hAnsi="Helvetica" w:cs="Helvetica"/>
          <w:i/>
          <w:iCs/>
          <w:color w:val="333344"/>
          <w:kern w:val="0"/>
          <w:sz w:val="23"/>
          <w:szCs w:val="23"/>
        </w:rPr>
        <w:t>第一种方式</w:t>
      </w:r>
      <w:r w:rsidRPr="00E26529">
        <w:rPr>
          <w:rFonts w:ascii="Helvetica" w:eastAsia="宋体" w:hAnsi="Helvetica" w:cs="Helvetica"/>
          <w:color w:val="333344"/>
          <w:kern w:val="0"/>
          <w:sz w:val="23"/>
          <w:szCs w:val="23"/>
        </w:rPr>
        <w:t>，</w:t>
      </w:r>
      <w:r w:rsidRPr="00E26529">
        <w:rPr>
          <w:rFonts w:ascii="Helvetica" w:eastAsia="宋体" w:hAnsi="Helvetica" w:cs="Helvetica"/>
          <w:color w:val="333344"/>
          <w:kern w:val="0"/>
          <w:sz w:val="23"/>
          <w:szCs w:val="23"/>
        </w:rPr>
        <w:t>MySQL</w:t>
      </w:r>
      <w:r w:rsidRPr="00E26529">
        <w:rPr>
          <w:rFonts w:ascii="Helvetica" w:eastAsia="宋体" w:hAnsi="Helvetica" w:cs="Helvetica"/>
          <w:color w:val="333344"/>
          <w:kern w:val="0"/>
          <w:sz w:val="23"/>
          <w:szCs w:val="23"/>
        </w:rPr>
        <w:t>会根据视图定义语句创建一个</w:t>
      </w:r>
      <w:hyperlink r:id="rId8" w:tgtFrame="_blank" w:tooltip="临时表" w:history="1">
        <w:r w:rsidRPr="00E26529">
          <w:rPr>
            <w:rFonts w:ascii="Helvetica" w:eastAsia="宋体" w:hAnsi="Helvetica" w:cs="Helvetica"/>
            <w:color w:val="333344"/>
            <w:kern w:val="0"/>
            <w:sz w:val="23"/>
            <w:szCs w:val="23"/>
          </w:rPr>
          <w:t>临时表</w:t>
        </w:r>
      </w:hyperlink>
      <w:r w:rsidRPr="00E26529">
        <w:rPr>
          <w:rFonts w:ascii="Helvetica" w:eastAsia="宋体" w:hAnsi="Helvetica" w:cs="Helvetica"/>
          <w:color w:val="333344"/>
          <w:kern w:val="0"/>
          <w:sz w:val="23"/>
          <w:szCs w:val="23"/>
        </w:rPr>
        <w:t>，并在此临时表上执行传入查询。</w:t>
      </w:r>
    </w:p>
    <w:p w:rsidR="00E26529" w:rsidRPr="00E26529" w:rsidRDefault="00E26529" w:rsidP="00E26529">
      <w:pPr>
        <w:widowControl/>
        <w:numPr>
          <w:ilvl w:val="0"/>
          <w:numId w:val="4"/>
        </w:numPr>
        <w:shd w:val="clear" w:color="auto" w:fill="FFFFFF"/>
        <w:spacing w:before="100" w:beforeAutospacing="1" w:after="90"/>
        <w:ind w:left="690"/>
        <w:jc w:val="left"/>
        <w:rPr>
          <w:rFonts w:ascii="Helvetica" w:eastAsia="宋体" w:hAnsi="Helvetica" w:cs="Helvetica"/>
          <w:color w:val="333344"/>
          <w:kern w:val="0"/>
          <w:sz w:val="23"/>
          <w:szCs w:val="23"/>
        </w:rPr>
      </w:pPr>
      <w:r w:rsidRPr="00E26529">
        <w:rPr>
          <w:rFonts w:ascii="Helvetica" w:eastAsia="宋体" w:hAnsi="Helvetica" w:cs="Helvetica"/>
          <w:i/>
          <w:iCs/>
          <w:color w:val="333344"/>
          <w:kern w:val="0"/>
          <w:sz w:val="23"/>
          <w:szCs w:val="23"/>
        </w:rPr>
        <w:t>第二种方式</w:t>
      </w:r>
      <w:r w:rsidRPr="00E26529">
        <w:rPr>
          <w:rFonts w:ascii="Helvetica" w:eastAsia="宋体" w:hAnsi="Helvetica" w:cs="Helvetica"/>
          <w:color w:val="333344"/>
          <w:kern w:val="0"/>
          <w:sz w:val="23"/>
          <w:szCs w:val="23"/>
        </w:rPr>
        <w:t>，</w:t>
      </w:r>
      <w:r w:rsidRPr="00E26529">
        <w:rPr>
          <w:rFonts w:ascii="Helvetica" w:eastAsia="宋体" w:hAnsi="Helvetica" w:cs="Helvetica"/>
          <w:color w:val="333344"/>
          <w:kern w:val="0"/>
          <w:sz w:val="23"/>
          <w:szCs w:val="23"/>
        </w:rPr>
        <w:t>MySQL</w:t>
      </w:r>
      <w:r w:rsidRPr="00E26529">
        <w:rPr>
          <w:rFonts w:ascii="Helvetica" w:eastAsia="宋体" w:hAnsi="Helvetica" w:cs="Helvetica"/>
          <w:color w:val="333344"/>
          <w:kern w:val="0"/>
          <w:sz w:val="23"/>
          <w:szCs w:val="23"/>
        </w:rPr>
        <w:t>将传入查询与查询定义为一个查询并执行组合查询。</w:t>
      </w:r>
    </w:p>
    <w:p w:rsidR="00E26529" w:rsidRPr="00E26529" w:rsidRDefault="00E26529" w:rsidP="00E26529">
      <w:pPr>
        <w:widowControl/>
        <w:shd w:val="clear" w:color="auto" w:fill="FFFFFF"/>
        <w:spacing w:after="120"/>
        <w:jc w:val="left"/>
        <w:rPr>
          <w:rFonts w:ascii="Helvetica" w:eastAsia="宋体" w:hAnsi="Helvetica" w:cs="Helvetica"/>
          <w:color w:val="333344"/>
          <w:kern w:val="0"/>
          <w:sz w:val="23"/>
          <w:szCs w:val="23"/>
        </w:rPr>
      </w:pPr>
      <w:r w:rsidRPr="00E26529">
        <w:rPr>
          <w:rFonts w:ascii="Helvetica" w:eastAsia="宋体" w:hAnsi="Helvetica" w:cs="Helvetica"/>
          <w:color w:val="333344"/>
          <w:kern w:val="0"/>
          <w:sz w:val="23"/>
          <w:szCs w:val="23"/>
        </w:rPr>
        <w:t>MySQL</w:t>
      </w:r>
      <w:r w:rsidRPr="00E26529">
        <w:rPr>
          <w:rFonts w:ascii="Helvetica" w:eastAsia="宋体" w:hAnsi="Helvetica" w:cs="Helvetica"/>
          <w:color w:val="333344"/>
          <w:kern w:val="0"/>
          <w:sz w:val="23"/>
          <w:szCs w:val="23"/>
        </w:rPr>
        <w:t>支持版本系统的视图。每次</w:t>
      </w:r>
      <w:hyperlink r:id="rId9" w:tgtFrame="_blank" w:tooltip="视图被更改或替换" w:history="1">
        <w:r w:rsidRPr="00E26529">
          <w:rPr>
            <w:rFonts w:ascii="Helvetica" w:eastAsia="宋体" w:hAnsi="Helvetica" w:cs="Helvetica"/>
            <w:color w:val="333344"/>
            <w:kern w:val="0"/>
            <w:sz w:val="23"/>
            <w:szCs w:val="23"/>
          </w:rPr>
          <w:t>视</w:t>
        </w:r>
        <w:r w:rsidRPr="00E26529">
          <w:rPr>
            <w:rFonts w:ascii="Helvetica" w:eastAsia="宋体" w:hAnsi="Helvetica" w:cs="Helvetica"/>
            <w:color w:val="333344"/>
            <w:kern w:val="0"/>
            <w:sz w:val="23"/>
            <w:szCs w:val="23"/>
          </w:rPr>
          <w:t>图</w:t>
        </w:r>
        <w:r w:rsidRPr="00E26529">
          <w:rPr>
            <w:rFonts w:ascii="Helvetica" w:eastAsia="宋体" w:hAnsi="Helvetica" w:cs="Helvetica"/>
            <w:color w:val="333344"/>
            <w:kern w:val="0"/>
            <w:sz w:val="23"/>
            <w:szCs w:val="23"/>
          </w:rPr>
          <w:t>被更改或替换</w:t>
        </w:r>
      </w:hyperlink>
      <w:r w:rsidRPr="00E26529">
        <w:rPr>
          <w:rFonts w:ascii="Helvetica" w:eastAsia="宋体" w:hAnsi="Helvetica" w:cs="Helvetica"/>
          <w:color w:val="333344"/>
          <w:kern w:val="0"/>
          <w:sz w:val="23"/>
          <w:szCs w:val="23"/>
        </w:rPr>
        <w:t>时，视图的副本将在驻留在特定数据库文件夹的</w:t>
      </w:r>
      <w:r w:rsidRPr="00E26529">
        <w:rPr>
          <w:rFonts w:ascii="Consolas" w:eastAsia="宋体" w:hAnsi="Consolas" w:cs="Consolas"/>
          <w:color w:val="C7254E"/>
          <w:kern w:val="0"/>
          <w:sz w:val="23"/>
          <w:szCs w:val="23"/>
          <w:shd w:val="clear" w:color="auto" w:fill="F9F2F4"/>
        </w:rPr>
        <w:t>arc</w:t>
      </w:r>
      <w:r w:rsidRPr="00E26529">
        <w:rPr>
          <w:rFonts w:ascii="Helvetica" w:eastAsia="宋体" w:hAnsi="Helvetica" w:cs="Helvetica"/>
          <w:color w:val="333344"/>
          <w:kern w:val="0"/>
          <w:sz w:val="23"/>
          <w:szCs w:val="23"/>
        </w:rPr>
        <w:t>(archive)</w:t>
      </w:r>
      <w:r w:rsidRPr="00E26529">
        <w:rPr>
          <w:rFonts w:ascii="Helvetica" w:eastAsia="宋体" w:hAnsi="Helvetica" w:cs="Helvetica"/>
          <w:color w:val="333344"/>
          <w:kern w:val="0"/>
          <w:sz w:val="23"/>
          <w:szCs w:val="23"/>
        </w:rPr>
        <w:t>文件夹中备份。备份文件的名称为</w:t>
      </w:r>
      <w:r w:rsidRPr="00E26529">
        <w:rPr>
          <w:rFonts w:ascii="Consolas" w:eastAsia="宋体" w:hAnsi="Consolas" w:cs="Consolas"/>
          <w:color w:val="C7254E"/>
          <w:kern w:val="0"/>
          <w:sz w:val="23"/>
          <w:szCs w:val="23"/>
          <w:shd w:val="clear" w:color="auto" w:fill="F9F2F4"/>
        </w:rPr>
        <w:t>view_name.frm-00001</w:t>
      </w:r>
      <w:r w:rsidRPr="00E26529">
        <w:rPr>
          <w:rFonts w:ascii="Helvetica" w:eastAsia="宋体" w:hAnsi="Helvetica" w:cs="Helvetica"/>
          <w:color w:val="333344"/>
          <w:kern w:val="0"/>
          <w:sz w:val="23"/>
          <w:szCs w:val="23"/>
        </w:rPr>
        <w:t>。如果再次更改视图，</w:t>
      </w:r>
      <w:r w:rsidRPr="00E26529">
        <w:rPr>
          <w:rFonts w:ascii="Helvetica" w:eastAsia="宋体" w:hAnsi="Helvetica" w:cs="Helvetica"/>
          <w:color w:val="333344"/>
          <w:kern w:val="0"/>
          <w:sz w:val="23"/>
          <w:szCs w:val="23"/>
        </w:rPr>
        <w:t>MySQL</w:t>
      </w:r>
      <w:r w:rsidRPr="00E26529">
        <w:rPr>
          <w:rFonts w:ascii="Helvetica" w:eastAsia="宋体" w:hAnsi="Helvetica" w:cs="Helvetica"/>
          <w:color w:val="333344"/>
          <w:kern w:val="0"/>
          <w:sz w:val="23"/>
          <w:szCs w:val="23"/>
        </w:rPr>
        <w:t>将创建一个名为</w:t>
      </w:r>
      <w:r w:rsidRPr="00E26529">
        <w:rPr>
          <w:rFonts w:ascii="Consolas" w:eastAsia="宋体" w:hAnsi="Consolas" w:cs="Consolas"/>
          <w:color w:val="C7254E"/>
          <w:kern w:val="0"/>
          <w:sz w:val="23"/>
          <w:szCs w:val="23"/>
          <w:shd w:val="clear" w:color="auto" w:fill="F9F2F4"/>
        </w:rPr>
        <w:t>view_name.frm-00002</w:t>
      </w:r>
      <w:r w:rsidRPr="00E26529">
        <w:rPr>
          <w:rFonts w:ascii="Helvetica" w:eastAsia="宋体" w:hAnsi="Helvetica" w:cs="Helvetica"/>
          <w:color w:val="333344"/>
          <w:kern w:val="0"/>
          <w:sz w:val="23"/>
          <w:szCs w:val="23"/>
        </w:rPr>
        <w:t>的新备份文件。</w:t>
      </w:r>
    </w:p>
    <w:p w:rsidR="00E26529" w:rsidRDefault="00E26529" w:rsidP="00E26529">
      <w:pPr>
        <w:widowControl/>
        <w:shd w:val="clear" w:color="auto" w:fill="FFFFFF"/>
        <w:spacing w:after="120"/>
        <w:jc w:val="left"/>
        <w:rPr>
          <w:rFonts w:ascii="Helvetica" w:eastAsia="宋体" w:hAnsi="Helvetica" w:cs="Helvetica" w:hint="eastAsia"/>
          <w:color w:val="333344"/>
          <w:kern w:val="0"/>
          <w:sz w:val="23"/>
          <w:szCs w:val="23"/>
        </w:rPr>
      </w:pPr>
      <w:r w:rsidRPr="00E26529">
        <w:rPr>
          <w:rFonts w:ascii="Helvetica" w:eastAsia="宋体" w:hAnsi="Helvetica" w:cs="Helvetica"/>
          <w:color w:val="333344"/>
          <w:kern w:val="0"/>
          <w:sz w:val="23"/>
          <w:szCs w:val="23"/>
        </w:rPr>
        <w:t>MySQL</w:t>
      </w:r>
      <w:r w:rsidRPr="00E26529">
        <w:rPr>
          <w:rFonts w:ascii="Helvetica" w:eastAsia="宋体" w:hAnsi="Helvetica" w:cs="Helvetica"/>
          <w:color w:val="333344"/>
          <w:kern w:val="0"/>
          <w:sz w:val="23"/>
          <w:szCs w:val="23"/>
        </w:rPr>
        <w:t>允许基于其他视图创建视图。在视图定义的</w:t>
      </w:r>
      <w:hyperlink r:id="rId10" w:tgtFrame="_blank" w:tooltip="SELECT语句" w:history="1">
        <w:r w:rsidRPr="00E26529">
          <w:rPr>
            <w:rFonts w:ascii="Helvetica" w:eastAsia="宋体" w:hAnsi="Helvetica" w:cs="Helvetica"/>
            <w:color w:val="333344"/>
            <w:kern w:val="0"/>
            <w:sz w:val="23"/>
            <w:szCs w:val="23"/>
          </w:rPr>
          <w:t>SELECT</w:t>
        </w:r>
        <w:r w:rsidRPr="00E26529">
          <w:rPr>
            <w:rFonts w:ascii="Helvetica" w:eastAsia="宋体" w:hAnsi="Helvetica" w:cs="Helvetica"/>
            <w:color w:val="333344"/>
            <w:kern w:val="0"/>
            <w:sz w:val="23"/>
            <w:szCs w:val="23"/>
          </w:rPr>
          <w:t>语句</w:t>
        </w:r>
      </w:hyperlink>
      <w:r w:rsidRPr="00E26529">
        <w:rPr>
          <w:rFonts w:ascii="Helvetica" w:eastAsia="宋体" w:hAnsi="Helvetica" w:cs="Helvetica"/>
          <w:color w:val="333344"/>
          <w:kern w:val="0"/>
          <w:sz w:val="23"/>
          <w:szCs w:val="23"/>
        </w:rPr>
        <w:t>中，可以引用另一个视图。</w:t>
      </w:r>
    </w:p>
    <w:p w:rsidR="00777BEE" w:rsidRDefault="00777BEE" w:rsidP="00E26529">
      <w:pPr>
        <w:widowControl/>
        <w:shd w:val="clear" w:color="auto" w:fill="FFFFFF"/>
        <w:spacing w:after="120"/>
        <w:jc w:val="left"/>
        <w:rPr>
          <w:rFonts w:ascii="Helvetica" w:eastAsia="宋体" w:hAnsi="Helvetica" w:cs="Helvetica" w:hint="eastAsia"/>
          <w:color w:val="333344"/>
          <w:kern w:val="0"/>
          <w:sz w:val="23"/>
          <w:szCs w:val="23"/>
        </w:rPr>
      </w:pPr>
    </w:p>
    <w:p w:rsidR="00777BEE" w:rsidRDefault="00777BEE" w:rsidP="00777BEE">
      <w:pPr>
        <w:pStyle w:val="2"/>
        <w:rPr>
          <w:rFonts w:hint="eastAsia"/>
        </w:rPr>
      </w:pPr>
      <w:r w:rsidRPr="00777BEE">
        <w:rPr>
          <w:rFonts w:hint="eastAsia"/>
        </w:rPr>
        <w:t>MySQL</w:t>
      </w:r>
      <w:r w:rsidRPr="00777BEE">
        <w:rPr>
          <w:rFonts w:hint="eastAsia"/>
        </w:rPr>
        <w:t>视图的限制</w:t>
      </w:r>
    </w:p>
    <w:p w:rsidR="00777BEE" w:rsidRPr="00777BEE" w:rsidRDefault="00777BEE" w:rsidP="00777BEE">
      <w:pPr>
        <w:widowControl/>
        <w:shd w:val="clear" w:color="auto" w:fill="FFFFFF"/>
        <w:spacing w:after="120"/>
        <w:jc w:val="left"/>
        <w:rPr>
          <w:rFonts w:ascii="Helvetica" w:eastAsia="宋体" w:hAnsi="Helvetica" w:cs="Helvetica"/>
          <w:color w:val="333344"/>
          <w:kern w:val="0"/>
          <w:sz w:val="23"/>
          <w:szCs w:val="23"/>
        </w:rPr>
      </w:pPr>
      <w:r w:rsidRPr="00777BEE">
        <w:rPr>
          <w:rFonts w:ascii="Helvetica" w:eastAsia="宋体" w:hAnsi="Helvetica" w:cs="Helvetica"/>
          <w:color w:val="333344"/>
          <w:kern w:val="0"/>
          <w:sz w:val="23"/>
          <w:szCs w:val="23"/>
        </w:rPr>
        <w:t>不能在视图上创建</w:t>
      </w:r>
      <w:hyperlink r:id="rId11" w:tgtFrame="_blank" w:tooltip="索引" w:history="1">
        <w:r w:rsidRPr="00777BEE">
          <w:rPr>
            <w:rFonts w:ascii="Helvetica" w:eastAsia="宋体" w:hAnsi="Helvetica" w:cs="Helvetica"/>
            <w:color w:val="333344"/>
            <w:kern w:val="0"/>
            <w:sz w:val="23"/>
            <w:szCs w:val="23"/>
          </w:rPr>
          <w:t>索引</w:t>
        </w:r>
      </w:hyperlink>
      <w:r w:rsidRPr="00777BEE">
        <w:rPr>
          <w:rFonts w:ascii="Helvetica" w:eastAsia="宋体" w:hAnsi="Helvetica" w:cs="Helvetica"/>
          <w:color w:val="333344"/>
          <w:kern w:val="0"/>
          <w:sz w:val="23"/>
          <w:szCs w:val="23"/>
        </w:rPr>
        <w:t>。当使用合并算法的视图查询数据时，</w:t>
      </w:r>
      <w:r w:rsidRPr="00777BEE">
        <w:rPr>
          <w:rFonts w:ascii="Helvetica" w:eastAsia="宋体" w:hAnsi="Helvetica" w:cs="Helvetica"/>
          <w:color w:val="333344"/>
          <w:kern w:val="0"/>
          <w:sz w:val="23"/>
          <w:szCs w:val="23"/>
        </w:rPr>
        <w:t>MySQL</w:t>
      </w:r>
      <w:r w:rsidRPr="00777BEE">
        <w:rPr>
          <w:rFonts w:ascii="Helvetica" w:eastAsia="宋体" w:hAnsi="Helvetica" w:cs="Helvetica"/>
          <w:color w:val="333344"/>
          <w:kern w:val="0"/>
          <w:sz w:val="23"/>
          <w:szCs w:val="23"/>
        </w:rPr>
        <w:t>会使用底层表的索引。对于使用诱惑算法的视图，当</w:t>
      </w:r>
      <w:proofErr w:type="gramStart"/>
      <w:r w:rsidRPr="00777BEE">
        <w:rPr>
          <w:rFonts w:ascii="Helvetica" w:eastAsia="宋体" w:hAnsi="Helvetica" w:cs="Helvetica"/>
          <w:color w:val="333344"/>
          <w:kern w:val="0"/>
          <w:sz w:val="23"/>
          <w:szCs w:val="23"/>
        </w:rPr>
        <w:t>您针对</w:t>
      </w:r>
      <w:proofErr w:type="gramEnd"/>
      <w:r w:rsidRPr="00777BEE">
        <w:rPr>
          <w:rFonts w:ascii="Helvetica" w:eastAsia="宋体" w:hAnsi="Helvetica" w:cs="Helvetica"/>
          <w:color w:val="333344"/>
          <w:kern w:val="0"/>
          <w:sz w:val="23"/>
          <w:szCs w:val="23"/>
        </w:rPr>
        <w:t>视图查询数据时，不会使用索引。</w:t>
      </w:r>
    </w:p>
    <w:p w:rsidR="00777BEE" w:rsidRPr="00777BEE" w:rsidRDefault="00777BEE" w:rsidP="00777BEE">
      <w:pPr>
        <w:widowControl/>
        <w:shd w:val="clear" w:color="auto" w:fill="FFFFFF"/>
        <w:spacing w:after="120"/>
        <w:jc w:val="left"/>
        <w:rPr>
          <w:rFonts w:ascii="Helvetica" w:eastAsia="宋体" w:hAnsi="Helvetica" w:cs="Helvetica"/>
          <w:color w:val="333344"/>
          <w:kern w:val="0"/>
          <w:sz w:val="23"/>
          <w:szCs w:val="23"/>
        </w:rPr>
      </w:pPr>
      <w:r w:rsidRPr="00777BEE">
        <w:rPr>
          <w:rFonts w:ascii="Helvetica" w:eastAsia="宋体" w:hAnsi="Helvetica" w:cs="Helvetica"/>
          <w:color w:val="333344"/>
          <w:kern w:val="0"/>
          <w:sz w:val="23"/>
          <w:szCs w:val="23"/>
        </w:rPr>
        <w:t>在</w:t>
      </w:r>
      <w:r w:rsidRPr="00777BEE">
        <w:rPr>
          <w:rFonts w:ascii="Helvetica" w:eastAsia="宋体" w:hAnsi="Helvetica" w:cs="Helvetica"/>
          <w:i/>
          <w:iCs/>
          <w:color w:val="333344"/>
          <w:kern w:val="0"/>
          <w:sz w:val="23"/>
          <w:szCs w:val="23"/>
        </w:rPr>
        <w:t>MySQL 5.7.7</w:t>
      </w:r>
      <w:r w:rsidRPr="00777BEE">
        <w:rPr>
          <w:rFonts w:ascii="Helvetica" w:eastAsia="宋体" w:hAnsi="Helvetica" w:cs="Helvetica"/>
          <w:color w:val="333344"/>
          <w:kern w:val="0"/>
          <w:sz w:val="23"/>
          <w:szCs w:val="23"/>
        </w:rPr>
        <w:t>之前版本，是不能在</w:t>
      </w:r>
      <w:r w:rsidRPr="00777BEE">
        <w:rPr>
          <w:rFonts w:ascii="Consolas" w:eastAsia="宋体" w:hAnsi="Consolas" w:cs="Consolas"/>
          <w:color w:val="C7254E"/>
          <w:kern w:val="0"/>
          <w:sz w:val="23"/>
          <w:szCs w:val="23"/>
          <w:shd w:val="clear" w:color="auto" w:fill="F9F2F4"/>
        </w:rPr>
        <w:t>SELECT</w:t>
      </w:r>
      <w:r w:rsidRPr="00777BEE">
        <w:rPr>
          <w:rFonts w:ascii="Helvetica" w:eastAsia="宋体" w:hAnsi="Helvetica" w:cs="Helvetica"/>
          <w:color w:val="333344"/>
          <w:kern w:val="0"/>
          <w:sz w:val="23"/>
          <w:szCs w:val="23"/>
        </w:rPr>
        <w:t>语句的</w:t>
      </w:r>
      <w:r w:rsidRPr="00777BEE">
        <w:rPr>
          <w:rFonts w:ascii="Consolas" w:eastAsia="宋体" w:hAnsi="Consolas" w:cs="Consolas"/>
          <w:color w:val="C7254E"/>
          <w:kern w:val="0"/>
          <w:sz w:val="23"/>
          <w:szCs w:val="23"/>
          <w:shd w:val="clear" w:color="auto" w:fill="F9F2F4"/>
        </w:rPr>
        <w:t>FROM</w:t>
      </w:r>
      <w:r w:rsidRPr="00777BEE">
        <w:rPr>
          <w:rFonts w:ascii="Helvetica" w:eastAsia="宋体" w:hAnsi="Helvetica" w:cs="Helvetica"/>
          <w:color w:val="333344"/>
          <w:kern w:val="0"/>
          <w:sz w:val="23"/>
          <w:szCs w:val="23"/>
        </w:rPr>
        <w:t>子句中使用</w:t>
      </w:r>
      <w:hyperlink r:id="rId12" w:tgtFrame="_blank" w:tooltip="子查询" w:history="1">
        <w:r w:rsidRPr="00777BEE">
          <w:rPr>
            <w:rFonts w:ascii="Helvetica" w:eastAsia="宋体" w:hAnsi="Helvetica" w:cs="Helvetica"/>
            <w:color w:val="333344"/>
            <w:kern w:val="0"/>
            <w:sz w:val="23"/>
            <w:szCs w:val="23"/>
          </w:rPr>
          <w:t>子查询</w:t>
        </w:r>
      </w:hyperlink>
      <w:r w:rsidRPr="00777BEE">
        <w:rPr>
          <w:rFonts w:ascii="Helvetica" w:eastAsia="宋体" w:hAnsi="Helvetica" w:cs="Helvetica"/>
          <w:color w:val="333344"/>
          <w:kern w:val="0"/>
          <w:sz w:val="23"/>
          <w:szCs w:val="23"/>
        </w:rPr>
        <w:t>来定义视图的。</w:t>
      </w:r>
    </w:p>
    <w:p w:rsidR="00777BEE" w:rsidRPr="00777BEE" w:rsidRDefault="00777BEE" w:rsidP="00777BEE">
      <w:pPr>
        <w:widowControl/>
        <w:shd w:val="clear" w:color="auto" w:fill="FFFFFF"/>
        <w:spacing w:after="120"/>
        <w:jc w:val="left"/>
        <w:rPr>
          <w:rFonts w:ascii="Helvetica" w:eastAsia="宋体" w:hAnsi="Helvetica" w:cs="Helvetica"/>
          <w:color w:val="333344"/>
          <w:kern w:val="0"/>
          <w:sz w:val="23"/>
          <w:szCs w:val="23"/>
        </w:rPr>
      </w:pPr>
      <w:r w:rsidRPr="00777BEE">
        <w:rPr>
          <w:rFonts w:ascii="Helvetica" w:eastAsia="宋体" w:hAnsi="Helvetica" w:cs="Helvetica"/>
          <w:color w:val="333344"/>
          <w:kern w:val="0"/>
          <w:sz w:val="23"/>
          <w:szCs w:val="23"/>
        </w:rPr>
        <w:t>如果删除或</w:t>
      </w:r>
      <w:hyperlink r:id="rId13" w:tgtFrame="_blank" w:tooltip="重命名" w:history="1">
        <w:r w:rsidRPr="00777BEE">
          <w:rPr>
            <w:rFonts w:ascii="Helvetica" w:eastAsia="宋体" w:hAnsi="Helvetica" w:cs="Helvetica"/>
            <w:color w:val="333344"/>
            <w:kern w:val="0"/>
            <w:sz w:val="23"/>
            <w:szCs w:val="23"/>
          </w:rPr>
          <w:t>重命名</w:t>
        </w:r>
      </w:hyperlink>
      <w:r w:rsidRPr="00777BEE">
        <w:rPr>
          <w:rFonts w:ascii="Helvetica" w:eastAsia="宋体" w:hAnsi="Helvetica" w:cs="Helvetica"/>
          <w:color w:val="333344"/>
          <w:kern w:val="0"/>
          <w:sz w:val="23"/>
          <w:szCs w:val="23"/>
        </w:rPr>
        <w:t>视图所基于的表，则</w:t>
      </w:r>
      <w:r w:rsidRPr="00777BEE">
        <w:rPr>
          <w:rFonts w:ascii="Helvetica" w:eastAsia="宋体" w:hAnsi="Helvetica" w:cs="Helvetica"/>
          <w:color w:val="333344"/>
          <w:kern w:val="0"/>
          <w:sz w:val="23"/>
          <w:szCs w:val="23"/>
        </w:rPr>
        <w:t>MySQL</w:t>
      </w:r>
      <w:r w:rsidRPr="00777BEE">
        <w:rPr>
          <w:rFonts w:ascii="Helvetica" w:eastAsia="宋体" w:hAnsi="Helvetica" w:cs="Helvetica"/>
          <w:color w:val="333344"/>
          <w:kern w:val="0"/>
          <w:sz w:val="23"/>
          <w:szCs w:val="23"/>
        </w:rPr>
        <w:t>不会发出任何错误。但是，</w:t>
      </w:r>
      <w:r w:rsidRPr="00777BEE">
        <w:rPr>
          <w:rFonts w:ascii="Helvetica" w:eastAsia="宋体" w:hAnsi="Helvetica" w:cs="Helvetica"/>
          <w:color w:val="333344"/>
          <w:kern w:val="0"/>
          <w:sz w:val="23"/>
          <w:szCs w:val="23"/>
        </w:rPr>
        <w:t>MySQL</w:t>
      </w:r>
      <w:r w:rsidRPr="00777BEE">
        <w:rPr>
          <w:rFonts w:ascii="Helvetica" w:eastAsia="宋体" w:hAnsi="Helvetica" w:cs="Helvetica"/>
          <w:color w:val="333344"/>
          <w:kern w:val="0"/>
          <w:sz w:val="23"/>
          <w:szCs w:val="23"/>
        </w:rPr>
        <w:t>会使视图无效。</w:t>
      </w:r>
      <w:r w:rsidRPr="00777BEE">
        <w:rPr>
          <w:rFonts w:ascii="Helvetica" w:eastAsia="宋体" w:hAnsi="Helvetica" w:cs="Helvetica"/>
          <w:color w:val="333344"/>
          <w:kern w:val="0"/>
          <w:sz w:val="23"/>
          <w:szCs w:val="23"/>
        </w:rPr>
        <w:t xml:space="preserve"> </w:t>
      </w:r>
      <w:r w:rsidRPr="00777BEE">
        <w:rPr>
          <w:rFonts w:ascii="Helvetica" w:eastAsia="宋体" w:hAnsi="Helvetica" w:cs="Helvetica"/>
          <w:color w:val="333344"/>
          <w:kern w:val="0"/>
          <w:sz w:val="23"/>
          <w:szCs w:val="23"/>
        </w:rPr>
        <w:t>可以使用</w:t>
      </w:r>
      <w:r w:rsidRPr="00777BEE">
        <w:rPr>
          <w:rFonts w:ascii="Consolas" w:eastAsia="宋体" w:hAnsi="Consolas" w:cs="Consolas"/>
          <w:color w:val="C7254E"/>
          <w:kern w:val="0"/>
          <w:sz w:val="23"/>
          <w:szCs w:val="23"/>
          <w:shd w:val="clear" w:color="auto" w:fill="F9F2F4"/>
        </w:rPr>
        <w:t>CHECK TABLE</w:t>
      </w:r>
      <w:r w:rsidRPr="00777BEE">
        <w:rPr>
          <w:rFonts w:ascii="Helvetica" w:eastAsia="宋体" w:hAnsi="Helvetica" w:cs="Helvetica"/>
          <w:color w:val="333344"/>
          <w:kern w:val="0"/>
          <w:sz w:val="23"/>
          <w:szCs w:val="23"/>
        </w:rPr>
        <w:t>语句来检查视图是否有效。</w:t>
      </w:r>
    </w:p>
    <w:p w:rsidR="00777BEE" w:rsidRPr="00777BEE" w:rsidRDefault="00777BEE" w:rsidP="00777BEE">
      <w:pPr>
        <w:widowControl/>
        <w:shd w:val="clear" w:color="auto" w:fill="FFFFFF"/>
        <w:spacing w:after="120"/>
        <w:jc w:val="left"/>
        <w:rPr>
          <w:rFonts w:ascii="Helvetica" w:eastAsia="宋体" w:hAnsi="Helvetica" w:cs="Helvetica"/>
          <w:color w:val="333344"/>
          <w:kern w:val="0"/>
          <w:sz w:val="23"/>
          <w:szCs w:val="23"/>
        </w:rPr>
      </w:pPr>
      <w:r w:rsidRPr="00777BEE">
        <w:rPr>
          <w:rFonts w:ascii="Helvetica" w:eastAsia="宋体" w:hAnsi="Helvetica" w:cs="Helvetica"/>
          <w:color w:val="333344"/>
          <w:kern w:val="0"/>
          <w:sz w:val="23"/>
          <w:szCs w:val="23"/>
        </w:rPr>
        <w:t>一个简单的视图可以</w:t>
      </w:r>
      <w:hyperlink r:id="rId14" w:tgtFrame="_blank" w:tooltip="更新" w:history="1">
        <w:r w:rsidRPr="00777BEE">
          <w:rPr>
            <w:rFonts w:ascii="Helvetica" w:eastAsia="宋体" w:hAnsi="Helvetica" w:cs="Helvetica"/>
            <w:color w:val="333344"/>
            <w:kern w:val="0"/>
            <w:sz w:val="23"/>
            <w:szCs w:val="23"/>
          </w:rPr>
          <w:t>更新</w:t>
        </w:r>
      </w:hyperlink>
      <w:r w:rsidRPr="00777BEE">
        <w:rPr>
          <w:rFonts w:ascii="Helvetica" w:eastAsia="宋体" w:hAnsi="Helvetica" w:cs="Helvetica"/>
          <w:color w:val="333344"/>
          <w:kern w:val="0"/>
          <w:sz w:val="23"/>
          <w:szCs w:val="23"/>
        </w:rPr>
        <w:t>表中数据。基于具有</w:t>
      </w:r>
      <w:hyperlink r:id="rId15" w:tgtFrame="_blank" w:tooltip="连接" w:history="1">
        <w:r w:rsidRPr="00777BEE">
          <w:rPr>
            <w:rFonts w:ascii="Helvetica" w:eastAsia="宋体" w:hAnsi="Helvetica" w:cs="Helvetica"/>
            <w:color w:val="333344"/>
            <w:kern w:val="0"/>
            <w:sz w:val="23"/>
            <w:szCs w:val="23"/>
          </w:rPr>
          <w:t>连接</w:t>
        </w:r>
      </w:hyperlink>
      <w:r w:rsidRPr="00777BEE">
        <w:rPr>
          <w:rFonts w:ascii="Helvetica" w:eastAsia="宋体" w:hAnsi="Helvetica" w:cs="Helvetica"/>
          <w:color w:val="333344"/>
          <w:kern w:val="0"/>
          <w:sz w:val="23"/>
          <w:szCs w:val="23"/>
        </w:rPr>
        <w:t>，子查询等的复杂</w:t>
      </w:r>
      <w:r w:rsidRPr="00777BEE">
        <w:rPr>
          <w:rFonts w:ascii="Helvetica" w:eastAsia="宋体" w:hAnsi="Helvetica" w:cs="Helvetica"/>
          <w:color w:val="333344"/>
          <w:kern w:val="0"/>
          <w:sz w:val="23"/>
          <w:szCs w:val="23"/>
        </w:rPr>
        <w:t>SELECT</w:t>
      </w:r>
      <w:r w:rsidRPr="00777BEE">
        <w:rPr>
          <w:rFonts w:ascii="Helvetica" w:eastAsia="宋体" w:hAnsi="Helvetica" w:cs="Helvetica"/>
          <w:color w:val="333344"/>
          <w:kern w:val="0"/>
          <w:sz w:val="23"/>
          <w:szCs w:val="23"/>
        </w:rPr>
        <w:t>语句创建的视图无法更新。</w:t>
      </w:r>
    </w:p>
    <w:p w:rsidR="00777BEE" w:rsidRDefault="00777BEE" w:rsidP="00777BEE">
      <w:pPr>
        <w:widowControl/>
        <w:shd w:val="clear" w:color="auto" w:fill="FFFFFF"/>
        <w:spacing w:after="120"/>
        <w:jc w:val="left"/>
        <w:rPr>
          <w:rFonts w:ascii="Helvetica" w:eastAsia="宋体" w:hAnsi="Helvetica" w:cs="Helvetica" w:hint="eastAsia"/>
          <w:color w:val="333344"/>
          <w:kern w:val="0"/>
          <w:sz w:val="23"/>
          <w:szCs w:val="23"/>
        </w:rPr>
      </w:pPr>
      <w:r w:rsidRPr="00777BEE">
        <w:rPr>
          <w:rFonts w:ascii="Helvetica" w:eastAsia="宋体" w:hAnsi="Helvetica" w:cs="Helvetica"/>
          <w:color w:val="333344"/>
          <w:kern w:val="0"/>
          <w:sz w:val="23"/>
          <w:szCs w:val="23"/>
        </w:rPr>
        <w:t>MySQL</w:t>
      </w:r>
      <w:r w:rsidRPr="00777BEE">
        <w:rPr>
          <w:rFonts w:ascii="Helvetica" w:eastAsia="宋体" w:hAnsi="Helvetica" w:cs="Helvetica"/>
          <w:color w:val="333344"/>
          <w:kern w:val="0"/>
          <w:sz w:val="23"/>
          <w:szCs w:val="23"/>
        </w:rPr>
        <w:t>不像：</w:t>
      </w:r>
      <w:hyperlink r:id="rId16" w:tgtFrame="_blank" w:tooltip="Oracle" w:history="1">
        <w:r w:rsidRPr="00777BEE">
          <w:rPr>
            <w:rFonts w:ascii="Helvetica" w:eastAsia="宋体" w:hAnsi="Helvetica" w:cs="Helvetica"/>
            <w:color w:val="333344"/>
            <w:kern w:val="0"/>
            <w:sz w:val="23"/>
            <w:szCs w:val="23"/>
          </w:rPr>
          <w:t>Oracle</w:t>
        </w:r>
      </w:hyperlink>
      <w:r w:rsidRPr="00777BEE">
        <w:rPr>
          <w:rFonts w:ascii="Helvetica" w:eastAsia="宋体" w:hAnsi="Helvetica" w:cs="Helvetica"/>
          <w:color w:val="333344"/>
          <w:kern w:val="0"/>
          <w:sz w:val="23"/>
          <w:szCs w:val="23"/>
        </w:rPr>
        <w:t>，</w:t>
      </w:r>
      <w:hyperlink r:id="rId17" w:tgtFrame="_blank" w:tooltip="PostgreSQL" w:history="1">
        <w:r w:rsidRPr="00777BEE">
          <w:rPr>
            <w:rFonts w:ascii="Helvetica" w:eastAsia="宋体" w:hAnsi="Helvetica" w:cs="Helvetica"/>
            <w:color w:val="333344"/>
            <w:kern w:val="0"/>
            <w:sz w:val="23"/>
            <w:szCs w:val="23"/>
          </w:rPr>
          <w:t>PostgreSQL</w:t>
        </w:r>
      </w:hyperlink>
      <w:r w:rsidRPr="00777BEE">
        <w:rPr>
          <w:rFonts w:ascii="Helvetica" w:eastAsia="宋体" w:hAnsi="Helvetica" w:cs="Helvetica"/>
          <w:color w:val="333344"/>
          <w:kern w:val="0"/>
          <w:sz w:val="23"/>
          <w:szCs w:val="23"/>
        </w:rPr>
        <w:t>等其他数据库系统那样支持物理视图，</w:t>
      </w:r>
      <w:r w:rsidRPr="00777BEE">
        <w:rPr>
          <w:rFonts w:ascii="Helvetica" w:eastAsia="宋体" w:hAnsi="Helvetica" w:cs="Helvetica"/>
          <w:color w:val="333344"/>
          <w:kern w:val="0"/>
          <w:sz w:val="23"/>
          <w:szCs w:val="23"/>
        </w:rPr>
        <w:t>MySQL</w:t>
      </w:r>
      <w:r w:rsidRPr="00777BEE">
        <w:rPr>
          <w:rFonts w:ascii="Helvetica" w:eastAsia="宋体" w:hAnsi="Helvetica" w:cs="Helvetica"/>
          <w:color w:val="333344"/>
          <w:kern w:val="0"/>
          <w:sz w:val="23"/>
          <w:szCs w:val="23"/>
        </w:rPr>
        <w:t>是不支持物理视图的。</w:t>
      </w:r>
    </w:p>
    <w:p w:rsidR="00FF66AD" w:rsidRDefault="00FF66AD" w:rsidP="00777BEE">
      <w:pPr>
        <w:widowControl/>
        <w:shd w:val="clear" w:color="auto" w:fill="FFFFFF"/>
        <w:spacing w:after="120"/>
        <w:jc w:val="left"/>
        <w:rPr>
          <w:rFonts w:ascii="Helvetica" w:eastAsia="宋体" w:hAnsi="Helvetica" w:cs="Helvetica" w:hint="eastAsia"/>
          <w:color w:val="333344"/>
          <w:kern w:val="0"/>
          <w:sz w:val="23"/>
          <w:szCs w:val="23"/>
        </w:rPr>
      </w:pPr>
    </w:p>
    <w:p w:rsidR="00FF66AD" w:rsidRDefault="00FF66AD" w:rsidP="00FF66AD">
      <w:pPr>
        <w:pStyle w:val="2"/>
        <w:rPr>
          <w:rFonts w:hint="eastAsia"/>
        </w:rPr>
      </w:pPr>
      <w:r w:rsidRPr="00FF66AD">
        <w:rPr>
          <w:rFonts w:hint="eastAsia"/>
        </w:rPr>
        <w:t>MySQL</w:t>
      </w:r>
      <w:r w:rsidRPr="00FF66AD">
        <w:rPr>
          <w:rFonts w:hint="eastAsia"/>
        </w:rPr>
        <w:t>创建视图</w:t>
      </w:r>
    </w:p>
    <w:p w:rsidR="005F1E3C" w:rsidRDefault="005F1E3C" w:rsidP="005F1E3C">
      <w:pPr>
        <w:pStyle w:val="3"/>
        <w:rPr>
          <w:rFonts w:hint="eastAsia"/>
        </w:rPr>
      </w:pPr>
      <w:r>
        <w:t>CREATE VIEW</w:t>
      </w:r>
      <w:r>
        <w:t>语句简介</w:t>
      </w:r>
    </w:p>
    <w:p w:rsidR="005F1E3C" w:rsidRDefault="005F1E3C" w:rsidP="005F1E3C">
      <w:pPr>
        <w:pStyle w:val="a4"/>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要在</w:t>
      </w:r>
      <w:r>
        <w:rPr>
          <w:rFonts w:ascii="Helvetica" w:hAnsi="Helvetica" w:cs="Helvetica"/>
          <w:color w:val="333344"/>
          <w:sz w:val="23"/>
          <w:szCs w:val="23"/>
        </w:rPr>
        <w:t>MySQL</w:t>
      </w:r>
      <w:r>
        <w:rPr>
          <w:rFonts w:ascii="Helvetica" w:hAnsi="Helvetica" w:cs="Helvetica"/>
          <w:color w:val="333344"/>
          <w:sz w:val="23"/>
          <w:szCs w:val="23"/>
        </w:rPr>
        <w:t>中创建一个新视图，可以使用</w:t>
      </w:r>
      <w:r>
        <w:rPr>
          <w:rStyle w:val="HTML"/>
          <w:rFonts w:ascii="Consolas" w:hAnsi="Consolas" w:cs="Consolas"/>
          <w:color w:val="C7254E"/>
          <w:sz w:val="23"/>
          <w:szCs w:val="23"/>
          <w:shd w:val="clear" w:color="auto" w:fill="F9F2F4"/>
        </w:rPr>
        <w:t>CREATE VIEW</w:t>
      </w:r>
      <w:r>
        <w:rPr>
          <w:rFonts w:ascii="Helvetica" w:hAnsi="Helvetica" w:cs="Helvetica"/>
          <w:color w:val="333344"/>
          <w:sz w:val="23"/>
          <w:szCs w:val="23"/>
        </w:rPr>
        <w:t>语句。</w:t>
      </w:r>
      <w:r>
        <w:rPr>
          <w:rFonts w:ascii="Helvetica" w:hAnsi="Helvetica" w:cs="Helvetica"/>
          <w:color w:val="333344"/>
          <w:sz w:val="23"/>
          <w:szCs w:val="23"/>
        </w:rPr>
        <w:t xml:space="preserve"> </w:t>
      </w:r>
      <w:r>
        <w:rPr>
          <w:rFonts w:ascii="Helvetica" w:hAnsi="Helvetica" w:cs="Helvetica"/>
          <w:color w:val="333344"/>
          <w:sz w:val="23"/>
          <w:szCs w:val="23"/>
        </w:rPr>
        <w:t>在</w:t>
      </w:r>
      <w:r>
        <w:rPr>
          <w:rFonts w:ascii="Helvetica" w:hAnsi="Helvetica" w:cs="Helvetica"/>
          <w:color w:val="333344"/>
          <w:sz w:val="23"/>
          <w:szCs w:val="23"/>
        </w:rPr>
        <w:t>MySQL</w:t>
      </w:r>
      <w:r>
        <w:rPr>
          <w:rFonts w:ascii="Helvetica" w:hAnsi="Helvetica" w:cs="Helvetica"/>
          <w:color w:val="333344"/>
          <w:sz w:val="23"/>
          <w:szCs w:val="23"/>
        </w:rPr>
        <w:t>中创建视图的语法如下：</w:t>
      </w:r>
    </w:p>
    <w:p w:rsidR="005F1E3C" w:rsidRDefault="005F1E3C" w:rsidP="005F1E3C">
      <w:pPr>
        <w:pStyle w:val="HTML0"/>
        <w:shd w:val="clear" w:color="auto" w:fill="F5F2F0"/>
        <w:spacing w:before="120" w:after="120"/>
        <w:ind w:right="60"/>
        <w:rPr>
          <w:rStyle w:val="HTML"/>
          <w:rFonts w:ascii="Consolas" w:hAnsi="Consolas" w:cs="Consolas"/>
          <w:color w:val="000000"/>
          <w:sz w:val="20"/>
          <w:szCs w:val="20"/>
        </w:rPr>
      </w:pPr>
      <w:r>
        <w:rPr>
          <w:rStyle w:val="token"/>
          <w:rFonts w:ascii="Consolas" w:hAnsi="Consolas" w:cs="Consolas"/>
          <w:color w:val="0077AA"/>
          <w:sz w:val="20"/>
          <w:szCs w:val="20"/>
        </w:rPr>
        <w:t>CREATE</w:t>
      </w:r>
      <w:r>
        <w:rPr>
          <w:rStyle w:val="HTML"/>
          <w:rFonts w:ascii="Consolas" w:hAnsi="Consolas" w:cs="Consolas"/>
          <w:color w:val="000000"/>
          <w:sz w:val="20"/>
          <w:szCs w:val="20"/>
        </w:rPr>
        <w:t xml:space="preserve"> </w:t>
      </w:r>
    </w:p>
    <w:p w:rsidR="005F1E3C" w:rsidRDefault="005F1E3C" w:rsidP="005F1E3C">
      <w:pPr>
        <w:pStyle w:val="HTML0"/>
        <w:shd w:val="clear" w:color="auto" w:fill="F5F2F0"/>
        <w:spacing w:before="120" w:after="120"/>
        <w:ind w:right="60"/>
        <w:rPr>
          <w:rStyle w:val="HTML"/>
          <w:rFonts w:ascii="Consolas" w:hAnsi="Consolas" w:cs="Consolas"/>
          <w:color w:val="000000"/>
          <w:sz w:val="20"/>
          <w:szCs w:val="20"/>
        </w:rPr>
      </w:pPr>
      <w:r>
        <w:rPr>
          <w:rStyle w:val="HTML"/>
          <w:rFonts w:ascii="Consolas" w:hAnsi="Consolas" w:cs="Consolas"/>
          <w:color w:val="000000"/>
          <w:sz w:val="20"/>
          <w:szCs w:val="20"/>
        </w:rPr>
        <w:t xml:space="preserve">   </w:t>
      </w:r>
      <w:r>
        <w:rPr>
          <w:rStyle w:val="token"/>
          <w:rFonts w:ascii="Consolas" w:hAnsi="Consolas" w:cs="Consolas"/>
          <w:color w:val="999999"/>
          <w:sz w:val="20"/>
          <w:szCs w:val="20"/>
        </w:rPr>
        <w:t>[</w:t>
      </w:r>
      <w:r>
        <w:rPr>
          <w:rStyle w:val="token"/>
          <w:rFonts w:ascii="Consolas" w:hAnsi="Consolas" w:cs="Consolas"/>
          <w:color w:val="0077AA"/>
          <w:sz w:val="20"/>
          <w:szCs w:val="20"/>
        </w:rPr>
        <w:t>ALGORITHM</w:t>
      </w:r>
      <w:r>
        <w:rPr>
          <w:rStyle w:val="HTML"/>
          <w:rFonts w:ascii="Consolas" w:hAnsi="Consolas" w:cs="Consolas"/>
          <w:color w:val="000000"/>
          <w:sz w:val="20"/>
          <w:szCs w:val="20"/>
        </w:rPr>
        <w:t xml:space="preserve"> </w:t>
      </w:r>
      <w:r>
        <w:rPr>
          <w:rStyle w:val="token"/>
          <w:rFonts w:ascii="Consolas" w:hAnsi="Consolas" w:cs="Consolas"/>
          <w:color w:val="A67F59"/>
          <w:sz w:val="20"/>
          <w:szCs w:val="20"/>
        </w:rPr>
        <w:t>=</w:t>
      </w:r>
      <w:r>
        <w:rPr>
          <w:rStyle w:val="HTML"/>
          <w:rFonts w:ascii="Consolas" w:hAnsi="Consolas" w:cs="Consolas"/>
          <w:color w:val="000000"/>
          <w:sz w:val="20"/>
          <w:szCs w:val="20"/>
        </w:rPr>
        <w:t xml:space="preserve"> {</w:t>
      </w:r>
      <w:proofErr w:type="gramStart"/>
      <w:r>
        <w:rPr>
          <w:rStyle w:val="token"/>
          <w:rFonts w:ascii="Consolas" w:hAnsi="Consolas" w:cs="Consolas"/>
          <w:color w:val="0077AA"/>
          <w:sz w:val="20"/>
          <w:szCs w:val="20"/>
        </w:rPr>
        <w:t>MERGE</w:t>
      </w:r>
      <w:r>
        <w:rPr>
          <w:rStyle w:val="HTML"/>
          <w:rFonts w:ascii="Consolas" w:hAnsi="Consolas" w:cs="Consolas"/>
          <w:color w:val="000000"/>
          <w:sz w:val="20"/>
          <w:szCs w:val="20"/>
        </w:rPr>
        <w:t xml:space="preserve">  </w:t>
      </w:r>
      <w:r>
        <w:rPr>
          <w:rStyle w:val="token"/>
          <w:rFonts w:ascii="Consolas" w:hAnsi="Consolas" w:cs="Consolas"/>
          <w:color w:val="A67F59"/>
          <w:sz w:val="20"/>
          <w:szCs w:val="20"/>
        </w:rPr>
        <w:t>|</w:t>
      </w:r>
      <w:proofErr w:type="gramEnd"/>
      <w:r>
        <w:rPr>
          <w:rStyle w:val="HTML"/>
          <w:rFonts w:ascii="Consolas" w:hAnsi="Consolas" w:cs="Consolas"/>
          <w:color w:val="000000"/>
          <w:sz w:val="20"/>
          <w:szCs w:val="20"/>
        </w:rPr>
        <w:t xml:space="preserve"> </w:t>
      </w:r>
      <w:r>
        <w:rPr>
          <w:rStyle w:val="token"/>
          <w:rFonts w:ascii="Consolas" w:hAnsi="Consolas" w:cs="Consolas"/>
          <w:color w:val="0077AA"/>
          <w:sz w:val="20"/>
          <w:szCs w:val="20"/>
        </w:rPr>
        <w:t>TEMPTABLE</w:t>
      </w:r>
      <w:r>
        <w:rPr>
          <w:rStyle w:val="HTML"/>
          <w:rFonts w:ascii="Consolas" w:hAnsi="Consolas" w:cs="Consolas"/>
          <w:color w:val="000000"/>
          <w:sz w:val="20"/>
          <w:szCs w:val="20"/>
        </w:rPr>
        <w:t xml:space="preserve"> </w:t>
      </w:r>
      <w:r>
        <w:rPr>
          <w:rStyle w:val="token"/>
          <w:rFonts w:ascii="Consolas" w:hAnsi="Consolas" w:cs="Consolas"/>
          <w:color w:val="A67F59"/>
          <w:sz w:val="20"/>
          <w:szCs w:val="20"/>
        </w:rPr>
        <w:t>|</w:t>
      </w:r>
      <w:r>
        <w:rPr>
          <w:rStyle w:val="HTML"/>
          <w:rFonts w:ascii="Consolas" w:hAnsi="Consolas" w:cs="Consolas"/>
          <w:color w:val="000000"/>
          <w:sz w:val="20"/>
          <w:szCs w:val="20"/>
        </w:rPr>
        <w:t xml:space="preserve"> </w:t>
      </w:r>
      <w:r>
        <w:rPr>
          <w:rStyle w:val="token"/>
          <w:rFonts w:ascii="Consolas" w:hAnsi="Consolas" w:cs="Consolas"/>
          <w:color w:val="0077AA"/>
          <w:sz w:val="20"/>
          <w:szCs w:val="20"/>
        </w:rPr>
        <w:t>UNDEFINED</w:t>
      </w:r>
      <w:r>
        <w:rPr>
          <w:rStyle w:val="HTML"/>
          <w:rFonts w:ascii="Consolas" w:hAnsi="Consolas" w:cs="Consolas"/>
          <w:color w:val="000000"/>
          <w:sz w:val="20"/>
          <w:szCs w:val="20"/>
        </w:rPr>
        <w:t>}</w:t>
      </w:r>
      <w:r>
        <w:rPr>
          <w:rStyle w:val="token"/>
          <w:rFonts w:ascii="Consolas" w:hAnsi="Consolas" w:cs="Consolas"/>
          <w:color w:val="999999"/>
          <w:sz w:val="20"/>
          <w:szCs w:val="20"/>
        </w:rPr>
        <w:t>]</w:t>
      </w:r>
    </w:p>
    <w:p w:rsidR="005F1E3C" w:rsidRDefault="005F1E3C" w:rsidP="005F1E3C">
      <w:pPr>
        <w:pStyle w:val="HTML0"/>
        <w:shd w:val="clear" w:color="auto" w:fill="F5F2F0"/>
        <w:spacing w:before="120" w:after="120"/>
        <w:ind w:right="60"/>
        <w:rPr>
          <w:rStyle w:val="HTML"/>
          <w:rFonts w:ascii="Consolas" w:hAnsi="Consolas" w:cs="Consolas"/>
          <w:color w:val="000000"/>
          <w:sz w:val="20"/>
          <w:szCs w:val="20"/>
        </w:rPr>
      </w:pPr>
      <w:r>
        <w:rPr>
          <w:rStyle w:val="token"/>
          <w:rFonts w:ascii="Consolas" w:hAnsi="Consolas" w:cs="Consolas"/>
          <w:color w:val="0077AA"/>
          <w:sz w:val="20"/>
          <w:szCs w:val="20"/>
        </w:rPr>
        <w:t>VIEW</w:t>
      </w:r>
      <w:r>
        <w:rPr>
          <w:rStyle w:val="HTML"/>
          <w:rFonts w:ascii="Consolas" w:hAnsi="Consolas" w:cs="Consolas"/>
          <w:color w:val="000000"/>
          <w:sz w:val="20"/>
          <w:szCs w:val="20"/>
        </w:rPr>
        <w:t xml:space="preserve"> </w:t>
      </w:r>
      <w:r>
        <w:rPr>
          <w:rStyle w:val="token"/>
          <w:rFonts w:ascii="Consolas" w:hAnsi="Consolas" w:cs="Consolas"/>
          <w:color w:val="999999"/>
          <w:sz w:val="20"/>
          <w:szCs w:val="20"/>
        </w:rPr>
        <w:t>[</w:t>
      </w:r>
      <w:r>
        <w:rPr>
          <w:rStyle w:val="HTML"/>
          <w:rFonts w:ascii="Consolas" w:hAnsi="Consolas" w:cs="Consolas"/>
          <w:color w:val="000000"/>
          <w:sz w:val="20"/>
          <w:szCs w:val="20"/>
        </w:rPr>
        <w:t>database_name</w:t>
      </w:r>
      <w:r>
        <w:rPr>
          <w:rStyle w:val="token"/>
          <w:rFonts w:ascii="Consolas" w:hAnsi="Consolas" w:cs="Consolas"/>
          <w:color w:val="999999"/>
          <w:sz w:val="20"/>
          <w:szCs w:val="20"/>
        </w:rPr>
        <w:t>]</w:t>
      </w:r>
      <w:proofErr w:type="gramStart"/>
      <w:r>
        <w:rPr>
          <w:rStyle w:val="token"/>
          <w:rFonts w:ascii="Consolas" w:hAnsi="Consolas" w:cs="Consolas"/>
          <w:color w:val="999999"/>
          <w:sz w:val="20"/>
          <w:szCs w:val="20"/>
        </w:rPr>
        <w:t>.[</w:t>
      </w:r>
      <w:proofErr w:type="gramEnd"/>
      <w:r>
        <w:rPr>
          <w:rStyle w:val="HTML"/>
          <w:rFonts w:ascii="Consolas" w:hAnsi="Consolas" w:cs="Consolas"/>
          <w:color w:val="000000"/>
          <w:sz w:val="20"/>
          <w:szCs w:val="20"/>
        </w:rPr>
        <w:t>view_name</w:t>
      </w:r>
      <w:r>
        <w:rPr>
          <w:rStyle w:val="token"/>
          <w:rFonts w:ascii="Consolas" w:hAnsi="Consolas" w:cs="Consolas"/>
          <w:color w:val="999999"/>
          <w:sz w:val="20"/>
          <w:szCs w:val="20"/>
        </w:rPr>
        <w:t>]</w:t>
      </w:r>
      <w:r>
        <w:rPr>
          <w:rStyle w:val="HTML"/>
          <w:rFonts w:ascii="Consolas" w:hAnsi="Consolas" w:cs="Consolas"/>
          <w:color w:val="000000"/>
          <w:sz w:val="20"/>
          <w:szCs w:val="20"/>
        </w:rPr>
        <w:t xml:space="preserve"> </w:t>
      </w:r>
    </w:p>
    <w:p w:rsidR="005F1E3C" w:rsidRDefault="005F1E3C" w:rsidP="005F1E3C">
      <w:pPr>
        <w:pStyle w:val="HTML0"/>
        <w:shd w:val="clear" w:color="auto" w:fill="F5F2F0"/>
        <w:spacing w:before="120" w:after="120"/>
        <w:ind w:right="60"/>
        <w:rPr>
          <w:rStyle w:val="HTML"/>
          <w:rFonts w:ascii="Consolas" w:hAnsi="Consolas" w:cs="Consolas"/>
          <w:color w:val="000000"/>
          <w:sz w:val="20"/>
          <w:szCs w:val="20"/>
        </w:rPr>
      </w:pPr>
      <w:r>
        <w:rPr>
          <w:rStyle w:val="token"/>
          <w:rFonts w:ascii="Consolas" w:hAnsi="Consolas" w:cs="Consolas"/>
          <w:color w:val="0077AA"/>
          <w:sz w:val="20"/>
          <w:szCs w:val="20"/>
        </w:rPr>
        <w:t>AS</w:t>
      </w:r>
    </w:p>
    <w:p w:rsidR="005F1E3C" w:rsidRDefault="005F1E3C" w:rsidP="005F1E3C">
      <w:pPr>
        <w:pStyle w:val="HTML0"/>
        <w:shd w:val="clear" w:color="auto" w:fill="F5F2F0"/>
        <w:spacing w:before="120" w:after="120"/>
        <w:ind w:right="60"/>
        <w:rPr>
          <w:rStyle w:val="HTML"/>
          <w:rFonts w:ascii="Consolas" w:hAnsi="Consolas" w:cs="Consolas"/>
          <w:color w:val="000000"/>
          <w:sz w:val="20"/>
          <w:szCs w:val="20"/>
        </w:rPr>
      </w:pPr>
      <w:r>
        <w:rPr>
          <w:rStyle w:val="token"/>
          <w:rFonts w:ascii="Consolas" w:hAnsi="Consolas" w:cs="Consolas"/>
          <w:color w:val="999999"/>
          <w:sz w:val="20"/>
          <w:szCs w:val="20"/>
        </w:rPr>
        <w:t>[</w:t>
      </w:r>
      <w:proofErr w:type="gramStart"/>
      <w:r>
        <w:rPr>
          <w:rStyle w:val="token"/>
          <w:rFonts w:ascii="Consolas" w:hAnsi="Consolas" w:cs="Consolas"/>
          <w:color w:val="0077AA"/>
          <w:sz w:val="20"/>
          <w:szCs w:val="20"/>
        </w:rPr>
        <w:t>SELECT</w:t>
      </w:r>
      <w:r>
        <w:rPr>
          <w:rStyle w:val="HTML"/>
          <w:rFonts w:ascii="Consolas" w:hAnsi="Consolas" w:cs="Consolas"/>
          <w:color w:val="000000"/>
          <w:sz w:val="20"/>
          <w:szCs w:val="20"/>
        </w:rPr>
        <w:t xml:space="preserve">  statement</w:t>
      </w:r>
      <w:proofErr w:type="gramEnd"/>
      <w:r>
        <w:rPr>
          <w:rStyle w:val="token"/>
          <w:rFonts w:ascii="Consolas" w:hAnsi="Consolas" w:cs="Consolas"/>
          <w:color w:val="999999"/>
          <w:sz w:val="20"/>
          <w:szCs w:val="20"/>
        </w:rPr>
        <w:t>]</w:t>
      </w:r>
    </w:p>
    <w:p w:rsidR="005F1E3C" w:rsidRDefault="005F1E3C" w:rsidP="005F1E3C">
      <w:pPr>
        <w:pStyle w:val="HTML0"/>
        <w:shd w:val="clear" w:color="auto" w:fill="F5F2F0"/>
        <w:spacing w:before="120" w:after="120"/>
        <w:rPr>
          <w:rFonts w:ascii="Consolas" w:hAnsi="Consolas" w:cs="Consolas"/>
          <w:color w:val="000000"/>
          <w:sz w:val="20"/>
          <w:szCs w:val="20"/>
        </w:rPr>
      </w:pPr>
      <w:r>
        <w:rPr>
          <w:rFonts w:ascii="Consolas" w:hAnsi="Consolas" w:cs="Consolas"/>
          <w:color w:val="BBBBBB"/>
          <w:sz w:val="16"/>
          <w:szCs w:val="16"/>
        </w:rPr>
        <w:t>SQL</w:t>
      </w:r>
    </w:p>
    <w:p w:rsidR="005F1E3C" w:rsidRDefault="005F1E3C" w:rsidP="005F1E3C">
      <w:pPr>
        <w:pStyle w:val="a4"/>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下面我们来详细的查看上面的语法。</w:t>
      </w:r>
    </w:p>
    <w:p w:rsidR="005F1E3C" w:rsidRDefault="005F1E3C" w:rsidP="005F1E3C">
      <w:pPr>
        <w:pStyle w:val="3"/>
        <w:shd w:val="clear" w:color="auto" w:fill="FFFFFF"/>
        <w:spacing w:before="375" w:after="270"/>
        <w:rPr>
          <w:rFonts w:ascii="Helvetica" w:hAnsi="Helvetica" w:cs="Helvetica"/>
          <w:color w:val="555555"/>
          <w:sz w:val="24"/>
          <w:szCs w:val="24"/>
        </w:rPr>
      </w:pPr>
      <w:bookmarkStart w:id="0" w:name="查看处理算法"/>
      <w:bookmarkEnd w:id="0"/>
      <w:r>
        <w:rPr>
          <w:rFonts w:ascii="Helvetica" w:hAnsi="Helvetica" w:cs="Helvetica"/>
          <w:color w:val="555555"/>
          <w:sz w:val="24"/>
          <w:szCs w:val="24"/>
        </w:rPr>
        <w:t>查看处理算法</w:t>
      </w:r>
    </w:p>
    <w:p w:rsidR="005F1E3C" w:rsidRDefault="005F1E3C" w:rsidP="005F1E3C">
      <w:pPr>
        <w:pStyle w:val="a4"/>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算法属性允许</w:t>
      </w:r>
      <w:proofErr w:type="gramStart"/>
      <w:r>
        <w:rPr>
          <w:rFonts w:ascii="Helvetica" w:hAnsi="Helvetica" w:cs="Helvetica"/>
          <w:color w:val="333344"/>
          <w:sz w:val="23"/>
          <w:szCs w:val="23"/>
        </w:rPr>
        <w:t>您控制</w:t>
      </w:r>
      <w:proofErr w:type="gramEnd"/>
      <w:r>
        <w:rPr>
          <w:rFonts w:ascii="Helvetica" w:hAnsi="Helvetica" w:cs="Helvetica"/>
          <w:color w:val="333344"/>
          <w:sz w:val="23"/>
          <w:szCs w:val="23"/>
        </w:rPr>
        <w:t>MySQL</w:t>
      </w:r>
      <w:r>
        <w:rPr>
          <w:rFonts w:ascii="Helvetica" w:hAnsi="Helvetica" w:cs="Helvetica"/>
          <w:color w:val="333344"/>
          <w:sz w:val="23"/>
          <w:szCs w:val="23"/>
        </w:rPr>
        <w:t>在创建视图时使用的机制，</w:t>
      </w:r>
      <w:r>
        <w:rPr>
          <w:rFonts w:ascii="Helvetica" w:hAnsi="Helvetica" w:cs="Helvetica"/>
          <w:color w:val="333344"/>
          <w:sz w:val="23"/>
          <w:szCs w:val="23"/>
        </w:rPr>
        <w:t>MySQL</w:t>
      </w:r>
      <w:r>
        <w:rPr>
          <w:rFonts w:ascii="Helvetica" w:hAnsi="Helvetica" w:cs="Helvetica"/>
          <w:color w:val="333344"/>
          <w:sz w:val="23"/>
          <w:szCs w:val="23"/>
        </w:rPr>
        <w:t>提供了三种算法：</w:t>
      </w:r>
      <w:r>
        <w:rPr>
          <w:rStyle w:val="HTML"/>
          <w:rFonts w:ascii="Consolas" w:hAnsi="Consolas" w:cs="Consolas"/>
          <w:color w:val="C7254E"/>
          <w:sz w:val="23"/>
          <w:szCs w:val="23"/>
          <w:shd w:val="clear" w:color="auto" w:fill="F9F2F4"/>
        </w:rPr>
        <w:t>MERGE</w:t>
      </w:r>
      <w:r>
        <w:rPr>
          <w:rFonts w:ascii="Helvetica" w:hAnsi="Helvetica" w:cs="Helvetica"/>
          <w:color w:val="333344"/>
          <w:sz w:val="23"/>
          <w:szCs w:val="23"/>
        </w:rPr>
        <w:t>，</w:t>
      </w:r>
      <w:r>
        <w:rPr>
          <w:rStyle w:val="HTML"/>
          <w:rFonts w:ascii="Consolas" w:hAnsi="Consolas" w:cs="Consolas"/>
          <w:color w:val="C7254E"/>
          <w:sz w:val="23"/>
          <w:szCs w:val="23"/>
          <w:shd w:val="clear" w:color="auto" w:fill="F9F2F4"/>
        </w:rPr>
        <w:t>TEMPTABLE</w:t>
      </w:r>
      <w:r>
        <w:rPr>
          <w:rFonts w:ascii="Helvetica" w:hAnsi="Helvetica" w:cs="Helvetica"/>
          <w:color w:val="333344"/>
          <w:sz w:val="23"/>
          <w:szCs w:val="23"/>
        </w:rPr>
        <w:t>和</w:t>
      </w:r>
      <w:r>
        <w:rPr>
          <w:rStyle w:val="HTML"/>
          <w:rFonts w:ascii="Consolas" w:hAnsi="Consolas" w:cs="Consolas"/>
          <w:color w:val="C7254E"/>
          <w:sz w:val="23"/>
          <w:szCs w:val="23"/>
          <w:shd w:val="clear" w:color="auto" w:fill="F9F2F4"/>
        </w:rPr>
        <w:t>UNDEFINED</w:t>
      </w:r>
      <w:r>
        <w:rPr>
          <w:rFonts w:ascii="Helvetica" w:hAnsi="Helvetica" w:cs="Helvetica"/>
          <w:color w:val="333344"/>
          <w:sz w:val="23"/>
          <w:szCs w:val="23"/>
        </w:rPr>
        <w:t>。</w:t>
      </w:r>
    </w:p>
    <w:p w:rsidR="005F1E3C" w:rsidRDefault="005F1E3C" w:rsidP="005F1E3C">
      <w:pPr>
        <w:pStyle w:val="a4"/>
        <w:numPr>
          <w:ilvl w:val="0"/>
          <w:numId w:val="5"/>
        </w:numPr>
        <w:shd w:val="clear" w:color="auto" w:fill="FFFFFF"/>
        <w:spacing w:before="0" w:beforeAutospacing="0" w:after="120" w:afterAutospacing="0"/>
        <w:ind w:left="690"/>
        <w:rPr>
          <w:rFonts w:ascii="Helvetica" w:hAnsi="Helvetica" w:cs="Helvetica"/>
          <w:color w:val="333344"/>
          <w:sz w:val="23"/>
          <w:szCs w:val="23"/>
        </w:rPr>
      </w:pPr>
      <w:r>
        <w:rPr>
          <w:rFonts w:ascii="Helvetica" w:hAnsi="Helvetica" w:cs="Helvetica"/>
          <w:color w:val="333344"/>
          <w:sz w:val="23"/>
          <w:szCs w:val="23"/>
        </w:rPr>
        <w:t>使用</w:t>
      </w:r>
      <w:r>
        <w:rPr>
          <w:rStyle w:val="HTML"/>
          <w:rFonts w:ascii="Consolas" w:hAnsi="Consolas" w:cs="Consolas"/>
          <w:color w:val="C7254E"/>
          <w:sz w:val="23"/>
          <w:szCs w:val="23"/>
          <w:shd w:val="clear" w:color="auto" w:fill="F9F2F4"/>
        </w:rPr>
        <w:t>MERGE</w:t>
      </w:r>
      <w:r>
        <w:rPr>
          <w:rFonts w:ascii="Helvetica" w:hAnsi="Helvetica" w:cs="Helvetica"/>
          <w:color w:val="333344"/>
          <w:sz w:val="23"/>
          <w:szCs w:val="23"/>
        </w:rPr>
        <w:t>算法，</w:t>
      </w:r>
      <w:r>
        <w:rPr>
          <w:rFonts w:ascii="Helvetica" w:hAnsi="Helvetica" w:cs="Helvetica"/>
          <w:color w:val="333344"/>
          <w:sz w:val="23"/>
          <w:szCs w:val="23"/>
        </w:rPr>
        <w:t>MySQL</w:t>
      </w:r>
      <w:r>
        <w:rPr>
          <w:rFonts w:ascii="Helvetica" w:hAnsi="Helvetica" w:cs="Helvetica"/>
          <w:color w:val="333344"/>
          <w:sz w:val="23"/>
          <w:szCs w:val="23"/>
        </w:rPr>
        <w:t>首先将输入查询与定义视图的</w:t>
      </w:r>
      <w:hyperlink r:id="rId18" w:tgtFrame="_blank" w:tooltip="SELECT语句" w:history="1">
        <w:r w:rsidRPr="00167C7F">
          <w:rPr>
            <w:color w:val="333344"/>
          </w:rPr>
          <w:t>SELECT语句</w:t>
        </w:r>
      </w:hyperlink>
      <w:r>
        <w:rPr>
          <w:rFonts w:ascii="Helvetica" w:hAnsi="Helvetica" w:cs="Helvetica"/>
          <w:color w:val="333344"/>
          <w:sz w:val="23"/>
          <w:szCs w:val="23"/>
        </w:rPr>
        <w:t>组合成单个查询。</w:t>
      </w:r>
      <w:r>
        <w:rPr>
          <w:rFonts w:ascii="Helvetica" w:hAnsi="Helvetica" w:cs="Helvetica"/>
          <w:color w:val="333344"/>
          <w:sz w:val="23"/>
          <w:szCs w:val="23"/>
        </w:rPr>
        <w:t xml:space="preserve"> </w:t>
      </w:r>
      <w:r>
        <w:rPr>
          <w:rFonts w:ascii="Helvetica" w:hAnsi="Helvetica" w:cs="Helvetica"/>
          <w:color w:val="333344"/>
          <w:sz w:val="23"/>
          <w:szCs w:val="23"/>
        </w:rPr>
        <w:t>然后</w:t>
      </w:r>
      <w:r>
        <w:rPr>
          <w:rFonts w:ascii="Helvetica" w:hAnsi="Helvetica" w:cs="Helvetica"/>
          <w:color w:val="333344"/>
          <w:sz w:val="23"/>
          <w:szCs w:val="23"/>
        </w:rPr>
        <w:t>MySQL</w:t>
      </w:r>
      <w:r>
        <w:rPr>
          <w:rFonts w:ascii="Helvetica" w:hAnsi="Helvetica" w:cs="Helvetica"/>
          <w:color w:val="333344"/>
          <w:sz w:val="23"/>
          <w:szCs w:val="23"/>
        </w:rPr>
        <w:t>执行组合查询返回结果集。</w:t>
      </w:r>
      <w:r>
        <w:rPr>
          <w:rFonts w:ascii="Helvetica" w:hAnsi="Helvetica" w:cs="Helvetica"/>
          <w:color w:val="333344"/>
          <w:sz w:val="23"/>
          <w:szCs w:val="23"/>
        </w:rPr>
        <w:t xml:space="preserve"> </w:t>
      </w:r>
      <w:r>
        <w:rPr>
          <w:rFonts w:ascii="Helvetica" w:hAnsi="Helvetica" w:cs="Helvetica"/>
          <w:color w:val="333344"/>
          <w:sz w:val="23"/>
          <w:szCs w:val="23"/>
        </w:rPr>
        <w:t>如果</w:t>
      </w:r>
      <w:r>
        <w:rPr>
          <w:rFonts w:ascii="Helvetica" w:hAnsi="Helvetica" w:cs="Helvetica"/>
          <w:color w:val="333344"/>
          <w:sz w:val="23"/>
          <w:szCs w:val="23"/>
        </w:rPr>
        <w:t>SELECT</w:t>
      </w:r>
      <w:r>
        <w:rPr>
          <w:rFonts w:ascii="Helvetica" w:hAnsi="Helvetica" w:cs="Helvetica"/>
          <w:color w:val="333344"/>
          <w:sz w:val="23"/>
          <w:szCs w:val="23"/>
        </w:rPr>
        <w:t>语句包含集合函数</w:t>
      </w:r>
      <w:r>
        <w:rPr>
          <w:rFonts w:ascii="Helvetica" w:hAnsi="Helvetica" w:cs="Helvetica"/>
          <w:color w:val="333344"/>
          <w:sz w:val="23"/>
          <w:szCs w:val="23"/>
        </w:rPr>
        <w:t>(</w:t>
      </w:r>
      <w:r w:rsidRPr="00167C7F">
        <w:rPr>
          <w:color w:val="333344"/>
        </w:rPr>
        <w:t>如</w:t>
      </w:r>
      <w:hyperlink r:id="rId19" w:tgtFrame="_blank" w:tooltip="MIN" w:history="1">
        <w:r w:rsidRPr="00167C7F">
          <w:rPr>
            <w:color w:val="333344"/>
          </w:rPr>
          <w:t>MIN</w:t>
        </w:r>
      </w:hyperlink>
      <w:r w:rsidRPr="00167C7F">
        <w:rPr>
          <w:color w:val="333344"/>
        </w:rPr>
        <w:t>，</w:t>
      </w:r>
      <w:hyperlink r:id="rId20" w:tgtFrame="_blank" w:tooltip="MAX" w:history="1">
        <w:r w:rsidRPr="00167C7F">
          <w:rPr>
            <w:color w:val="333344"/>
          </w:rPr>
          <w:t>MAX</w:t>
        </w:r>
      </w:hyperlink>
      <w:r w:rsidRPr="00167C7F">
        <w:rPr>
          <w:color w:val="333344"/>
        </w:rPr>
        <w:t>，</w:t>
      </w:r>
      <w:hyperlink r:id="rId21" w:tgtFrame="_blank" w:tooltip="SUM" w:history="1">
        <w:r w:rsidRPr="00167C7F">
          <w:rPr>
            <w:color w:val="333344"/>
          </w:rPr>
          <w:t>SUM</w:t>
        </w:r>
      </w:hyperlink>
      <w:r w:rsidRPr="00167C7F">
        <w:rPr>
          <w:color w:val="333344"/>
        </w:rPr>
        <w:t>，</w:t>
      </w:r>
      <w:hyperlink r:id="rId22" w:tgtFrame="_blank" w:tooltip="COUNT" w:history="1">
        <w:r w:rsidRPr="00167C7F">
          <w:rPr>
            <w:color w:val="333344"/>
          </w:rPr>
          <w:t>COUNT</w:t>
        </w:r>
      </w:hyperlink>
      <w:r w:rsidRPr="00167C7F">
        <w:rPr>
          <w:color w:val="333344"/>
        </w:rPr>
        <w:t>，</w:t>
      </w:r>
      <w:hyperlink r:id="rId23" w:tgtFrame="_blank" w:tooltip="AVG" w:history="1">
        <w:r w:rsidRPr="00167C7F">
          <w:rPr>
            <w:color w:val="333344"/>
          </w:rPr>
          <w:t>AVG</w:t>
        </w:r>
      </w:hyperlink>
      <w:r w:rsidRPr="00167C7F">
        <w:rPr>
          <w:color w:val="333344"/>
        </w:rPr>
        <w:t>等)或</w:t>
      </w:r>
      <w:hyperlink r:id="rId24" w:tgtFrame="_blank" w:tooltip="DISTINCT" w:history="1">
        <w:r w:rsidRPr="00167C7F">
          <w:rPr>
            <w:color w:val="333344"/>
          </w:rPr>
          <w:t>DISTINCT</w:t>
        </w:r>
      </w:hyperlink>
      <w:r w:rsidRPr="00167C7F">
        <w:rPr>
          <w:color w:val="333344"/>
        </w:rPr>
        <w:t>，</w:t>
      </w:r>
      <w:hyperlink r:id="rId25" w:tgtFrame="_blank" w:tooltip="GROUP BY" w:history="1">
        <w:r w:rsidRPr="00167C7F">
          <w:rPr>
            <w:color w:val="333344"/>
          </w:rPr>
          <w:t>GROUP BY</w:t>
        </w:r>
      </w:hyperlink>
      <w:r w:rsidRPr="00167C7F">
        <w:rPr>
          <w:color w:val="333344"/>
        </w:rPr>
        <w:t>，</w:t>
      </w:r>
      <w:hyperlink r:id="rId26" w:tgtFrame="_blank" w:tooltip="HAVING" w:history="1">
        <w:r w:rsidRPr="00167C7F">
          <w:rPr>
            <w:color w:val="333344"/>
          </w:rPr>
          <w:t>HAVING</w:t>
        </w:r>
      </w:hyperlink>
      <w:r w:rsidRPr="00167C7F">
        <w:rPr>
          <w:color w:val="333344"/>
        </w:rPr>
        <w:t>，</w:t>
      </w:r>
      <w:hyperlink r:id="rId27" w:tgtFrame="_blank" w:tooltip="LIMIT" w:history="1">
        <w:r w:rsidRPr="00167C7F">
          <w:rPr>
            <w:color w:val="333344"/>
          </w:rPr>
          <w:t>LIMIT</w:t>
        </w:r>
      </w:hyperlink>
      <w:r w:rsidRPr="00167C7F">
        <w:rPr>
          <w:color w:val="333344"/>
        </w:rPr>
        <w:t>，</w:t>
      </w:r>
      <w:hyperlink r:id="rId28" w:tgtFrame="_blank" w:tooltip="UNION" w:history="1">
        <w:r w:rsidRPr="00167C7F">
          <w:rPr>
            <w:color w:val="333344"/>
          </w:rPr>
          <w:t>UNION</w:t>
        </w:r>
      </w:hyperlink>
      <w:r w:rsidRPr="00167C7F">
        <w:rPr>
          <w:color w:val="333344"/>
        </w:rPr>
        <w:t>，</w:t>
      </w:r>
      <w:hyperlink r:id="rId29" w:tgtFrame="_blank" w:tooltip="UNION ALL" w:history="1">
        <w:r w:rsidRPr="00167C7F">
          <w:rPr>
            <w:color w:val="333344"/>
          </w:rPr>
          <w:t>UNION ALL</w:t>
        </w:r>
      </w:hyperlink>
      <w:r w:rsidRPr="00167C7F">
        <w:rPr>
          <w:color w:val="333344"/>
        </w:rPr>
        <w:t>，</w:t>
      </w:r>
      <w:hyperlink r:id="rId30" w:tgtFrame="_blank" w:tooltip="子查询" w:history="1">
        <w:r w:rsidRPr="00167C7F">
          <w:rPr>
            <w:color w:val="333344"/>
          </w:rPr>
          <w:t>子查询</w:t>
        </w:r>
      </w:hyperlink>
      <w:r w:rsidRPr="00167C7F">
        <w:rPr>
          <w:color w:val="333344"/>
        </w:rPr>
        <w:t>，</w:t>
      </w:r>
      <w:r>
        <w:rPr>
          <w:rFonts w:ascii="Helvetica" w:hAnsi="Helvetica" w:cs="Helvetica"/>
          <w:color w:val="333344"/>
          <w:sz w:val="23"/>
          <w:szCs w:val="23"/>
        </w:rPr>
        <w:t>则不允许使用</w:t>
      </w:r>
      <w:r>
        <w:rPr>
          <w:rStyle w:val="HTML"/>
          <w:rFonts w:ascii="Consolas" w:hAnsi="Consolas" w:cs="Consolas"/>
          <w:color w:val="C7254E"/>
          <w:sz w:val="23"/>
          <w:szCs w:val="23"/>
          <w:shd w:val="clear" w:color="auto" w:fill="F9F2F4"/>
        </w:rPr>
        <w:t>MERGE</w:t>
      </w:r>
      <w:r>
        <w:rPr>
          <w:rFonts w:ascii="Helvetica" w:hAnsi="Helvetica" w:cs="Helvetica"/>
          <w:color w:val="333344"/>
          <w:sz w:val="23"/>
          <w:szCs w:val="23"/>
        </w:rPr>
        <w:t>算法。</w:t>
      </w:r>
      <w:r>
        <w:rPr>
          <w:rFonts w:ascii="Helvetica" w:hAnsi="Helvetica" w:cs="Helvetica"/>
          <w:color w:val="333344"/>
          <w:sz w:val="23"/>
          <w:szCs w:val="23"/>
        </w:rPr>
        <w:t xml:space="preserve"> </w:t>
      </w:r>
      <w:r>
        <w:rPr>
          <w:rFonts w:ascii="Helvetica" w:hAnsi="Helvetica" w:cs="Helvetica"/>
          <w:color w:val="333344"/>
          <w:sz w:val="23"/>
          <w:szCs w:val="23"/>
        </w:rPr>
        <w:t>如果</w:t>
      </w:r>
      <w:r>
        <w:rPr>
          <w:rFonts w:ascii="Helvetica" w:hAnsi="Helvetica" w:cs="Helvetica"/>
          <w:color w:val="333344"/>
          <w:sz w:val="23"/>
          <w:szCs w:val="23"/>
        </w:rPr>
        <w:t>SELECT</w:t>
      </w:r>
      <w:r>
        <w:rPr>
          <w:rFonts w:ascii="Helvetica" w:hAnsi="Helvetica" w:cs="Helvetica"/>
          <w:color w:val="333344"/>
          <w:sz w:val="23"/>
          <w:szCs w:val="23"/>
        </w:rPr>
        <w:t>语句无引用表，则也不允许使用</w:t>
      </w:r>
      <w:r>
        <w:rPr>
          <w:rStyle w:val="HTML"/>
          <w:rFonts w:ascii="Consolas" w:hAnsi="Consolas" w:cs="Consolas"/>
          <w:color w:val="C7254E"/>
          <w:sz w:val="23"/>
          <w:szCs w:val="23"/>
          <w:shd w:val="clear" w:color="auto" w:fill="F9F2F4"/>
        </w:rPr>
        <w:t>MERGE</w:t>
      </w:r>
      <w:r>
        <w:rPr>
          <w:rFonts w:ascii="Helvetica" w:hAnsi="Helvetica" w:cs="Helvetica"/>
          <w:color w:val="333344"/>
          <w:sz w:val="23"/>
          <w:szCs w:val="23"/>
        </w:rPr>
        <w:t>算法。</w:t>
      </w:r>
      <w:r>
        <w:rPr>
          <w:rFonts w:ascii="Helvetica" w:hAnsi="Helvetica" w:cs="Helvetica"/>
          <w:color w:val="333344"/>
          <w:sz w:val="23"/>
          <w:szCs w:val="23"/>
        </w:rPr>
        <w:t xml:space="preserve"> </w:t>
      </w:r>
      <w:r>
        <w:rPr>
          <w:rFonts w:ascii="Helvetica" w:hAnsi="Helvetica" w:cs="Helvetica"/>
          <w:color w:val="333344"/>
          <w:sz w:val="23"/>
          <w:szCs w:val="23"/>
        </w:rPr>
        <w:t>如果不允许</w:t>
      </w:r>
      <w:r>
        <w:rPr>
          <w:rStyle w:val="HTML"/>
          <w:rFonts w:ascii="Consolas" w:hAnsi="Consolas" w:cs="Consolas"/>
          <w:color w:val="C7254E"/>
          <w:sz w:val="23"/>
          <w:szCs w:val="23"/>
          <w:shd w:val="clear" w:color="auto" w:fill="F9F2F4"/>
        </w:rPr>
        <w:t>MERGE</w:t>
      </w:r>
      <w:r>
        <w:rPr>
          <w:rFonts w:ascii="Helvetica" w:hAnsi="Helvetica" w:cs="Helvetica"/>
          <w:color w:val="333344"/>
          <w:sz w:val="23"/>
          <w:szCs w:val="23"/>
        </w:rPr>
        <w:t>算法，</w:t>
      </w:r>
      <w:r>
        <w:rPr>
          <w:rFonts w:ascii="Helvetica" w:hAnsi="Helvetica" w:cs="Helvetica"/>
          <w:color w:val="333344"/>
          <w:sz w:val="23"/>
          <w:szCs w:val="23"/>
        </w:rPr>
        <w:t>MySQL</w:t>
      </w:r>
      <w:r>
        <w:rPr>
          <w:rFonts w:ascii="Helvetica" w:hAnsi="Helvetica" w:cs="Helvetica"/>
          <w:color w:val="333344"/>
          <w:sz w:val="23"/>
          <w:szCs w:val="23"/>
        </w:rPr>
        <w:t>将算法更改为</w:t>
      </w:r>
      <w:r>
        <w:rPr>
          <w:rStyle w:val="HTML"/>
          <w:rFonts w:ascii="Consolas" w:hAnsi="Consolas" w:cs="Consolas"/>
          <w:color w:val="C7254E"/>
          <w:sz w:val="23"/>
          <w:szCs w:val="23"/>
          <w:shd w:val="clear" w:color="auto" w:fill="F9F2F4"/>
        </w:rPr>
        <w:t>UNDEFINED</w:t>
      </w:r>
      <w:r>
        <w:rPr>
          <w:rFonts w:ascii="Helvetica" w:hAnsi="Helvetica" w:cs="Helvetica"/>
          <w:color w:val="333344"/>
          <w:sz w:val="23"/>
          <w:szCs w:val="23"/>
        </w:rPr>
        <w:t>。请注意，将视图定义中的输入查询和查询组合成一个查询称为</w:t>
      </w:r>
      <w:r>
        <w:rPr>
          <w:rStyle w:val="a5"/>
          <w:rFonts w:ascii="Helvetica" w:hAnsi="Helvetica" w:cs="Helvetica"/>
          <w:color w:val="333344"/>
          <w:sz w:val="23"/>
          <w:szCs w:val="23"/>
        </w:rPr>
        <w:t>视图分辨率</w:t>
      </w:r>
      <w:r>
        <w:rPr>
          <w:rFonts w:ascii="Helvetica" w:hAnsi="Helvetica" w:cs="Helvetica"/>
          <w:color w:val="333344"/>
          <w:sz w:val="23"/>
          <w:szCs w:val="23"/>
        </w:rPr>
        <w:t>。</w:t>
      </w:r>
    </w:p>
    <w:p w:rsidR="005F1E3C" w:rsidRDefault="005F1E3C" w:rsidP="005F1E3C">
      <w:pPr>
        <w:pStyle w:val="a4"/>
        <w:numPr>
          <w:ilvl w:val="0"/>
          <w:numId w:val="5"/>
        </w:numPr>
        <w:shd w:val="clear" w:color="auto" w:fill="FFFFFF"/>
        <w:spacing w:before="0" w:beforeAutospacing="0" w:after="120" w:afterAutospacing="0"/>
        <w:ind w:left="690"/>
        <w:rPr>
          <w:rFonts w:ascii="Helvetica" w:hAnsi="Helvetica" w:cs="Helvetica"/>
          <w:color w:val="333344"/>
          <w:sz w:val="23"/>
          <w:szCs w:val="23"/>
        </w:rPr>
      </w:pPr>
      <w:r>
        <w:rPr>
          <w:rFonts w:ascii="Helvetica" w:hAnsi="Helvetica" w:cs="Helvetica"/>
          <w:color w:val="333344"/>
          <w:sz w:val="23"/>
          <w:szCs w:val="23"/>
        </w:rPr>
        <w:t>使用</w:t>
      </w:r>
      <w:r>
        <w:rPr>
          <w:rStyle w:val="HTML"/>
          <w:rFonts w:ascii="Consolas" w:hAnsi="Consolas" w:cs="Consolas"/>
          <w:color w:val="C7254E"/>
          <w:sz w:val="23"/>
          <w:szCs w:val="23"/>
          <w:shd w:val="clear" w:color="auto" w:fill="F9F2F4"/>
        </w:rPr>
        <w:t>TEMPTABLE</w:t>
      </w:r>
      <w:r>
        <w:rPr>
          <w:rFonts w:ascii="Helvetica" w:hAnsi="Helvetica" w:cs="Helvetica"/>
          <w:color w:val="333344"/>
          <w:sz w:val="23"/>
          <w:szCs w:val="23"/>
        </w:rPr>
        <w:t>算法，</w:t>
      </w:r>
      <w:r>
        <w:rPr>
          <w:rFonts w:ascii="Helvetica" w:hAnsi="Helvetica" w:cs="Helvetica"/>
          <w:color w:val="333344"/>
          <w:sz w:val="23"/>
          <w:szCs w:val="23"/>
        </w:rPr>
        <w:t>MySQL</w:t>
      </w:r>
      <w:r>
        <w:rPr>
          <w:rFonts w:ascii="Helvetica" w:hAnsi="Helvetica" w:cs="Helvetica"/>
          <w:color w:val="333344"/>
          <w:sz w:val="23"/>
          <w:szCs w:val="23"/>
        </w:rPr>
        <w:t>首先根据定义视图的</w:t>
      </w:r>
      <w:r>
        <w:rPr>
          <w:rStyle w:val="HTML"/>
          <w:rFonts w:ascii="Consolas" w:hAnsi="Consolas" w:cs="Consolas"/>
          <w:color w:val="C7254E"/>
          <w:sz w:val="23"/>
          <w:szCs w:val="23"/>
          <w:shd w:val="clear" w:color="auto" w:fill="F9F2F4"/>
        </w:rPr>
        <w:t>SELECT</w:t>
      </w:r>
      <w:r>
        <w:rPr>
          <w:rFonts w:ascii="Helvetica" w:hAnsi="Helvetica" w:cs="Helvetica"/>
          <w:color w:val="333344"/>
          <w:sz w:val="23"/>
          <w:szCs w:val="23"/>
        </w:rPr>
        <w:t>语句</w:t>
      </w:r>
      <w:hyperlink r:id="rId31" w:tgtFrame="_blank" w:tooltip="创建一个临时表" w:history="1">
        <w:r w:rsidRPr="00AD4FCF">
          <w:rPr>
            <w:color w:val="333344"/>
          </w:rPr>
          <w:t>创建一个临时表</w:t>
        </w:r>
      </w:hyperlink>
      <w:r>
        <w:rPr>
          <w:rFonts w:ascii="Helvetica" w:hAnsi="Helvetica" w:cs="Helvetica"/>
          <w:color w:val="333344"/>
          <w:sz w:val="23"/>
          <w:szCs w:val="23"/>
        </w:rPr>
        <w:t>，然后针对该临时</w:t>
      </w:r>
      <w:proofErr w:type="gramStart"/>
      <w:r>
        <w:rPr>
          <w:rFonts w:ascii="Helvetica" w:hAnsi="Helvetica" w:cs="Helvetica"/>
          <w:color w:val="333344"/>
          <w:sz w:val="23"/>
          <w:szCs w:val="23"/>
        </w:rPr>
        <w:t>表执行</w:t>
      </w:r>
      <w:proofErr w:type="gramEnd"/>
      <w:r>
        <w:rPr>
          <w:rFonts w:ascii="Helvetica" w:hAnsi="Helvetica" w:cs="Helvetica"/>
          <w:color w:val="333344"/>
          <w:sz w:val="23"/>
          <w:szCs w:val="23"/>
        </w:rPr>
        <w:t>输入查询。因为</w:t>
      </w:r>
      <w:r>
        <w:rPr>
          <w:rFonts w:ascii="Helvetica" w:hAnsi="Helvetica" w:cs="Helvetica"/>
          <w:color w:val="333344"/>
          <w:sz w:val="23"/>
          <w:szCs w:val="23"/>
        </w:rPr>
        <w:t>MySQL</w:t>
      </w:r>
      <w:r>
        <w:rPr>
          <w:rFonts w:ascii="Helvetica" w:hAnsi="Helvetica" w:cs="Helvetica"/>
          <w:color w:val="333344"/>
          <w:sz w:val="23"/>
          <w:szCs w:val="23"/>
        </w:rPr>
        <w:t>必须创建临时表来存储结果集并将数据从基表移动到临时表，所以</w:t>
      </w:r>
      <w:r>
        <w:rPr>
          <w:rStyle w:val="HTML"/>
          <w:rFonts w:ascii="Consolas" w:hAnsi="Consolas" w:cs="Consolas"/>
          <w:color w:val="C7254E"/>
          <w:sz w:val="23"/>
          <w:szCs w:val="23"/>
          <w:shd w:val="clear" w:color="auto" w:fill="F9F2F4"/>
        </w:rPr>
        <w:t>TEMPTABLE</w:t>
      </w:r>
      <w:r>
        <w:rPr>
          <w:rFonts w:ascii="Helvetica" w:hAnsi="Helvetica" w:cs="Helvetica"/>
          <w:color w:val="333344"/>
          <w:sz w:val="23"/>
          <w:szCs w:val="23"/>
        </w:rPr>
        <w:t>算法的效率比</w:t>
      </w:r>
      <w:r>
        <w:rPr>
          <w:rStyle w:val="HTML"/>
          <w:rFonts w:ascii="Consolas" w:hAnsi="Consolas" w:cs="Consolas"/>
          <w:color w:val="C7254E"/>
          <w:sz w:val="23"/>
          <w:szCs w:val="23"/>
          <w:shd w:val="clear" w:color="auto" w:fill="F9F2F4"/>
        </w:rPr>
        <w:t>MERGE</w:t>
      </w:r>
      <w:r>
        <w:rPr>
          <w:rFonts w:ascii="Helvetica" w:hAnsi="Helvetica" w:cs="Helvetica"/>
          <w:color w:val="333344"/>
          <w:sz w:val="23"/>
          <w:szCs w:val="23"/>
        </w:rPr>
        <w:t>算法效率低。</w:t>
      </w:r>
      <w:r>
        <w:rPr>
          <w:rFonts w:ascii="Helvetica" w:hAnsi="Helvetica" w:cs="Helvetica"/>
          <w:color w:val="333344"/>
          <w:sz w:val="23"/>
          <w:szCs w:val="23"/>
        </w:rPr>
        <w:t xml:space="preserve"> </w:t>
      </w:r>
      <w:r>
        <w:rPr>
          <w:rFonts w:ascii="Helvetica" w:hAnsi="Helvetica" w:cs="Helvetica"/>
          <w:color w:val="333344"/>
          <w:sz w:val="23"/>
          <w:szCs w:val="23"/>
        </w:rPr>
        <w:t>另外，使用</w:t>
      </w:r>
      <w:r>
        <w:rPr>
          <w:rStyle w:val="HTML"/>
          <w:rFonts w:ascii="Consolas" w:hAnsi="Consolas" w:cs="Consolas"/>
          <w:color w:val="C7254E"/>
          <w:sz w:val="23"/>
          <w:szCs w:val="23"/>
          <w:shd w:val="clear" w:color="auto" w:fill="F9F2F4"/>
        </w:rPr>
        <w:t>TEMPTABLE</w:t>
      </w:r>
      <w:r>
        <w:rPr>
          <w:rFonts w:ascii="Helvetica" w:hAnsi="Helvetica" w:cs="Helvetica"/>
          <w:color w:val="333344"/>
          <w:sz w:val="23"/>
          <w:szCs w:val="23"/>
        </w:rPr>
        <w:t>算法的视图是</w:t>
      </w:r>
      <w:r w:rsidRPr="00AD4FCF">
        <w:rPr>
          <w:color w:val="333344"/>
        </w:rPr>
        <w:t>不</w:t>
      </w:r>
      <w:hyperlink r:id="rId32" w:tgtFrame="_blank" w:tooltip="可更新" w:history="1">
        <w:r w:rsidRPr="00AD4FCF">
          <w:rPr>
            <w:color w:val="333344"/>
          </w:rPr>
          <w:t>可更新</w:t>
        </w:r>
      </w:hyperlink>
      <w:r>
        <w:rPr>
          <w:rFonts w:ascii="Helvetica" w:hAnsi="Helvetica" w:cs="Helvetica"/>
          <w:color w:val="333344"/>
          <w:sz w:val="23"/>
          <w:szCs w:val="23"/>
        </w:rPr>
        <w:t>的。</w:t>
      </w:r>
    </w:p>
    <w:p w:rsidR="005F1E3C" w:rsidRDefault="005F1E3C" w:rsidP="005F1E3C">
      <w:pPr>
        <w:pStyle w:val="a4"/>
        <w:numPr>
          <w:ilvl w:val="0"/>
          <w:numId w:val="5"/>
        </w:numPr>
        <w:shd w:val="clear" w:color="auto" w:fill="FFFFFF"/>
        <w:spacing w:before="0" w:beforeAutospacing="0" w:after="120" w:afterAutospacing="0"/>
        <w:ind w:left="690"/>
        <w:rPr>
          <w:rFonts w:ascii="Helvetica" w:hAnsi="Helvetica" w:cs="Helvetica"/>
          <w:color w:val="333344"/>
          <w:sz w:val="23"/>
          <w:szCs w:val="23"/>
        </w:rPr>
      </w:pPr>
      <w:r>
        <w:rPr>
          <w:rFonts w:ascii="Helvetica" w:hAnsi="Helvetica" w:cs="Helvetica"/>
          <w:color w:val="333344"/>
          <w:sz w:val="23"/>
          <w:szCs w:val="23"/>
        </w:rPr>
        <w:t>当</w:t>
      </w:r>
      <w:proofErr w:type="gramStart"/>
      <w:r>
        <w:rPr>
          <w:rFonts w:ascii="Helvetica" w:hAnsi="Helvetica" w:cs="Helvetica"/>
          <w:color w:val="333344"/>
          <w:sz w:val="23"/>
          <w:szCs w:val="23"/>
        </w:rPr>
        <w:t>您创建</w:t>
      </w:r>
      <w:proofErr w:type="gramEnd"/>
      <w:r>
        <w:rPr>
          <w:rFonts w:ascii="Helvetica" w:hAnsi="Helvetica" w:cs="Helvetica"/>
          <w:color w:val="333344"/>
          <w:sz w:val="23"/>
          <w:szCs w:val="23"/>
        </w:rPr>
        <w:t>视图而不指定显式算法时，</w:t>
      </w:r>
      <w:r>
        <w:rPr>
          <w:rStyle w:val="HTML"/>
          <w:rFonts w:ascii="Consolas" w:hAnsi="Consolas" w:cs="Consolas"/>
          <w:color w:val="C7254E"/>
          <w:sz w:val="23"/>
          <w:szCs w:val="23"/>
          <w:shd w:val="clear" w:color="auto" w:fill="F9F2F4"/>
        </w:rPr>
        <w:t>UNDEFINED</w:t>
      </w:r>
      <w:r>
        <w:rPr>
          <w:rFonts w:ascii="Helvetica" w:hAnsi="Helvetica" w:cs="Helvetica"/>
          <w:color w:val="333344"/>
          <w:sz w:val="23"/>
          <w:szCs w:val="23"/>
        </w:rPr>
        <w:t>是默认算法。</w:t>
      </w:r>
      <w:r>
        <w:rPr>
          <w:rStyle w:val="apple-converted-space"/>
          <w:rFonts w:ascii="Helvetica" w:hAnsi="Helvetica" w:cs="Helvetica"/>
          <w:color w:val="333344"/>
          <w:sz w:val="23"/>
          <w:szCs w:val="23"/>
        </w:rPr>
        <w:t> </w:t>
      </w:r>
      <w:r>
        <w:rPr>
          <w:rStyle w:val="HTML"/>
          <w:rFonts w:ascii="Consolas" w:hAnsi="Consolas" w:cs="Consolas"/>
          <w:color w:val="C7254E"/>
          <w:sz w:val="23"/>
          <w:szCs w:val="23"/>
          <w:shd w:val="clear" w:color="auto" w:fill="F9F2F4"/>
        </w:rPr>
        <w:t>UNDEFINED</w:t>
      </w:r>
      <w:r>
        <w:rPr>
          <w:rFonts w:ascii="Helvetica" w:hAnsi="Helvetica" w:cs="Helvetica"/>
          <w:color w:val="333344"/>
          <w:sz w:val="23"/>
          <w:szCs w:val="23"/>
        </w:rPr>
        <w:t>算法使</w:t>
      </w:r>
      <w:r>
        <w:rPr>
          <w:rFonts w:ascii="Helvetica" w:hAnsi="Helvetica" w:cs="Helvetica"/>
          <w:color w:val="333344"/>
          <w:sz w:val="23"/>
          <w:szCs w:val="23"/>
        </w:rPr>
        <w:t>MySQL</w:t>
      </w:r>
      <w:r>
        <w:rPr>
          <w:rFonts w:ascii="Helvetica" w:hAnsi="Helvetica" w:cs="Helvetica"/>
          <w:color w:val="333344"/>
          <w:sz w:val="23"/>
          <w:szCs w:val="23"/>
        </w:rPr>
        <w:t>可以选择使用</w:t>
      </w:r>
      <w:r>
        <w:rPr>
          <w:rStyle w:val="HTML"/>
          <w:rFonts w:ascii="Consolas" w:hAnsi="Consolas" w:cs="Consolas"/>
          <w:color w:val="C7254E"/>
          <w:sz w:val="23"/>
          <w:szCs w:val="23"/>
          <w:shd w:val="clear" w:color="auto" w:fill="F9F2F4"/>
        </w:rPr>
        <w:t>MERGE</w:t>
      </w:r>
      <w:r>
        <w:rPr>
          <w:rFonts w:ascii="Helvetica" w:hAnsi="Helvetica" w:cs="Helvetica"/>
          <w:color w:val="333344"/>
          <w:sz w:val="23"/>
          <w:szCs w:val="23"/>
        </w:rPr>
        <w:t>或</w:t>
      </w:r>
      <w:r>
        <w:rPr>
          <w:rStyle w:val="HTML"/>
          <w:rFonts w:ascii="Consolas" w:hAnsi="Consolas" w:cs="Consolas"/>
          <w:color w:val="C7254E"/>
          <w:sz w:val="23"/>
          <w:szCs w:val="23"/>
          <w:shd w:val="clear" w:color="auto" w:fill="F9F2F4"/>
        </w:rPr>
        <w:t>TEMPTABLE</w:t>
      </w:r>
      <w:r>
        <w:rPr>
          <w:rFonts w:ascii="Helvetica" w:hAnsi="Helvetica" w:cs="Helvetica"/>
          <w:color w:val="333344"/>
          <w:sz w:val="23"/>
          <w:szCs w:val="23"/>
        </w:rPr>
        <w:t>算法。</w:t>
      </w:r>
      <w:r>
        <w:rPr>
          <w:rFonts w:ascii="Helvetica" w:hAnsi="Helvetica" w:cs="Helvetica"/>
          <w:color w:val="333344"/>
          <w:sz w:val="23"/>
          <w:szCs w:val="23"/>
        </w:rPr>
        <w:t>MySQL</w:t>
      </w:r>
      <w:r>
        <w:rPr>
          <w:rFonts w:ascii="Helvetica" w:hAnsi="Helvetica" w:cs="Helvetica"/>
          <w:color w:val="333344"/>
          <w:sz w:val="23"/>
          <w:szCs w:val="23"/>
        </w:rPr>
        <w:t>优先使用</w:t>
      </w:r>
      <w:r>
        <w:rPr>
          <w:rStyle w:val="HTML"/>
          <w:rFonts w:ascii="Consolas" w:hAnsi="Consolas" w:cs="Consolas"/>
          <w:color w:val="C7254E"/>
          <w:sz w:val="23"/>
          <w:szCs w:val="23"/>
          <w:shd w:val="clear" w:color="auto" w:fill="F9F2F4"/>
        </w:rPr>
        <w:t>MERGE</w:t>
      </w:r>
      <w:r>
        <w:rPr>
          <w:rFonts w:ascii="Helvetica" w:hAnsi="Helvetica" w:cs="Helvetica"/>
          <w:color w:val="333344"/>
          <w:sz w:val="23"/>
          <w:szCs w:val="23"/>
        </w:rPr>
        <w:t>算法进行</w:t>
      </w:r>
      <w:r>
        <w:rPr>
          <w:rStyle w:val="HTML"/>
          <w:rFonts w:ascii="Consolas" w:hAnsi="Consolas" w:cs="Consolas"/>
          <w:color w:val="C7254E"/>
          <w:sz w:val="23"/>
          <w:szCs w:val="23"/>
          <w:shd w:val="clear" w:color="auto" w:fill="F9F2F4"/>
        </w:rPr>
        <w:t>TEMPTABLE</w:t>
      </w:r>
      <w:r>
        <w:rPr>
          <w:rFonts w:ascii="Helvetica" w:hAnsi="Helvetica" w:cs="Helvetica"/>
          <w:color w:val="333344"/>
          <w:sz w:val="23"/>
          <w:szCs w:val="23"/>
        </w:rPr>
        <w:t>算法，因为</w:t>
      </w:r>
      <w:r>
        <w:rPr>
          <w:rStyle w:val="HTML"/>
          <w:rFonts w:ascii="Consolas" w:hAnsi="Consolas" w:cs="Consolas"/>
          <w:color w:val="C7254E"/>
          <w:sz w:val="23"/>
          <w:szCs w:val="23"/>
          <w:shd w:val="clear" w:color="auto" w:fill="F9F2F4"/>
        </w:rPr>
        <w:t>MERGE</w:t>
      </w:r>
      <w:r>
        <w:rPr>
          <w:rFonts w:ascii="Helvetica" w:hAnsi="Helvetica" w:cs="Helvetica"/>
          <w:color w:val="333344"/>
          <w:sz w:val="23"/>
          <w:szCs w:val="23"/>
        </w:rPr>
        <w:t>算法效率更高。</w:t>
      </w:r>
    </w:p>
    <w:p w:rsidR="005F1E3C" w:rsidRDefault="005F1E3C" w:rsidP="005F1E3C">
      <w:pPr>
        <w:pStyle w:val="3"/>
        <w:shd w:val="clear" w:color="auto" w:fill="FFFFFF"/>
        <w:spacing w:before="375" w:after="270"/>
        <w:rPr>
          <w:rFonts w:ascii="Helvetica" w:hAnsi="Helvetica" w:cs="Helvetica"/>
          <w:color w:val="555555"/>
          <w:sz w:val="24"/>
          <w:szCs w:val="24"/>
        </w:rPr>
      </w:pPr>
      <w:bookmarkStart w:id="1" w:name="查看名称"/>
      <w:bookmarkEnd w:id="1"/>
      <w:r>
        <w:rPr>
          <w:rFonts w:ascii="Helvetica" w:hAnsi="Helvetica" w:cs="Helvetica"/>
          <w:color w:val="555555"/>
          <w:sz w:val="24"/>
          <w:szCs w:val="24"/>
        </w:rPr>
        <w:lastRenderedPageBreak/>
        <w:t>查看名称</w:t>
      </w:r>
    </w:p>
    <w:p w:rsidR="005F1E3C" w:rsidRDefault="005F1E3C" w:rsidP="005F1E3C">
      <w:pPr>
        <w:pStyle w:val="a4"/>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在数据库中，视图和表共享相同的命名空间，因此视图和表不能具有相同的名称。</w:t>
      </w:r>
      <w:r>
        <w:rPr>
          <w:rFonts w:ascii="Helvetica" w:hAnsi="Helvetica" w:cs="Helvetica"/>
          <w:color w:val="333344"/>
          <w:sz w:val="23"/>
          <w:szCs w:val="23"/>
        </w:rPr>
        <w:t xml:space="preserve"> </w:t>
      </w:r>
      <w:r>
        <w:rPr>
          <w:rFonts w:ascii="Helvetica" w:hAnsi="Helvetica" w:cs="Helvetica"/>
          <w:color w:val="333344"/>
          <w:sz w:val="23"/>
          <w:szCs w:val="23"/>
        </w:rPr>
        <w:t>另外，视图的名称必须遵循表的命名规则。</w:t>
      </w:r>
    </w:p>
    <w:p w:rsidR="005F1E3C" w:rsidRDefault="005F1E3C" w:rsidP="005F1E3C">
      <w:pPr>
        <w:pStyle w:val="3"/>
        <w:shd w:val="clear" w:color="auto" w:fill="FFFFFF"/>
        <w:spacing w:before="375" w:after="270"/>
        <w:rPr>
          <w:rFonts w:ascii="Helvetica" w:hAnsi="Helvetica" w:cs="Helvetica"/>
          <w:color w:val="555555"/>
          <w:sz w:val="24"/>
          <w:szCs w:val="24"/>
        </w:rPr>
      </w:pPr>
      <w:bookmarkStart w:id="2" w:name="SELECT语句"/>
      <w:bookmarkEnd w:id="2"/>
      <w:r>
        <w:rPr>
          <w:rFonts w:ascii="Helvetica" w:hAnsi="Helvetica" w:cs="Helvetica"/>
          <w:color w:val="555555"/>
          <w:sz w:val="24"/>
          <w:szCs w:val="24"/>
        </w:rPr>
        <w:t>SELECT</w:t>
      </w:r>
      <w:r>
        <w:rPr>
          <w:rFonts w:ascii="Helvetica" w:hAnsi="Helvetica" w:cs="Helvetica"/>
          <w:color w:val="555555"/>
          <w:sz w:val="24"/>
          <w:szCs w:val="24"/>
        </w:rPr>
        <w:t>语句</w:t>
      </w:r>
    </w:p>
    <w:p w:rsidR="005F1E3C" w:rsidRDefault="005F1E3C" w:rsidP="005F1E3C">
      <w:pPr>
        <w:pStyle w:val="a4"/>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在</w:t>
      </w:r>
      <w:r>
        <w:rPr>
          <w:rStyle w:val="HTML"/>
          <w:rFonts w:ascii="Consolas" w:hAnsi="Consolas" w:cs="Consolas"/>
          <w:color w:val="C7254E"/>
          <w:sz w:val="23"/>
          <w:szCs w:val="23"/>
          <w:shd w:val="clear" w:color="auto" w:fill="F9F2F4"/>
        </w:rPr>
        <w:t>SELECT</w:t>
      </w:r>
      <w:r>
        <w:rPr>
          <w:rFonts w:ascii="Helvetica" w:hAnsi="Helvetica" w:cs="Helvetica"/>
          <w:color w:val="333344"/>
          <w:sz w:val="23"/>
          <w:szCs w:val="23"/>
        </w:rPr>
        <w:t>语句中，可以从数据库中存在的任何表或视图查询数据。</w:t>
      </w:r>
      <w:r>
        <w:rPr>
          <w:rStyle w:val="HTML"/>
          <w:rFonts w:ascii="Consolas" w:hAnsi="Consolas" w:cs="Consolas"/>
          <w:color w:val="C7254E"/>
          <w:sz w:val="23"/>
          <w:szCs w:val="23"/>
          <w:shd w:val="clear" w:color="auto" w:fill="F9F2F4"/>
        </w:rPr>
        <w:t>SELECT</w:t>
      </w:r>
      <w:r>
        <w:rPr>
          <w:rFonts w:ascii="Helvetica" w:hAnsi="Helvetica" w:cs="Helvetica"/>
          <w:color w:val="333344"/>
          <w:sz w:val="23"/>
          <w:szCs w:val="23"/>
        </w:rPr>
        <w:t>语句必须遵循以下几个规则：</w:t>
      </w:r>
    </w:p>
    <w:p w:rsidR="005F1E3C" w:rsidRDefault="005F1E3C" w:rsidP="005F1E3C">
      <w:pPr>
        <w:widowControl/>
        <w:numPr>
          <w:ilvl w:val="0"/>
          <w:numId w:val="6"/>
        </w:numPr>
        <w:shd w:val="clear" w:color="auto" w:fill="FFFFFF"/>
        <w:spacing w:before="100" w:beforeAutospacing="1" w:after="90"/>
        <w:ind w:left="690"/>
        <w:jc w:val="left"/>
        <w:rPr>
          <w:rFonts w:ascii="Helvetica" w:hAnsi="Helvetica" w:cs="Helvetica"/>
          <w:color w:val="333344"/>
          <w:sz w:val="23"/>
          <w:szCs w:val="23"/>
        </w:rPr>
      </w:pPr>
      <w:r>
        <w:rPr>
          <w:rStyle w:val="HTML"/>
          <w:rFonts w:ascii="Consolas" w:hAnsi="Consolas" w:cs="Consolas"/>
          <w:color w:val="C7254E"/>
          <w:sz w:val="23"/>
          <w:szCs w:val="23"/>
          <w:shd w:val="clear" w:color="auto" w:fill="F9F2F4"/>
        </w:rPr>
        <w:t>SELECT</w:t>
      </w:r>
      <w:r>
        <w:rPr>
          <w:rFonts w:ascii="Helvetica" w:hAnsi="Helvetica" w:cs="Helvetica"/>
          <w:color w:val="333344"/>
          <w:sz w:val="23"/>
          <w:szCs w:val="23"/>
        </w:rPr>
        <w:t>语句可</w:t>
      </w:r>
      <w:r w:rsidRPr="005B6742">
        <w:rPr>
          <w:rFonts w:ascii="Helvetica" w:eastAsia="宋体" w:hAnsi="Helvetica" w:cs="Helvetica"/>
          <w:color w:val="333344"/>
          <w:kern w:val="0"/>
          <w:sz w:val="23"/>
          <w:szCs w:val="23"/>
        </w:rPr>
        <w:t>以在</w:t>
      </w:r>
      <w:hyperlink r:id="rId33" w:tgtFrame="_blank" w:tooltip="WHERE子句" w:history="1">
        <w:r w:rsidRPr="005B6742">
          <w:rPr>
            <w:rFonts w:eastAsia="宋体"/>
            <w:color w:val="333344"/>
            <w:kern w:val="0"/>
          </w:rPr>
          <w:t>WHERE</w:t>
        </w:r>
        <w:r w:rsidRPr="005B6742">
          <w:rPr>
            <w:rFonts w:eastAsia="宋体"/>
            <w:color w:val="333344"/>
            <w:kern w:val="0"/>
          </w:rPr>
          <w:t>子句</w:t>
        </w:r>
      </w:hyperlink>
      <w:r w:rsidRPr="005B6742">
        <w:rPr>
          <w:rFonts w:ascii="Helvetica" w:eastAsia="宋体" w:hAnsi="Helvetica" w:cs="Helvetica"/>
          <w:color w:val="333344"/>
          <w:kern w:val="0"/>
          <w:sz w:val="23"/>
          <w:szCs w:val="23"/>
        </w:rPr>
        <w:t>中包含</w:t>
      </w:r>
      <w:hyperlink r:id="rId34" w:tgtFrame="_blank" w:tooltip="子查询" w:history="1">
        <w:r w:rsidRPr="005B6742">
          <w:rPr>
            <w:rFonts w:eastAsia="宋体"/>
            <w:color w:val="333344"/>
            <w:kern w:val="0"/>
          </w:rPr>
          <w:t>子查询</w:t>
        </w:r>
      </w:hyperlink>
      <w:r>
        <w:rPr>
          <w:rFonts w:ascii="Helvetica" w:hAnsi="Helvetica" w:cs="Helvetica"/>
          <w:color w:val="333344"/>
          <w:sz w:val="23"/>
          <w:szCs w:val="23"/>
        </w:rPr>
        <w:t>，但</w:t>
      </w:r>
      <w:r>
        <w:rPr>
          <w:rStyle w:val="HTML"/>
          <w:rFonts w:ascii="Consolas" w:hAnsi="Consolas" w:cs="Consolas"/>
          <w:color w:val="C7254E"/>
          <w:sz w:val="23"/>
          <w:szCs w:val="23"/>
          <w:shd w:val="clear" w:color="auto" w:fill="F9F2F4"/>
        </w:rPr>
        <w:t>FROM</w:t>
      </w:r>
      <w:r>
        <w:rPr>
          <w:rFonts w:ascii="Helvetica" w:hAnsi="Helvetica" w:cs="Helvetica"/>
          <w:color w:val="333344"/>
          <w:sz w:val="23"/>
          <w:szCs w:val="23"/>
        </w:rPr>
        <w:t>子句中的不能包含子查询。</w:t>
      </w:r>
    </w:p>
    <w:p w:rsidR="005F1E3C" w:rsidRDefault="005F1E3C" w:rsidP="005F1E3C">
      <w:pPr>
        <w:widowControl/>
        <w:numPr>
          <w:ilvl w:val="0"/>
          <w:numId w:val="6"/>
        </w:numPr>
        <w:shd w:val="clear" w:color="auto" w:fill="FFFFFF"/>
        <w:spacing w:before="100" w:beforeAutospacing="1" w:after="90"/>
        <w:ind w:left="690"/>
        <w:jc w:val="left"/>
        <w:rPr>
          <w:rFonts w:ascii="Helvetica" w:hAnsi="Helvetica" w:cs="Helvetica"/>
          <w:color w:val="333344"/>
          <w:sz w:val="23"/>
          <w:szCs w:val="23"/>
        </w:rPr>
      </w:pPr>
      <w:r>
        <w:rPr>
          <w:rStyle w:val="HTML"/>
          <w:rFonts w:ascii="Consolas" w:hAnsi="Consolas" w:cs="Consolas"/>
          <w:color w:val="C7254E"/>
          <w:sz w:val="23"/>
          <w:szCs w:val="23"/>
          <w:shd w:val="clear" w:color="auto" w:fill="F9F2F4"/>
        </w:rPr>
        <w:t>SELECT</w:t>
      </w:r>
      <w:r>
        <w:rPr>
          <w:rFonts w:ascii="Helvetica" w:hAnsi="Helvetica" w:cs="Helvetica"/>
          <w:color w:val="333344"/>
          <w:sz w:val="23"/>
          <w:szCs w:val="23"/>
        </w:rPr>
        <w:t>语句不能引用任何变量，包括局部变量，用户变量和会话变量。</w:t>
      </w:r>
    </w:p>
    <w:p w:rsidR="005F1E3C" w:rsidRDefault="005F1E3C" w:rsidP="005F1E3C">
      <w:pPr>
        <w:widowControl/>
        <w:numPr>
          <w:ilvl w:val="0"/>
          <w:numId w:val="6"/>
        </w:numPr>
        <w:shd w:val="clear" w:color="auto" w:fill="FFFFFF"/>
        <w:spacing w:before="100" w:beforeAutospacing="1" w:after="90"/>
        <w:ind w:left="690"/>
        <w:jc w:val="left"/>
        <w:rPr>
          <w:rFonts w:ascii="Helvetica" w:hAnsi="Helvetica" w:cs="Helvetica"/>
          <w:color w:val="333344"/>
          <w:sz w:val="23"/>
          <w:szCs w:val="23"/>
        </w:rPr>
      </w:pPr>
      <w:r>
        <w:rPr>
          <w:rStyle w:val="HTML"/>
          <w:rFonts w:ascii="Consolas" w:hAnsi="Consolas" w:cs="Consolas"/>
          <w:color w:val="C7254E"/>
          <w:sz w:val="23"/>
          <w:szCs w:val="23"/>
          <w:shd w:val="clear" w:color="auto" w:fill="F9F2F4"/>
        </w:rPr>
        <w:t>SELECT</w:t>
      </w:r>
      <w:r>
        <w:rPr>
          <w:rFonts w:ascii="Helvetica" w:hAnsi="Helvetica" w:cs="Helvetica"/>
          <w:color w:val="333344"/>
          <w:sz w:val="23"/>
          <w:szCs w:val="23"/>
        </w:rPr>
        <w:t>语句不能引用准备语句的参数。</w:t>
      </w:r>
    </w:p>
    <w:p w:rsidR="005F1E3C" w:rsidRDefault="005F1E3C" w:rsidP="005F1E3C">
      <w:pPr>
        <w:pStyle w:val="a4"/>
        <w:shd w:val="clear" w:color="auto" w:fill="FFFFFF"/>
        <w:spacing w:before="0" w:beforeAutospacing="0" w:after="120" w:afterAutospacing="0"/>
        <w:rPr>
          <w:rFonts w:ascii="Helvetica" w:hAnsi="Helvetica" w:cs="Helvetica"/>
          <w:color w:val="666666"/>
          <w:sz w:val="21"/>
          <w:szCs w:val="21"/>
        </w:rPr>
      </w:pPr>
      <w:r>
        <w:rPr>
          <w:rFonts w:ascii="Helvetica" w:hAnsi="Helvetica" w:cs="Helvetica"/>
          <w:color w:val="666666"/>
          <w:sz w:val="21"/>
          <w:szCs w:val="21"/>
        </w:rPr>
        <w:t>请注意，</w:t>
      </w:r>
      <w:r>
        <w:rPr>
          <w:rStyle w:val="HTML"/>
          <w:rFonts w:ascii="Consolas" w:hAnsi="Consolas" w:cs="Consolas"/>
          <w:color w:val="C7254E"/>
          <w:sz w:val="21"/>
          <w:szCs w:val="21"/>
          <w:shd w:val="clear" w:color="auto" w:fill="F9F2F4"/>
        </w:rPr>
        <w:t>SELECT</w:t>
      </w:r>
      <w:r>
        <w:rPr>
          <w:rFonts w:ascii="Helvetica" w:hAnsi="Helvetica" w:cs="Helvetica"/>
          <w:color w:val="666666"/>
          <w:sz w:val="21"/>
          <w:szCs w:val="21"/>
        </w:rPr>
        <w:t>语句不需要引用任何表。</w:t>
      </w:r>
    </w:p>
    <w:p w:rsidR="005F1E3C" w:rsidRDefault="005F1E3C" w:rsidP="005F1E3C">
      <w:pPr>
        <w:pStyle w:val="3"/>
      </w:pPr>
      <w:bookmarkStart w:id="3" w:name="创建MySQL视图示例"/>
      <w:bookmarkEnd w:id="3"/>
      <w:r>
        <w:t>创建</w:t>
      </w:r>
      <w:r>
        <w:t>MySQL</w:t>
      </w:r>
      <w:r>
        <w:t>视图示例</w:t>
      </w:r>
    </w:p>
    <w:p w:rsidR="005F1E3C" w:rsidRDefault="005F1E3C" w:rsidP="005F1E3C">
      <w:pPr>
        <w:pStyle w:val="a4"/>
        <w:shd w:val="clear" w:color="auto" w:fill="FFFFFF"/>
        <w:spacing w:before="0" w:beforeAutospacing="0" w:after="120" w:afterAutospacing="0"/>
        <w:rPr>
          <w:rFonts w:ascii="Helvetica" w:hAnsi="Helvetica" w:cs="Helvetica"/>
          <w:color w:val="333344"/>
          <w:sz w:val="23"/>
          <w:szCs w:val="23"/>
        </w:rPr>
      </w:pPr>
      <w:r>
        <w:rPr>
          <w:rStyle w:val="a6"/>
          <w:rFonts w:ascii="Helvetica" w:hAnsi="Helvetica" w:cs="Helvetica"/>
          <w:color w:val="333344"/>
          <w:sz w:val="23"/>
          <w:szCs w:val="23"/>
        </w:rPr>
        <w:t>创建简单的视图</w:t>
      </w:r>
    </w:p>
    <w:p w:rsidR="005F1E3C" w:rsidRDefault="005F1E3C" w:rsidP="005F1E3C">
      <w:pPr>
        <w:pStyle w:val="a4"/>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我们来看看</w:t>
      </w:r>
      <w:r>
        <w:rPr>
          <w:rStyle w:val="HTML"/>
          <w:rFonts w:ascii="Consolas" w:hAnsi="Consolas" w:cs="Consolas"/>
          <w:color w:val="C7254E"/>
          <w:sz w:val="23"/>
          <w:szCs w:val="23"/>
          <w:shd w:val="clear" w:color="auto" w:fill="F9F2F4"/>
        </w:rPr>
        <w:t>orderDetails</w:t>
      </w:r>
      <w:r>
        <w:rPr>
          <w:rFonts w:ascii="Helvetica" w:hAnsi="Helvetica" w:cs="Helvetica"/>
          <w:color w:val="333344"/>
          <w:sz w:val="23"/>
          <w:szCs w:val="23"/>
        </w:rPr>
        <w:t>表。基于</w:t>
      </w:r>
      <w:r>
        <w:rPr>
          <w:rStyle w:val="HTML"/>
          <w:rFonts w:ascii="Consolas" w:hAnsi="Consolas" w:cs="Consolas"/>
          <w:color w:val="C7254E"/>
          <w:sz w:val="23"/>
          <w:szCs w:val="23"/>
          <w:shd w:val="clear" w:color="auto" w:fill="F9F2F4"/>
        </w:rPr>
        <w:t>orderDetails</w:t>
      </w:r>
      <w:r>
        <w:rPr>
          <w:rFonts w:ascii="Helvetica" w:hAnsi="Helvetica" w:cs="Helvetica"/>
          <w:color w:val="333344"/>
          <w:sz w:val="23"/>
          <w:szCs w:val="23"/>
        </w:rPr>
        <w:t>表来创建一个表示每个订单的总销售额的视图。</w:t>
      </w:r>
    </w:p>
    <w:p w:rsidR="005F1E3C" w:rsidRDefault="005F1E3C" w:rsidP="005F1E3C">
      <w:pPr>
        <w:pStyle w:val="HTML0"/>
        <w:shd w:val="clear" w:color="auto" w:fill="F5F2F0"/>
        <w:spacing w:before="120" w:after="120"/>
        <w:ind w:right="60"/>
        <w:rPr>
          <w:rStyle w:val="HTML"/>
          <w:rFonts w:ascii="Consolas" w:hAnsi="Consolas" w:cs="Consolas"/>
          <w:color w:val="000000"/>
          <w:sz w:val="20"/>
          <w:szCs w:val="20"/>
        </w:rPr>
      </w:pPr>
      <w:r>
        <w:rPr>
          <w:rStyle w:val="token"/>
          <w:rFonts w:ascii="Consolas" w:hAnsi="Consolas" w:cs="Consolas"/>
          <w:color w:val="0077AA"/>
          <w:sz w:val="20"/>
          <w:szCs w:val="20"/>
        </w:rPr>
        <w:t>CREATE</w:t>
      </w:r>
      <w:r>
        <w:rPr>
          <w:rStyle w:val="HTML"/>
          <w:rFonts w:ascii="Consolas" w:hAnsi="Consolas" w:cs="Consolas"/>
          <w:color w:val="000000"/>
          <w:sz w:val="20"/>
          <w:szCs w:val="20"/>
        </w:rPr>
        <w:t xml:space="preserve"> </w:t>
      </w:r>
      <w:r>
        <w:rPr>
          <w:rStyle w:val="token"/>
          <w:rFonts w:ascii="Consolas" w:hAnsi="Consolas" w:cs="Consolas"/>
          <w:color w:val="0077AA"/>
          <w:sz w:val="20"/>
          <w:szCs w:val="20"/>
        </w:rPr>
        <w:t>VIEW</w:t>
      </w:r>
      <w:r>
        <w:rPr>
          <w:rStyle w:val="HTML"/>
          <w:rFonts w:ascii="Consolas" w:hAnsi="Consolas" w:cs="Consolas"/>
          <w:color w:val="000000"/>
          <w:sz w:val="20"/>
          <w:szCs w:val="20"/>
        </w:rPr>
        <w:t xml:space="preserve"> SalePerOrder </w:t>
      </w:r>
      <w:r>
        <w:rPr>
          <w:rStyle w:val="token"/>
          <w:rFonts w:ascii="Consolas" w:hAnsi="Consolas" w:cs="Consolas"/>
          <w:color w:val="0077AA"/>
          <w:sz w:val="20"/>
          <w:szCs w:val="20"/>
        </w:rPr>
        <w:t>AS</w:t>
      </w:r>
    </w:p>
    <w:p w:rsidR="005F1E3C" w:rsidRDefault="005F1E3C" w:rsidP="005F1E3C">
      <w:pPr>
        <w:pStyle w:val="HTML0"/>
        <w:shd w:val="clear" w:color="auto" w:fill="F5F2F0"/>
        <w:spacing w:before="120" w:after="120"/>
        <w:ind w:right="60"/>
        <w:rPr>
          <w:rStyle w:val="HTML"/>
          <w:rFonts w:ascii="Consolas" w:hAnsi="Consolas" w:cs="Consolas"/>
          <w:color w:val="000000"/>
          <w:sz w:val="20"/>
          <w:szCs w:val="20"/>
        </w:rPr>
      </w:pPr>
      <w:r>
        <w:rPr>
          <w:rStyle w:val="HTML"/>
          <w:rFonts w:ascii="Consolas" w:hAnsi="Consolas" w:cs="Consolas"/>
          <w:color w:val="000000"/>
          <w:sz w:val="20"/>
          <w:szCs w:val="20"/>
        </w:rPr>
        <w:t xml:space="preserve">    </w:t>
      </w:r>
      <w:r>
        <w:rPr>
          <w:rStyle w:val="token"/>
          <w:rFonts w:ascii="Consolas" w:hAnsi="Consolas" w:cs="Consolas"/>
          <w:color w:val="0077AA"/>
          <w:sz w:val="20"/>
          <w:szCs w:val="20"/>
        </w:rPr>
        <w:t>SELECT</w:t>
      </w:r>
      <w:r>
        <w:rPr>
          <w:rStyle w:val="HTML"/>
          <w:rFonts w:ascii="Consolas" w:hAnsi="Consolas" w:cs="Consolas"/>
          <w:color w:val="000000"/>
          <w:sz w:val="20"/>
          <w:szCs w:val="20"/>
        </w:rPr>
        <w:t xml:space="preserve"> </w:t>
      </w:r>
    </w:p>
    <w:p w:rsidR="005F1E3C" w:rsidRDefault="005F1E3C" w:rsidP="005F1E3C">
      <w:pPr>
        <w:pStyle w:val="HTML0"/>
        <w:shd w:val="clear" w:color="auto" w:fill="F5F2F0"/>
        <w:spacing w:before="120" w:after="120"/>
        <w:ind w:right="60"/>
        <w:rPr>
          <w:rStyle w:val="HTML"/>
          <w:rFonts w:ascii="Consolas" w:hAnsi="Consolas" w:cs="Consolas"/>
          <w:color w:val="000000"/>
          <w:sz w:val="20"/>
          <w:szCs w:val="20"/>
        </w:rPr>
      </w:pPr>
      <w:r>
        <w:rPr>
          <w:rStyle w:val="HTML"/>
          <w:rFonts w:ascii="Consolas" w:hAnsi="Consolas" w:cs="Consolas"/>
          <w:color w:val="000000"/>
          <w:sz w:val="20"/>
          <w:szCs w:val="20"/>
        </w:rPr>
        <w:t xml:space="preserve">        </w:t>
      </w:r>
      <w:proofErr w:type="gramStart"/>
      <w:r>
        <w:rPr>
          <w:rStyle w:val="HTML"/>
          <w:rFonts w:ascii="Consolas" w:hAnsi="Consolas" w:cs="Consolas"/>
          <w:color w:val="000000"/>
          <w:sz w:val="20"/>
          <w:szCs w:val="20"/>
        </w:rPr>
        <w:t>orderNumber</w:t>
      </w:r>
      <w:proofErr w:type="gramEnd"/>
      <w:r>
        <w:rPr>
          <w:rStyle w:val="token"/>
          <w:rFonts w:ascii="Consolas" w:hAnsi="Consolas" w:cs="Consolas"/>
          <w:color w:val="999999"/>
          <w:sz w:val="20"/>
          <w:szCs w:val="20"/>
        </w:rPr>
        <w:t>,</w:t>
      </w:r>
      <w:r>
        <w:rPr>
          <w:rStyle w:val="HTML"/>
          <w:rFonts w:ascii="Consolas" w:hAnsi="Consolas" w:cs="Consolas"/>
          <w:color w:val="000000"/>
          <w:sz w:val="20"/>
          <w:szCs w:val="20"/>
        </w:rPr>
        <w:t xml:space="preserve"> </w:t>
      </w:r>
      <w:r>
        <w:rPr>
          <w:rStyle w:val="token"/>
          <w:rFonts w:ascii="Consolas" w:hAnsi="Consolas" w:cs="Consolas"/>
          <w:color w:val="DD4A68"/>
          <w:sz w:val="20"/>
          <w:szCs w:val="20"/>
        </w:rPr>
        <w:t>SUM</w:t>
      </w:r>
      <w:r>
        <w:rPr>
          <w:rStyle w:val="token"/>
          <w:rFonts w:ascii="Consolas" w:hAnsi="Consolas" w:cs="Consolas"/>
          <w:color w:val="999999"/>
          <w:sz w:val="20"/>
          <w:szCs w:val="20"/>
        </w:rPr>
        <w:t>(</w:t>
      </w:r>
      <w:r>
        <w:rPr>
          <w:rStyle w:val="HTML"/>
          <w:rFonts w:ascii="Consolas" w:hAnsi="Consolas" w:cs="Consolas"/>
          <w:color w:val="000000"/>
          <w:sz w:val="20"/>
          <w:szCs w:val="20"/>
        </w:rPr>
        <w:t xml:space="preserve">quantityOrdered </w:t>
      </w:r>
      <w:r>
        <w:rPr>
          <w:rStyle w:val="token"/>
          <w:rFonts w:ascii="Consolas" w:hAnsi="Consolas" w:cs="Consolas"/>
          <w:color w:val="A67F59"/>
          <w:sz w:val="20"/>
          <w:szCs w:val="20"/>
        </w:rPr>
        <w:t>*</w:t>
      </w:r>
      <w:r>
        <w:rPr>
          <w:rStyle w:val="HTML"/>
          <w:rFonts w:ascii="Consolas" w:hAnsi="Consolas" w:cs="Consolas"/>
          <w:color w:val="000000"/>
          <w:sz w:val="20"/>
          <w:szCs w:val="20"/>
        </w:rPr>
        <w:t xml:space="preserve"> priceEach</w:t>
      </w:r>
      <w:r>
        <w:rPr>
          <w:rStyle w:val="token"/>
          <w:rFonts w:ascii="Consolas" w:hAnsi="Consolas" w:cs="Consolas"/>
          <w:color w:val="999999"/>
          <w:sz w:val="20"/>
          <w:szCs w:val="20"/>
        </w:rPr>
        <w:t>)</w:t>
      </w:r>
      <w:r>
        <w:rPr>
          <w:rStyle w:val="HTML"/>
          <w:rFonts w:ascii="Consolas" w:hAnsi="Consolas" w:cs="Consolas"/>
          <w:color w:val="000000"/>
          <w:sz w:val="20"/>
          <w:szCs w:val="20"/>
        </w:rPr>
        <w:t xml:space="preserve"> total</w:t>
      </w:r>
    </w:p>
    <w:p w:rsidR="005F1E3C" w:rsidRDefault="005F1E3C" w:rsidP="005F1E3C">
      <w:pPr>
        <w:pStyle w:val="HTML0"/>
        <w:shd w:val="clear" w:color="auto" w:fill="F5F2F0"/>
        <w:spacing w:before="120" w:after="120"/>
        <w:ind w:right="60"/>
        <w:rPr>
          <w:rStyle w:val="HTML"/>
          <w:rFonts w:ascii="Consolas" w:hAnsi="Consolas" w:cs="Consolas"/>
          <w:color w:val="000000"/>
          <w:sz w:val="20"/>
          <w:szCs w:val="20"/>
        </w:rPr>
      </w:pPr>
      <w:r>
        <w:rPr>
          <w:rStyle w:val="HTML"/>
          <w:rFonts w:ascii="Consolas" w:hAnsi="Consolas" w:cs="Consolas"/>
          <w:color w:val="000000"/>
          <w:sz w:val="20"/>
          <w:szCs w:val="20"/>
        </w:rPr>
        <w:t xml:space="preserve">    </w:t>
      </w:r>
      <w:r>
        <w:rPr>
          <w:rStyle w:val="token"/>
          <w:rFonts w:ascii="Consolas" w:hAnsi="Consolas" w:cs="Consolas"/>
          <w:color w:val="0077AA"/>
          <w:sz w:val="20"/>
          <w:szCs w:val="20"/>
        </w:rPr>
        <w:t>FROM</w:t>
      </w:r>
    </w:p>
    <w:p w:rsidR="005F1E3C" w:rsidRDefault="005F1E3C" w:rsidP="005F1E3C">
      <w:pPr>
        <w:pStyle w:val="HTML0"/>
        <w:shd w:val="clear" w:color="auto" w:fill="F5F2F0"/>
        <w:spacing w:before="120" w:after="120"/>
        <w:ind w:right="60"/>
        <w:rPr>
          <w:rStyle w:val="HTML"/>
          <w:rFonts w:ascii="Consolas" w:hAnsi="Consolas" w:cs="Consolas"/>
          <w:color w:val="000000"/>
          <w:sz w:val="20"/>
          <w:szCs w:val="20"/>
        </w:rPr>
      </w:pPr>
      <w:r>
        <w:rPr>
          <w:rStyle w:val="HTML"/>
          <w:rFonts w:ascii="Consolas" w:hAnsi="Consolas" w:cs="Consolas"/>
          <w:color w:val="000000"/>
          <w:sz w:val="20"/>
          <w:szCs w:val="20"/>
        </w:rPr>
        <w:t xml:space="preserve">        </w:t>
      </w:r>
      <w:proofErr w:type="gramStart"/>
      <w:r>
        <w:rPr>
          <w:rStyle w:val="HTML"/>
          <w:rFonts w:ascii="Consolas" w:hAnsi="Consolas" w:cs="Consolas"/>
          <w:color w:val="000000"/>
          <w:sz w:val="20"/>
          <w:szCs w:val="20"/>
        </w:rPr>
        <w:t>orderDetails</w:t>
      </w:r>
      <w:proofErr w:type="gramEnd"/>
    </w:p>
    <w:p w:rsidR="005F1E3C" w:rsidRDefault="005F1E3C" w:rsidP="005F1E3C">
      <w:pPr>
        <w:pStyle w:val="HTML0"/>
        <w:shd w:val="clear" w:color="auto" w:fill="F5F2F0"/>
        <w:spacing w:before="120" w:after="120"/>
        <w:ind w:right="60"/>
        <w:rPr>
          <w:rStyle w:val="HTML"/>
          <w:rFonts w:ascii="Consolas" w:hAnsi="Consolas" w:cs="Consolas"/>
          <w:color w:val="000000"/>
          <w:sz w:val="20"/>
          <w:szCs w:val="20"/>
        </w:rPr>
      </w:pPr>
      <w:r>
        <w:rPr>
          <w:rStyle w:val="HTML"/>
          <w:rFonts w:ascii="Consolas" w:hAnsi="Consolas" w:cs="Consolas"/>
          <w:color w:val="000000"/>
          <w:sz w:val="20"/>
          <w:szCs w:val="20"/>
        </w:rPr>
        <w:t xml:space="preserve">    </w:t>
      </w:r>
      <w:r>
        <w:rPr>
          <w:rStyle w:val="token"/>
          <w:rFonts w:ascii="Consolas" w:hAnsi="Consolas" w:cs="Consolas"/>
          <w:color w:val="0077AA"/>
          <w:sz w:val="20"/>
          <w:szCs w:val="20"/>
        </w:rPr>
        <w:t>GROUP</w:t>
      </w:r>
      <w:r>
        <w:rPr>
          <w:rStyle w:val="HTML"/>
          <w:rFonts w:ascii="Consolas" w:hAnsi="Consolas" w:cs="Consolas"/>
          <w:color w:val="000000"/>
          <w:sz w:val="20"/>
          <w:szCs w:val="20"/>
        </w:rPr>
        <w:t xml:space="preserve"> </w:t>
      </w:r>
      <w:r>
        <w:rPr>
          <w:rStyle w:val="token"/>
          <w:rFonts w:ascii="Consolas" w:hAnsi="Consolas" w:cs="Consolas"/>
          <w:color w:val="0077AA"/>
          <w:sz w:val="20"/>
          <w:szCs w:val="20"/>
        </w:rPr>
        <w:t>by</w:t>
      </w:r>
      <w:r>
        <w:rPr>
          <w:rStyle w:val="HTML"/>
          <w:rFonts w:ascii="Consolas" w:hAnsi="Consolas" w:cs="Consolas"/>
          <w:color w:val="000000"/>
          <w:sz w:val="20"/>
          <w:szCs w:val="20"/>
        </w:rPr>
        <w:t xml:space="preserve"> orderNumber</w:t>
      </w:r>
    </w:p>
    <w:p w:rsidR="005F1E3C" w:rsidRDefault="005F1E3C" w:rsidP="005F1E3C">
      <w:pPr>
        <w:pStyle w:val="HTML0"/>
        <w:shd w:val="clear" w:color="auto" w:fill="F5F2F0"/>
        <w:spacing w:before="120" w:after="120"/>
        <w:ind w:right="60"/>
        <w:rPr>
          <w:rStyle w:val="HTML"/>
          <w:rFonts w:ascii="Consolas" w:hAnsi="Consolas" w:cs="Consolas"/>
          <w:color w:val="000000"/>
          <w:sz w:val="20"/>
          <w:szCs w:val="20"/>
        </w:rPr>
      </w:pPr>
      <w:r>
        <w:rPr>
          <w:rStyle w:val="HTML"/>
          <w:rFonts w:ascii="Consolas" w:hAnsi="Consolas" w:cs="Consolas"/>
          <w:color w:val="000000"/>
          <w:sz w:val="20"/>
          <w:szCs w:val="20"/>
        </w:rPr>
        <w:t xml:space="preserve">    </w:t>
      </w:r>
      <w:r>
        <w:rPr>
          <w:rStyle w:val="token"/>
          <w:rFonts w:ascii="Consolas" w:hAnsi="Consolas" w:cs="Consolas"/>
          <w:color w:val="0077AA"/>
          <w:sz w:val="20"/>
          <w:szCs w:val="20"/>
        </w:rPr>
        <w:t>ORDER</w:t>
      </w:r>
      <w:r>
        <w:rPr>
          <w:rStyle w:val="HTML"/>
          <w:rFonts w:ascii="Consolas" w:hAnsi="Consolas" w:cs="Consolas"/>
          <w:color w:val="000000"/>
          <w:sz w:val="20"/>
          <w:szCs w:val="20"/>
        </w:rPr>
        <w:t xml:space="preserve"> </w:t>
      </w:r>
      <w:r>
        <w:rPr>
          <w:rStyle w:val="token"/>
          <w:rFonts w:ascii="Consolas" w:hAnsi="Consolas" w:cs="Consolas"/>
          <w:color w:val="0077AA"/>
          <w:sz w:val="20"/>
          <w:szCs w:val="20"/>
        </w:rPr>
        <w:t>BY</w:t>
      </w:r>
      <w:r>
        <w:rPr>
          <w:rStyle w:val="HTML"/>
          <w:rFonts w:ascii="Consolas" w:hAnsi="Consolas" w:cs="Consolas"/>
          <w:color w:val="000000"/>
          <w:sz w:val="20"/>
          <w:szCs w:val="20"/>
        </w:rPr>
        <w:t xml:space="preserve"> total </w:t>
      </w:r>
      <w:r>
        <w:rPr>
          <w:rStyle w:val="token"/>
          <w:rFonts w:ascii="Consolas" w:hAnsi="Consolas" w:cs="Consolas"/>
          <w:color w:val="0077AA"/>
          <w:sz w:val="20"/>
          <w:szCs w:val="20"/>
        </w:rPr>
        <w:t>DESC</w:t>
      </w:r>
      <w:r>
        <w:rPr>
          <w:rStyle w:val="token"/>
          <w:rFonts w:ascii="Consolas" w:hAnsi="Consolas" w:cs="Consolas"/>
          <w:color w:val="999999"/>
          <w:sz w:val="20"/>
          <w:szCs w:val="20"/>
        </w:rPr>
        <w:t>;</w:t>
      </w:r>
    </w:p>
    <w:p w:rsidR="005F1E3C" w:rsidRDefault="005F1E3C" w:rsidP="005F1E3C">
      <w:pPr>
        <w:pStyle w:val="HTML0"/>
        <w:shd w:val="clear" w:color="auto" w:fill="F5F2F0"/>
        <w:spacing w:before="120" w:after="120"/>
        <w:rPr>
          <w:rFonts w:ascii="Consolas" w:hAnsi="Consolas" w:cs="Consolas"/>
          <w:color w:val="000000"/>
          <w:sz w:val="20"/>
          <w:szCs w:val="20"/>
        </w:rPr>
      </w:pPr>
      <w:r>
        <w:rPr>
          <w:rFonts w:ascii="Consolas" w:hAnsi="Consolas" w:cs="Consolas"/>
          <w:color w:val="BBBBBB"/>
          <w:sz w:val="16"/>
          <w:szCs w:val="16"/>
        </w:rPr>
        <w:t>SQL</w:t>
      </w:r>
    </w:p>
    <w:p w:rsidR="005F1E3C" w:rsidRDefault="005F1E3C" w:rsidP="005F1E3C">
      <w:pPr>
        <w:pStyle w:val="a4"/>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如果使用</w:t>
      </w:r>
      <w:r>
        <w:rPr>
          <w:rStyle w:val="HTML"/>
          <w:rFonts w:ascii="Consolas" w:hAnsi="Consolas" w:cs="Consolas"/>
          <w:color w:val="C7254E"/>
          <w:sz w:val="23"/>
          <w:szCs w:val="23"/>
          <w:shd w:val="clear" w:color="auto" w:fill="F9F2F4"/>
        </w:rPr>
        <w:t>SHOW TABLES</w:t>
      </w:r>
      <w:r>
        <w:rPr>
          <w:rFonts w:ascii="Helvetica" w:hAnsi="Helvetica" w:cs="Helvetica"/>
          <w:color w:val="333344"/>
          <w:sz w:val="23"/>
          <w:szCs w:val="23"/>
        </w:rPr>
        <w:t>命令来查看示例数据库</w:t>
      </w:r>
      <w:r>
        <w:rPr>
          <w:rFonts w:ascii="Helvetica" w:hAnsi="Helvetica" w:cs="Helvetica"/>
          <w:color w:val="333344"/>
          <w:sz w:val="23"/>
          <w:szCs w:val="23"/>
        </w:rPr>
        <w:t>(</w:t>
      </w:r>
      <w:r>
        <w:rPr>
          <w:rStyle w:val="HTML"/>
          <w:rFonts w:ascii="Consolas" w:hAnsi="Consolas" w:cs="Consolas"/>
          <w:color w:val="C7254E"/>
          <w:sz w:val="23"/>
          <w:szCs w:val="23"/>
          <w:shd w:val="clear" w:color="auto" w:fill="F9F2F4"/>
        </w:rPr>
        <w:t>yiibaidb</w:t>
      </w:r>
      <w:r>
        <w:rPr>
          <w:rFonts w:ascii="Helvetica" w:hAnsi="Helvetica" w:cs="Helvetica"/>
          <w:color w:val="333344"/>
          <w:sz w:val="23"/>
          <w:szCs w:val="23"/>
        </w:rPr>
        <w:t>)</w:t>
      </w:r>
      <w:r>
        <w:rPr>
          <w:rFonts w:ascii="Helvetica" w:hAnsi="Helvetica" w:cs="Helvetica"/>
          <w:color w:val="333344"/>
          <w:sz w:val="23"/>
          <w:szCs w:val="23"/>
        </w:rPr>
        <w:t>中的所有表，我们还会看到</w:t>
      </w:r>
      <w:r>
        <w:rPr>
          <w:rStyle w:val="HTML"/>
          <w:rFonts w:ascii="Consolas" w:hAnsi="Consolas" w:cs="Consolas"/>
          <w:color w:val="C7254E"/>
          <w:sz w:val="23"/>
          <w:szCs w:val="23"/>
          <w:shd w:val="clear" w:color="auto" w:fill="F9F2F4"/>
        </w:rPr>
        <w:t>SalesPerOrder</w:t>
      </w:r>
      <w:r>
        <w:rPr>
          <w:rFonts w:ascii="Helvetica" w:hAnsi="Helvetica" w:cs="Helvetica"/>
          <w:color w:val="333344"/>
          <w:sz w:val="23"/>
          <w:szCs w:val="23"/>
        </w:rPr>
        <w:t>视图也显示在表的列表中。如下所示</w:t>
      </w:r>
      <w:r>
        <w:rPr>
          <w:rFonts w:ascii="Helvetica" w:hAnsi="Helvetica" w:cs="Helvetica"/>
          <w:color w:val="333344"/>
          <w:sz w:val="23"/>
          <w:szCs w:val="23"/>
        </w:rPr>
        <w:t xml:space="preserve"> -</w:t>
      </w:r>
    </w:p>
    <w:p w:rsidR="005F1E3C" w:rsidRDefault="005F1E3C" w:rsidP="005F1E3C">
      <w:pPr>
        <w:pStyle w:val="HTML0"/>
        <w:shd w:val="clear" w:color="auto" w:fill="F5F2F0"/>
        <w:spacing w:before="120" w:after="120"/>
        <w:ind w:right="60"/>
        <w:rPr>
          <w:rStyle w:val="HTML"/>
          <w:rFonts w:ascii="Consolas" w:hAnsi="Consolas" w:cs="Consolas"/>
          <w:color w:val="000000"/>
          <w:sz w:val="20"/>
          <w:szCs w:val="20"/>
        </w:rPr>
      </w:pPr>
      <w:proofErr w:type="gramStart"/>
      <w:r>
        <w:rPr>
          <w:rStyle w:val="HTML"/>
          <w:rFonts w:ascii="Consolas" w:hAnsi="Consolas" w:cs="Consolas"/>
          <w:color w:val="000000"/>
          <w:sz w:val="20"/>
          <w:szCs w:val="20"/>
        </w:rPr>
        <w:t>mysql</w:t>
      </w:r>
      <w:proofErr w:type="gramEnd"/>
      <w:r>
        <w:rPr>
          <w:rStyle w:val="token"/>
          <w:rFonts w:ascii="Consolas" w:hAnsi="Consolas" w:cs="Consolas"/>
          <w:color w:val="A67F59"/>
          <w:sz w:val="20"/>
          <w:szCs w:val="20"/>
        </w:rPr>
        <w:t>&gt;</w:t>
      </w:r>
      <w:r>
        <w:rPr>
          <w:rStyle w:val="HTML"/>
          <w:rFonts w:ascii="Consolas" w:hAnsi="Consolas" w:cs="Consolas"/>
          <w:color w:val="000000"/>
          <w:sz w:val="20"/>
          <w:szCs w:val="20"/>
        </w:rPr>
        <w:t xml:space="preserve"> </w:t>
      </w:r>
      <w:r>
        <w:rPr>
          <w:rStyle w:val="token"/>
          <w:rFonts w:ascii="Consolas" w:hAnsi="Consolas" w:cs="Consolas"/>
          <w:color w:val="0077AA"/>
          <w:sz w:val="20"/>
          <w:szCs w:val="20"/>
        </w:rPr>
        <w:t>SHOW</w:t>
      </w:r>
      <w:r>
        <w:rPr>
          <w:rStyle w:val="HTML"/>
          <w:rFonts w:ascii="Consolas" w:hAnsi="Consolas" w:cs="Consolas"/>
          <w:color w:val="000000"/>
          <w:sz w:val="20"/>
          <w:szCs w:val="20"/>
        </w:rPr>
        <w:t xml:space="preserve"> </w:t>
      </w:r>
      <w:r>
        <w:rPr>
          <w:rStyle w:val="token"/>
          <w:rFonts w:ascii="Consolas" w:hAnsi="Consolas" w:cs="Consolas"/>
          <w:color w:val="0077AA"/>
          <w:sz w:val="20"/>
          <w:szCs w:val="20"/>
        </w:rPr>
        <w:t>TABLES</w:t>
      </w:r>
      <w:r>
        <w:rPr>
          <w:rStyle w:val="token"/>
          <w:rFonts w:ascii="Consolas" w:hAnsi="Consolas" w:cs="Consolas"/>
          <w:color w:val="999999"/>
          <w:sz w:val="20"/>
          <w:szCs w:val="20"/>
        </w:rPr>
        <w:t>;</w:t>
      </w:r>
    </w:p>
    <w:p w:rsidR="005F1E3C" w:rsidRDefault="005F1E3C" w:rsidP="005F1E3C">
      <w:pPr>
        <w:pStyle w:val="HTML0"/>
        <w:shd w:val="clear" w:color="auto" w:fill="F5F2F0"/>
        <w:spacing w:before="120" w:after="120"/>
        <w:ind w:right="60"/>
        <w:rPr>
          <w:rStyle w:val="HTML"/>
          <w:rFonts w:ascii="Consolas" w:hAnsi="Consolas" w:cs="Consolas"/>
          <w:color w:val="000000"/>
          <w:sz w:val="20"/>
          <w:szCs w:val="20"/>
        </w:rPr>
      </w:pPr>
      <w:r>
        <w:rPr>
          <w:rStyle w:val="token"/>
          <w:rFonts w:ascii="Consolas" w:hAnsi="Consolas" w:cs="Consolas"/>
          <w:color w:val="A67F59"/>
          <w:sz w:val="20"/>
          <w:szCs w:val="20"/>
        </w:rPr>
        <w:t>+</w:t>
      </w:r>
      <w:r>
        <w:rPr>
          <w:rStyle w:val="token"/>
          <w:rFonts w:ascii="Consolas" w:hAnsi="Consolas" w:cs="Consolas"/>
          <w:color w:val="708090"/>
          <w:sz w:val="20"/>
          <w:szCs w:val="20"/>
        </w:rPr>
        <w:t>--------------------+</w:t>
      </w:r>
    </w:p>
    <w:p w:rsidR="005F1E3C" w:rsidRDefault="005F1E3C" w:rsidP="005F1E3C">
      <w:pPr>
        <w:pStyle w:val="HTML0"/>
        <w:shd w:val="clear" w:color="auto" w:fill="F5F2F0"/>
        <w:spacing w:before="120" w:after="120"/>
        <w:ind w:right="60"/>
        <w:rPr>
          <w:rStyle w:val="HTML"/>
          <w:rFonts w:ascii="Consolas" w:hAnsi="Consolas" w:cs="Consolas"/>
          <w:color w:val="000000"/>
          <w:sz w:val="20"/>
          <w:szCs w:val="20"/>
        </w:rPr>
      </w:pPr>
      <w:r>
        <w:rPr>
          <w:rStyle w:val="token"/>
          <w:rFonts w:ascii="Consolas" w:hAnsi="Consolas" w:cs="Consolas"/>
          <w:color w:val="A67F59"/>
          <w:sz w:val="20"/>
          <w:szCs w:val="20"/>
        </w:rPr>
        <w:t>|</w:t>
      </w:r>
      <w:r>
        <w:rPr>
          <w:rStyle w:val="HTML"/>
          <w:rFonts w:ascii="Consolas" w:hAnsi="Consolas" w:cs="Consolas"/>
          <w:color w:val="000000"/>
          <w:sz w:val="20"/>
          <w:szCs w:val="20"/>
        </w:rPr>
        <w:t xml:space="preserve"> Tables_in_yiibaidb </w:t>
      </w:r>
      <w:r>
        <w:rPr>
          <w:rStyle w:val="token"/>
          <w:rFonts w:ascii="Consolas" w:hAnsi="Consolas" w:cs="Consolas"/>
          <w:color w:val="A67F59"/>
          <w:sz w:val="20"/>
          <w:szCs w:val="20"/>
        </w:rPr>
        <w:t>|</w:t>
      </w:r>
    </w:p>
    <w:p w:rsidR="005F1E3C" w:rsidRDefault="005F1E3C" w:rsidP="005F1E3C">
      <w:pPr>
        <w:pStyle w:val="HTML0"/>
        <w:shd w:val="clear" w:color="auto" w:fill="F5F2F0"/>
        <w:spacing w:before="120" w:after="120"/>
        <w:ind w:right="60"/>
        <w:rPr>
          <w:rStyle w:val="HTML"/>
          <w:rFonts w:ascii="Consolas" w:hAnsi="Consolas" w:cs="Consolas"/>
          <w:color w:val="000000"/>
          <w:sz w:val="20"/>
          <w:szCs w:val="20"/>
        </w:rPr>
      </w:pPr>
      <w:r>
        <w:rPr>
          <w:rStyle w:val="token"/>
          <w:rFonts w:ascii="Consolas" w:hAnsi="Consolas" w:cs="Consolas"/>
          <w:color w:val="A67F59"/>
          <w:sz w:val="20"/>
          <w:szCs w:val="20"/>
        </w:rPr>
        <w:t>+</w:t>
      </w:r>
      <w:r>
        <w:rPr>
          <w:rStyle w:val="token"/>
          <w:rFonts w:ascii="Consolas" w:hAnsi="Consolas" w:cs="Consolas"/>
          <w:color w:val="708090"/>
          <w:sz w:val="20"/>
          <w:szCs w:val="20"/>
        </w:rPr>
        <w:t>--------------------+</w:t>
      </w:r>
    </w:p>
    <w:p w:rsidR="005F1E3C" w:rsidRDefault="005F1E3C" w:rsidP="005F1E3C">
      <w:pPr>
        <w:pStyle w:val="HTML0"/>
        <w:shd w:val="clear" w:color="auto" w:fill="F5F2F0"/>
        <w:spacing w:before="120" w:after="120"/>
        <w:ind w:right="60"/>
        <w:rPr>
          <w:rStyle w:val="HTML"/>
          <w:rFonts w:ascii="Consolas" w:hAnsi="Consolas" w:cs="Consolas"/>
          <w:color w:val="000000"/>
          <w:sz w:val="20"/>
          <w:szCs w:val="20"/>
        </w:rPr>
      </w:pPr>
      <w:r>
        <w:rPr>
          <w:rStyle w:val="token"/>
          <w:rFonts w:ascii="Consolas" w:hAnsi="Consolas" w:cs="Consolas"/>
          <w:color w:val="A67F59"/>
          <w:sz w:val="20"/>
          <w:szCs w:val="20"/>
        </w:rPr>
        <w:t>|</w:t>
      </w:r>
      <w:r>
        <w:rPr>
          <w:rStyle w:val="HTML"/>
          <w:rFonts w:ascii="Consolas" w:hAnsi="Consolas" w:cs="Consolas"/>
          <w:color w:val="000000"/>
          <w:sz w:val="20"/>
          <w:szCs w:val="20"/>
        </w:rPr>
        <w:t xml:space="preserve"> article_tags       </w:t>
      </w:r>
      <w:r>
        <w:rPr>
          <w:rStyle w:val="token"/>
          <w:rFonts w:ascii="Consolas" w:hAnsi="Consolas" w:cs="Consolas"/>
          <w:color w:val="A67F59"/>
          <w:sz w:val="20"/>
          <w:szCs w:val="20"/>
        </w:rPr>
        <w:t>|</w:t>
      </w:r>
    </w:p>
    <w:p w:rsidR="005F1E3C" w:rsidRDefault="005F1E3C" w:rsidP="005F1E3C">
      <w:pPr>
        <w:pStyle w:val="HTML0"/>
        <w:shd w:val="clear" w:color="auto" w:fill="F5F2F0"/>
        <w:spacing w:before="120" w:after="120"/>
        <w:ind w:right="60"/>
        <w:rPr>
          <w:rStyle w:val="HTML"/>
          <w:rFonts w:ascii="Consolas" w:hAnsi="Consolas" w:cs="Consolas"/>
          <w:color w:val="000000"/>
          <w:sz w:val="20"/>
          <w:szCs w:val="20"/>
        </w:rPr>
      </w:pPr>
      <w:r>
        <w:rPr>
          <w:rStyle w:val="token"/>
          <w:rFonts w:ascii="Consolas" w:hAnsi="Consolas" w:cs="Consolas"/>
          <w:color w:val="A67F59"/>
          <w:sz w:val="20"/>
          <w:szCs w:val="20"/>
        </w:rPr>
        <w:lastRenderedPageBreak/>
        <w:t>|</w:t>
      </w:r>
      <w:r>
        <w:rPr>
          <w:rStyle w:val="HTML"/>
          <w:rFonts w:ascii="Consolas" w:hAnsi="Consolas" w:cs="Consolas"/>
          <w:color w:val="000000"/>
          <w:sz w:val="20"/>
          <w:szCs w:val="20"/>
        </w:rPr>
        <w:t xml:space="preserve"> </w:t>
      </w:r>
      <w:proofErr w:type="gramStart"/>
      <w:r>
        <w:rPr>
          <w:rStyle w:val="HTML"/>
          <w:rFonts w:ascii="Consolas" w:hAnsi="Consolas" w:cs="Consolas"/>
          <w:color w:val="000000"/>
          <w:sz w:val="20"/>
          <w:szCs w:val="20"/>
        </w:rPr>
        <w:t>contacts</w:t>
      </w:r>
      <w:proofErr w:type="gramEnd"/>
      <w:r>
        <w:rPr>
          <w:rStyle w:val="HTML"/>
          <w:rFonts w:ascii="Consolas" w:hAnsi="Consolas" w:cs="Consolas"/>
          <w:color w:val="000000"/>
          <w:sz w:val="20"/>
          <w:szCs w:val="20"/>
        </w:rPr>
        <w:t xml:space="preserve">           </w:t>
      </w:r>
      <w:r>
        <w:rPr>
          <w:rStyle w:val="token"/>
          <w:rFonts w:ascii="Consolas" w:hAnsi="Consolas" w:cs="Consolas"/>
          <w:color w:val="A67F59"/>
          <w:sz w:val="20"/>
          <w:szCs w:val="20"/>
        </w:rPr>
        <w:t>|</w:t>
      </w:r>
    </w:p>
    <w:p w:rsidR="005F1E3C" w:rsidRDefault="005F1E3C" w:rsidP="005F1E3C">
      <w:pPr>
        <w:pStyle w:val="HTML0"/>
        <w:shd w:val="clear" w:color="auto" w:fill="F5F2F0"/>
        <w:spacing w:before="120" w:after="120"/>
        <w:ind w:right="60"/>
        <w:rPr>
          <w:rStyle w:val="HTML"/>
          <w:rFonts w:ascii="Consolas" w:hAnsi="Consolas" w:cs="Consolas"/>
          <w:color w:val="000000"/>
          <w:sz w:val="20"/>
          <w:szCs w:val="20"/>
        </w:rPr>
      </w:pPr>
      <w:r>
        <w:rPr>
          <w:rStyle w:val="token"/>
          <w:rFonts w:ascii="Consolas" w:hAnsi="Consolas" w:cs="Consolas"/>
          <w:color w:val="A67F59"/>
          <w:sz w:val="20"/>
          <w:szCs w:val="20"/>
        </w:rPr>
        <w:t>|</w:t>
      </w:r>
      <w:r>
        <w:rPr>
          <w:rStyle w:val="HTML"/>
          <w:rFonts w:ascii="Consolas" w:hAnsi="Consolas" w:cs="Consolas"/>
          <w:color w:val="000000"/>
          <w:sz w:val="20"/>
          <w:szCs w:val="20"/>
        </w:rPr>
        <w:t xml:space="preserve"> </w:t>
      </w:r>
      <w:proofErr w:type="gramStart"/>
      <w:r>
        <w:rPr>
          <w:rStyle w:val="HTML"/>
          <w:rFonts w:ascii="Consolas" w:hAnsi="Consolas" w:cs="Consolas"/>
          <w:color w:val="000000"/>
          <w:sz w:val="20"/>
          <w:szCs w:val="20"/>
        </w:rPr>
        <w:t>customers</w:t>
      </w:r>
      <w:proofErr w:type="gramEnd"/>
      <w:r>
        <w:rPr>
          <w:rStyle w:val="HTML"/>
          <w:rFonts w:ascii="Consolas" w:hAnsi="Consolas" w:cs="Consolas"/>
          <w:color w:val="000000"/>
          <w:sz w:val="20"/>
          <w:szCs w:val="20"/>
        </w:rPr>
        <w:t xml:space="preserve">          </w:t>
      </w:r>
      <w:r>
        <w:rPr>
          <w:rStyle w:val="token"/>
          <w:rFonts w:ascii="Consolas" w:hAnsi="Consolas" w:cs="Consolas"/>
          <w:color w:val="A67F59"/>
          <w:sz w:val="20"/>
          <w:szCs w:val="20"/>
        </w:rPr>
        <w:t>|</w:t>
      </w:r>
    </w:p>
    <w:p w:rsidR="005F1E3C" w:rsidRDefault="005F1E3C" w:rsidP="005F1E3C">
      <w:pPr>
        <w:pStyle w:val="HTML0"/>
        <w:shd w:val="clear" w:color="auto" w:fill="F5F2F0"/>
        <w:spacing w:before="120" w:after="120"/>
        <w:ind w:right="60"/>
        <w:rPr>
          <w:rStyle w:val="HTML"/>
          <w:rFonts w:ascii="Consolas" w:hAnsi="Consolas" w:cs="Consolas"/>
          <w:color w:val="000000"/>
          <w:sz w:val="20"/>
          <w:szCs w:val="20"/>
        </w:rPr>
      </w:pPr>
      <w:r>
        <w:rPr>
          <w:rStyle w:val="token"/>
          <w:rFonts w:ascii="Consolas" w:hAnsi="Consolas" w:cs="Consolas"/>
          <w:color w:val="A67F59"/>
          <w:sz w:val="20"/>
          <w:szCs w:val="20"/>
        </w:rPr>
        <w:t>|</w:t>
      </w:r>
      <w:r>
        <w:rPr>
          <w:rStyle w:val="HTML"/>
          <w:rFonts w:ascii="Consolas" w:hAnsi="Consolas" w:cs="Consolas"/>
          <w:color w:val="000000"/>
          <w:sz w:val="20"/>
          <w:szCs w:val="20"/>
        </w:rPr>
        <w:t xml:space="preserve"> </w:t>
      </w:r>
      <w:proofErr w:type="gramStart"/>
      <w:r>
        <w:rPr>
          <w:rStyle w:val="HTML"/>
          <w:rFonts w:ascii="Consolas" w:hAnsi="Consolas" w:cs="Consolas"/>
          <w:color w:val="000000"/>
          <w:sz w:val="20"/>
          <w:szCs w:val="20"/>
        </w:rPr>
        <w:t>departments</w:t>
      </w:r>
      <w:proofErr w:type="gramEnd"/>
      <w:r>
        <w:rPr>
          <w:rStyle w:val="HTML"/>
          <w:rFonts w:ascii="Consolas" w:hAnsi="Consolas" w:cs="Consolas"/>
          <w:color w:val="000000"/>
          <w:sz w:val="20"/>
          <w:szCs w:val="20"/>
        </w:rPr>
        <w:t xml:space="preserve">        </w:t>
      </w:r>
      <w:r>
        <w:rPr>
          <w:rStyle w:val="token"/>
          <w:rFonts w:ascii="Consolas" w:hAnsi="Consolas" w:cs="Consolas"/>
          <w:color w:val="A67F59"/>
          <w:sz w:val="20"/>
          <w:szCs w:val="20"/>
        </w:rPr>
        <w:t>|</w:t>
      </w:r>
    </w:p>
    <w:p w:rsidR="005F1E3C" w:rsidRDefault="005F1E3C" w:rsidP="005F1E3C">
      <w:pPr>
        <w:pStyle w:val="HTML0"/>
        <w:shd w:val="clear" w:color="auto" w:fill="F5F2F0"/>
        <w:spacing w:before="120" w:after="120"/>
        <w:ind w:right="60"/>
        <w:rPr>
          <w:rStyle w:val="HTML"/>
          <w:rFonts w:ascii="Consolas" w:hAnsi="Consolas" w:cs="Consolas"/>
          <w:color w:val="000000"/>
          <w:sz w:val="20"/>
          <w:szCs w:val="20"/>
        </w:rPr>
      </w:pPr>
      <w:r>
        <w:rPr>
          <w:rStyle w:val="token"/>
          <w:rFonts w:ascii="Consolas" w:hAnsi="Consolas" w:cs="Consolas"/>
          <w:color w:val="A67F59"/>
          <w:sz w:val="20"/>
          <w:szCs w:val="20"/>
        </w:rPr>
        <w:t>|</w:t>
      </w:r>
      <w:r>
        <w:rPr>
          <w:rStyle w:val="HTML"/>
          <w:rFonts w:ascii="Consolas" w:hAnsi="Consolas" w:cs="Consolas"/>
          <w:color w:val="000000"/>
          <w:sz w:val="20"/>
          <w:szCs w:val="20"/>
        </w:rPr>
        <w:t xml:space="preserve"> </w:t>
      </w:r>
      <w:proofErr w:type="gramStart"/>
      <w:r>
        <w:rPr>
          <w:rStyle w:val="HTML"/>
          <w:rFonts w:ascii="Consolas" w:hAnsi="Consolas" w:cs="Consolas"/>
          <w:color w:val="000000"/>
          <w:sz w:val="20"/>
          <w:szCs w:val="20"/>
        </w:rPr>
        <w:t>employees</w:t>
      </w:r>
      <w:proofErr w:type="gramEnd"/>
      <w:r>
        <w:rPr>
          <w:rStyle w:val="HTML"/>
          <w:rFonts w:ascii="Consolas" w:hAnsi="Consolas" w:cs="Consolas"/>
          <w:color w:val="000000"/>
          <w:sz w:val="20"/>
          <w:szCs w:val="20"/>
        </w:rPr>
        <w:t xml:space="preserve">          </w:t>
      </w:r>
      <w:r>
        <w:rPr>
          <w:rStyle w:val="token"/>
          <w:rFonts w:ascii="Consolas" w:hAnsi="Consolas" w:cs="Consolas"/>
          <w:color w:val="A67F59"/>
          <w:sz w:val="20"/>
          <w:szCs w:val="20"/>
        </w:rPr>
        <w:t>|</w:t>
      </w:r>
    </w:p>
    <w:p w:rsidR="005F1E3C" w:rsidRDefault="005F1E3C" w:rsidP="005F1E3C">
      <w:pPr>
        <w:pStyle w:val="HTML0"/>
        <w:shd w:val="clear" w:color="auto" w:fill="F5F2F0"/>
        <w:spacing w:before="120" w:after="120"/>
        <w:ind w:right="60"/>
        <w:rPr>
          <w:rStyle w:val="HTML"/>
          <w:rFonts w:ascii="Consolas" w:hAnsi="Consolas" w:cs="Consolas"/>
          <w:color w:val="000000"/>
          <w:sz w:val="20"/>
          <w:szCs w:val="20"/>
        </w:rPr>
      </w:pPr>
      <w:r>
        <w:rPr>
          <w:rStyle w:val="token"/>
          <w:rFonts w:ascii="Consolas" w:hAnsi="Consolas" w:cs="Consolas"/>
          <w:color w:val="A67F59"/>
          <w:sz w:val="20"/>
          <w:szCs w:val="20"/>
        </w:rPr>
        <w:t>|</w:t>
      </w:r>
      <w:r>
        <w:rPr>
          <w:rStyle w:val="HTML"/>
          <w:rFonts w:ascii="Consolas" w:hAnsi="Consolas" w:cs="Consolas"/>
          <w:color w:val="000000"/>
          <w:sz w:val="20"/>
          <w:szCs w:val="20"/>
        </w:rPr>
        <w:t xml:space="preserve"> </w:t>
      </w:r>
      <w:proofErr w:type="gramStart"/>
      <w:r>
        <w:rPr>
          <w:rStyle w:val="HTML"/>
          <w:rFonts w:ascii="Consolas" w:hAnsi="Consolas" w:cs="Consolas"/>
          <w:color w:val="000000"/>
          <w:sz w:val="20"/>
          <w:szCs w:val="20"/>
        </w:rPr>
        <w:t>offices</w:t>
      </w:r>
      <w:proofErr w:type="gramEnd"/>
      <w:r>
        <w:rPr>
          <w:rStyle w:val="HTML"/>
          <w:rFonts w:ascii="Consolas" w:hAnsi="Consolas" w:cs="Consolas"/>
          <w:color w:val="000000"/>
          <w:sz w:val="20"/>
          <w:szCs w:val="20"/>
        </w:rPr>
        <w:t xml:space="preserve">            </w:t>
      </w:r>
      <w:r>
        <w:rPr>
          <w:rStyle w:val="token"/>
          <w:rFonts w:ascii="Consolas" w:hAnsi="Consolas" w:cs="Consolas"/>
          <w:color w:val="A67F59"/>
          <w:sz w:val="20"/>
          <w:szCs w:val="20"/>
        </w:rPr>
        <w:t>|</w:t>
      </w:r>
    </w:p>
    <w:p w:rsidR="005F1E3C" w:rsidRDefault="005F1E3C" w:rsidP="005F1E3C">
      <w:pPr>
        <w:pStyle w:val="HTML0"/>
        <w:shd w:val="clear" w:color="auto" w:fill="F5F2F0"/>
        <w:spacing w:before="120" w:after="120"/>
        <w:ind w:right="60"/>
        <w:rPr>
          <w:rStyle w:val="HTML"/>
          <w:rFonts w:ascii="Consolas" w:hAnsi="Consolas" w:cs="Consolas"/>
          <w:color w:val="000000"/>
          <w:sz w:val="20"/>
          <w:szCs w:val="20"/>
        </w:rPr>
      </w:pPr>
      <w:r>
        <w:rPr>
          <w:rStyle w:val="token"/>
          <w:rFonts w:ascii="Consolas" w:hAnsi="Consolas" w:cs="Consolas"/>
          <w:color w:val="A67F59"/>
          <w:sz w:val="20"/>
          <w:szCs w:val="20"/>
        </w:rPr>
        <w:t>|</w:t>
      </w:r>
      <w:r>
        <w:rPr>
          <w:rStyle w:val="HTML"/>
          <w:rFonts w:ascii="Consolas" w:hAnsi="Consolas" w:cs="Consolas"/>
          <w:color w:val="000000"/>
          <w:sz w:val="20"/>
          <w:szCs w:val="20"/>
        </w:rPr>
        <w:t xml:space="preserve"> offices_bk         </w:t>
      </w:r>
      <w:r>
        <w:rPr>
          <w:rStyle w:val="token"/>
          <w:rFonts w:ascii="Consolas" w:hAnsi="Consolas" w:cs="Consolas"/>
          <w:color w:val="A67F59"/>
          <w:sz w:val="20"/>
          <w:szCs w:val="20"/>
        </w:rPr>
        <w:t>|</w:t>
      </w:r>
    </w:p>
    <w:p w:rsidR="005F1E3C" w:rsidRDefault="005F1E3C" w:rsidP="005F1E3C">
      <w:pPr>
        <w:pStyle w:val="HTML0"/>
        <w:shd w:val="clear" w:color="auto" w:fill="F5F2F0"/>
        <w:spacing w:before="120" w:after="120"/>
        <w:ind w:right="60"/>
        <w:rPr>
          <w:rStyle w:val="HTML"/>
          <w:rFonts w:ascii="Consolas" w:hAnsi="Consolas" w:cs="Consolas"/>
          <w:color w:val="000000"/>
          <w:sz w:val="20"/>
          <w:szCs w:val="20"/>
        </w:rPr>
      </w:pPr>
      <w:r>
        <w:rPr>
          <w:rStyle w:val="token"/>
          <w:rFonts w:ascii="Consolas" w:hAnsi="Consolas" w:cs="Consolas"/>
          <w:color w:val="A67F59"/>
          <w:sz w:val="20"/>
          <w:szCs w:val="20"/>
        </w:rPr>
        <w:t>|</w:t>
      </w:r>
      <w:r>
        <w:rPr>
          <w:rStyle w:val="HTML"/>
          <w:rFonts w:ascii="Consolas" w:hAnsi="Consolas" w:cs="Consolas"/>
          <w:color w:val="000000"/>
          <w:sz w:val="20"/>
          <w:szCs w:val="20"/>
        </w:rPr>
        <w:t xml:space="preserve"> offices_usa        </w:t>
      </w:r>
      <w:r>
        <w:rPr>
          <w:rStyle w:val="token"/>
          <w:rFonts w:ascii="Consolas" w:hAnsi="Consolas" w:cs="Consolas"/>
          <w:color w:val="A67F59"/>
          <w:sz w:val="20"/>
          <w:szCs w:val="20"/>
        </w:rPr>
        <w:t>|</w:t>
      </w:r>
    </w:p>
    <w:p w:rsidR="005F1E3C" w:rsidRDefault="005F1E3C" w:rsidP="005F1E3C">
      <w:pPr>
        <w:pStyle w:val="HTML0"/>
        <w:shd w:val="clear" w:color="auto" w:fill="F5F2F0"/>
        <w:spacing w:before="120" w:after="120"/>
        <w:ind w:right="60"/>
        <w:rPr>
          <w:rStyle w:val="HTML"/>
          <w:rFonts w:ascii="Consolas" w:hAnsi="Consolas" w:cs="Consolas"/>
          <w:color w:val="000000"/>
          <w:sz w:val="20"/>
          <w:szCs w:val="20"/>
        </w:rPr>
      </w:pPr>
      <w:r>
        <w:rPr>
          <w:rStyle w:val="token"/>
          <w:rFonts w:ascii="Consolas" w:hAnsi="Consolas" w:cs="Consolas"/>
          <w:color w:val="A67F59"/>
          <w:sz w:val="20"/>
          <w:szCs w:val="20"/>
        </w:rPr>
        <w:t>|</w:t>
      </w:r>
      <w:r>
        <w:rPr>
          <w:rStyle w:val="HTML"/>
          <w:rFonts w:ascii="Consolas" w:hAnsi="Consolas" w:cs="Consolas"/>
          <w:color w:val="000000"/>
          <w:sz w:val="20"/>
          <w:szCs w:val="20"/>
        </w:rPr>
        <w:t xml:space="preserve"> </w:t>
      </w:r>
      <w:proofErr w:type="gramStart"/>
      <w:r>
        <w:rPr>
          <w:rStyle w:val="HTML"/>
          <w:rFonts w:ascii="Consolas" w:hAnsi="Consolas" w:cs="Consolas"/>
          <w:color w:val="000000"/>
          <w:sz w:val="20"/>
          <w:szCs w:val="20"/>
        </w:rPr>
        <w:t>orderdetails</w:t>
      </w:r>
      <w:proofErr w:type="gramEnd"/>
      <w:r>
        <w:rPr>
          <w:rStyle w:val="HTML"/>
          <w:rFonts w:ascii="Consolas" w:hAnsi="Consolas" w:cs="Consolas"/>
          <w:color w:val="000000"/>
          <w:sz w:val="20"/>
          <w:szCs w:val="20"/>
        </w:rPr>
        <w:t xml:space="preserve">       </w:t>
      </w:r>
      <w:r>
        <w:rPr>
          <w:rStyle w:val="token"/>
          <w:rFonts w:ascii="Consolas" w:hAnsi="Consolas" w:cs="Consolas"/>
          <w:color w:val="A67F59"/>
          <w:sz w:val="20"/>
          <w:szCs w:val="20"/>
        </w:rPr>
        <w:t>|</w:t>
      </w:r>
    </w:p>
    <w:p w:rsidR="005F1E3C" w:rsidRDefault="005F1E3C" w:rsidP="005F1E3C">
      <w:pPr>
        <w:pStyle w:val="HTML0"/>
        <w:shd w:val="clear" w:color="auto" w:fill="F5F2F0"/>
        <w:spacing w:before="120" w:after="120"/>
        <w:ind w:right="60"/>
        <w:rPr>
          <w:rStyle w:val="HTML"/>
          <w:rFonts w:ascii="Consolas" w:hAnsi="Consolas" w:cs="Consolas"/>
          <w:color w:val="000000"/>
          <w:sz w:val="20"/>
          <w:szCs w:val="20"/>
        </w:rPr>
      </w:pPr>
      <w:r>
        <w:rPr>
          <w:rStyle w:val="token"/>
          <w:rFonts w:ascii="Consolas" w:hAnsi="Consolas" w:cs="Consolas"/>
          <w:color w:val="A67F59"/>
          <w:sz w:val="20"/>
          <w:szCs w:val="20"/>
        </w:rPr>
        <w:t>|</w:t>
      </w:r>
      <w:r>
        <w:rPr>
          <w:rStyle w:val="HTML"/>
          <w:rFonts w:ascii="Consolas" w:hAnsi="Consolas" w:cs="Consolas"/>
          <w:color w:val="000000"/>
          <w:sz w:val="20"/>
          <w:szCs w:val="20"/>
        </w:rPr>
        <w:t xml:space="preserve"> </w:t>
      </w:r>
      <w:proofErr w:type="gramStart"/>
      <w:r>
        <w:rPr>
          <w:rStyle w:val="HTML"/>
          <w:rFonts w:ascii="Consolas" w:hAnsi="Consolas" w:cs="Consolas"/>
          <w:color w:val="000000"/>
          <w:sz w:val="20"/>
          <w:szCs w:val="20"/>
        </w:rPr>
        <w:t>orders</w:t>
      </w:r>
      <w:proofErr w:type="gramEnd"/>
      <w:r>
        <w:rPr>
          <w:rStyle w:val="HTML"/>
          <w:rFonts w:ascii="Consolas" w:hAnsi="Consolas" w:cs="Consolas"/>
          <w:color w:val="000000"/>
          <w:sz w:val="20"/>
          <w:szCs w:val="20"/>
        </w:rPr>
        <w:t xml:space="preserve">             </w:t>
      </w:r>
      <w:r>
        <w:rPr>
          <w:rStyle w:val="token"/>
          <w:rFonts w:ascii="Consolas" w:hAnsi="Consolas" w:cs="Consolas"/>
          <w:color w:val="A67F59"/>
          <w:sz w:val="20"/>
          <w:szCs w:val="20"/>
        </w:rPr>
        <w:t>|</w:t>
      </w:r>
    </w:p>
    <w:p w:rsidR="005F1E3C" w:rsidRDefault="005F1E3C" w:rsidP="005F1E3C">
      <w:pPr>
        <w:pStyle w:val="HTML0"/>
        <w:shd w:val="clear" w:color="auto" w:fill="F5F2F0"/>
        <w:spacing w:before="120" w:after="120"/>
        <w:ind w:right="60"/>
        <w:rPr>
          <w:rStyle w:val="HTML"/>
          <w:rFonts w:ascii="Consolas" w:hAnsi="Consolas" w:cs="Consolas"/>
          <w:color w:val="000000"/>
          <w:sz w:val="20"/>
          <w:szCs w:val="20"/>
        </w:rPr>
      </w:pPr>
      <w:r>
        <w:rPr>
          <w:rStyle w:val="token"/>
          <w:rFonts w:ascii="Consolas" w:hAnsi="Consolas" w:cs="Consolas"/>
          <w:color w:val="A67F59"/>
          <w:sz w:val="20"/>
          <w:szCs w:val="20"/>
        </w:rPr>
        <w:t>|</w:t>
      </w:r>
      <w:r>
        <w:rPr>
          <w:rStyle w:val="HTML"/>
          <w:rFonts w:ascii="Consolas" w:hAnsi="Consolas" w:cs="Consolas"/>
          <w:color w:val="000000"/>
          <w:sz w:val="20"/>
          <w:szCs w:val="20"/>
        </w:rPr>
        <w:t xml:space="preserve"> </w:t>
      </w:r>
      <w:proofErr w:type="gramStart"/>
      <w:r>
        <w:rPr>
          <w:rStyle w:val="HTML"/>
          <w:rFonts w:ascii="Consolas" w:hAnsi="Consolas" w:cs="Consolas"/>
          <w:color w:val="000000"/>
          <w:sz w:val="20"/>
          <w:szCs w:val="20"/>
        </w:rPr>
        <w:t>payments</w:t>
      </w:r>
      <w:proofErr w:type="gramEnd"/>
      <w:r>
        <w:rPr>
          <w:rStyle w:val="HTML"/>
          <w:rFonts w:ascii="Consolas" w:hAnsi="Consolas" w:cs="Consolas"/>
          <w:color w:val="000000"/>
          <w:sz w:val="20"/>
          <w:szCs w:val="20"/>
        </w:rPr>
        <w:t xml:space="preserve">           </w:t>
      </w:r>
      <w:r>
        <w:rPr>
          <w:rStyle w:val="token"/>
          <w:rFonts w:ascii="Consolas" w:hAnsi="Consolas" w:cs="Consolas"/>
          <w:color w:val="A67F59"/>
          <w:sz w:val="20"/>
          <w:szCs w:val="20"/>
        </w:rPr>
        <w:t>|</w:t>
      </w:r>
    </w:p>
    <w:p w:rsidR="005F1E3C" w:rsidRDefault="005F1E3C" w:rsidP="005F1E3C">
      <w:pPr>
        <w:pStyle w:val="HTML0"/>
        <w:shd w:val="clear" w:color="auto" w:fill="F5F2F0"/>
        <w:spacing w:before="120" w:after="120"/>
        <w:ind w:right="60"/>
        <w:rPr>
          <w:rStyle w:val="HTML"/>
          <w:rFonts w:ascii="Consolas" w:hAnsi="Consolas" w:cs="Consolas"/>
          <w:color w:val="000000"/>
          <w:sz w:val="20"/>
          <w:szCs w:val="20"/>
        </w:rPr>
      </w:pPr>
      <w:r>
        <w:rPr>
          <w:rStyle w:val="token"/>
          <w:rFonts w:ascii="Consolas" w:hAnsi="Consolas" w:cs="Consolas"/>
          <w:color w:val="A67F59"/>
          <w:sz w:val="20"/>
          <w:szCs w:val="20"/>
        </w:rPr>
        <w:t>|</w:t>
      </w:r>
      <w:r>
        <w:rPr>
          <w:rStyle w:val="HTML"/>
          <w:rFonts w:ascii="Consolas" w:hAnsi="Consolas" w:cs="Consolas"/>
          <w:color w:val="000000"/>
          <w:sz w:val="20"/>
          <w:szCs w:val="20"/>
        </w:rPr>
        <w:t xml:space="preserve"> </w:t>
      </w:r>
      <w:proofErr w:type="gramStart"/>
      <w:r>
        <w:rPr>
          <w:rStyle w:val="HTML"/>
          <w:rFonts w:ascii="Consolas" w:hAnsi="Consolas" w:cs="Consolas"/>
          <w:color w:val="000000"/>
          <w:sz w:val="20"/>
          <w:szCs w:val="20"/>
        </w:rPr>
        <w:t>productlines</w:t>
      </w:r>
      <w:proofErr w:type="gramEnd"/>
      <w:r>
        <w:rPr>
          <w:rStyle w:val="HTML"/>
          <w:rFonts w:ascii="Consolas" w:hAnsi="Consolas" w:cs="Consolas"/>
          <w:color w:val="000000"/>
          <w:sz w:val="20"/>
          <w:szCs w:val="20"/>
        </w:rPr>
        <w:t xml:space="preserve">       </w:t>
      </w:r>
      <w:r>
        <w:rPr>
          <w:rStyle w:val="token"/>
          <w:rFonts w:ascii="Consolas" w:hAnsi="Consolas" w:cs="Consolas"/>
          <w:color w:val="A67F59"/>
          <w:sz w:val="20"/>
          <w:szCs w:val="20"/>
        </w:rPr>
        <w:t>|</w:t>
      </w:r>
    </w:p>
    <w:p w:rsidR="005F1E3C" w:rsidRDefault="005F1E3C" w:rsidP="005F1E3C">
      <w:pPr>
        <w:pStyle w:val="HTML0"/>
        <w:shd w:val="clear" w:color="auto" w:fill="F5F2F0"/>
        <w:spacing w:before="120" w:after="120"/>
        <w:ind w:right="60"/>
        <w:rPr>
          <w:rStyle w:val="HTML"/>
          <w:rFonts w:ascii="Consolas" w:hAnsi="Consolas" w:cs="Consolas"/>
          <w:color w:val="000000"/>
          <w:sz w:val="20"/>
          <w:szCs w:val="20"/>
        </w:rPr>
      </w:pPr>
      <w:r>
        <w:rPr>
          <w:rStyle w:val="token"/>
          <w:rFonts w:ascii="Consolas" w:hAnsi="Consolas" w:cs="Consolas"/>
          <w:color w:val="A67F59"/>
          <w:sz w:val="20"/>
          <w:szCs w:val="20"/>
        </w:rPr>
        <w:t>|</w:t>
      </w:r>
      <w:r>
        <w:rPr>
          <w:rStyle w:val="HTML"/>
          <w:rFonts w:ascii="Consolas" w:hAnsi="Consolas" w:cs="Consolas"/>
          <w:color w:val="000000"/>
          <w:sz w:val="20"/>
          <w:szCs w:val="20"/>
        </w:rPr>
        <w:t xml:space="preserve"> </w:t>
      </w:r>
      <w:proofErr w:type="gramStart"/>
      <w:r>
        <w:rPr>
          <w:rStyle w:val="HTML"/>
          <w:rFonts w:ascii="Consolas" w:hAnsi="Consolas" w:cs="Consolas"/>
          <w:color w:val="000000"/>
          <w:sz w:val="20"/>
          <w:szCs w:val="20"/>
        </w:rPr>
        <w:t>products</w:t>
      </w:r>
      <w:proofErr w:type="gramEnd"/>
      <w:r>
        <w:rPr>
          <w:rStyle w:val="HTML"/>
          <w:rFonts w:ascii="Consolas" w:hAnsi="Consolas" w:cs="Consolas"/>
          <w:color w:val="000000"/>
          <w:sz w:val="20"/>
          <w:szCs w:val="20"/>
        </w:rPr>
        <w:t xml:space="preserve">           </w:t>
      </w:r>
      <w:r>
        <w:rPr>
          <w:rStyle w:val="token"/>
          <w:rFonts w:ascii="Consolas" w:hAnsi="Consolas" w:cs="Consolas"/>
          <w:color w:val="A67F59"/>
          <w:sz w:val="20"/>
          <w:szCs w:val="20"/>
        </w:rPr>
        <w:t>|</w:t>
      </w:r>
    </w:p>
    <w:p w:rsidR="005F1E3C" w:rsidRDefault="005F1E3C" w:rsidP="005F1E3C">
      <w:pPr>
        <w:pStyle w:val="HTML0"/>
        <w:shd w:val="clear" w:color="auto" w:fill="F5F2F0"/>
        <w:spacing w:before="120" w:after="120"/>
        <w:ind w:right="60"/>
        <w:rPr>
          <w:rStyle w:val="HTML"/>
          <w:rFonts w:ascii="Consolas" w:hAnsi="Consolas" w:cs="Consolas"/>
          <w:color w:val="000000"/>
          <w:sz w:val="20"/>
          <w:szCs w:val="20"/>
        </w:rPr>
      </w:pPr>
      <w:r>
        <w:rPr>
          <w:rStyle w:val="token"/>
          <w:rFonts w:ascii="Consolas" w:hAnsi="Consolas" w:cs="Consolas"/>
          <w:color w:val="A67F59"/>
          <w:sz w:val="20"/>
          <w:szCs w:val="20"/>
        </w:rPr>
        <w:t>|</w:t>
      </w:r>
      <w:r>
        <w:rPr>
          <w:rStyle w:val="HTML"/>
          <w:rFonts w:ascii="Consolas" w:hAnsi="Consolas" w:cs="Consolas"/>
          <w:color w:val="000000"/>
          <w:sz w:val="20"/>
          <w:szCs w:val="20"/>
        </w:rPr>
        <w:t xml:space="preserve"> </w:t>
      </w:r>
      <w:proofErr w:type="gramStart"/>
      <w:r>
        <w:rPr>
          <w:rStyle w:val="HTML"/>
          <w:rFonts w:ascii="Consolas" w:hAnsi="Consolas" w:cs="Consolas"/>
          <w:color w:val="000000"/>
          <w:sz w:val="20"/>
          <w:szCs w:val="20"/>
        </w:rPr>
        <w:t>saleperorder</w:t>
      </w:r>
      <w:proofErr w:type="gramEnd"/>
      <w:r>
        <w:rPr>
          <w:rStyle w:val="HTML"/>
          <w:rFonts w:ascii="Consolas" w:hAnsi="Consolas" w:cs="Consolas"/>
          <w:color w:val="000000"/>
          <w:sz w:val="20"/>
          <w:szCs w:val="20"/>
        </w:rPr>
        <w:t xml:space="preserve">       </w:t>
      </w:r>
      <w:r>
        <w:rPr>
          <w:rStyle w:val="token"/>
          <w:rFonts w:ascii="Consolas" w:hAnsi="Consolas" w:cs="Consolas"/>
          <w:color w:val="A67F59"/>
          <w:sz w:val="20"/>
          <w:szCs w:val="20"/>
        </w:rPr>
        <w:t>|</w:t>
      </w:r>
    </w:p>
    <w:p w:rsidR="005F1E3C" w:rsidRDefault="005F1E3C" w:rsidP="005F1E3C">
      <w:pPr>
        <w:pStyle w:val="HTML0"/>
        <w:shd w:val="clear" w:color="auto" w:fill="F5F2F0"/>
        <w:spacing w:before="120" w:after="120"/>
        <w:ind w:right="60"/>
        <w:rPr>
          <w:rStyle w:val="HTML"/>
          <w:rFonts w:ascii="Consolas" w:hAnsi="Consolas" w:cs="Consolas"/>
          <w:color w:val="000000"/>
          <w:sz w:val="20"/>
          <w:szCs w:val="20"/>
        </w:rPr>
      </w:pPr>
      <w:r>
        <w:rPr>
          <w:rStyle w:val="token"/>
          <w:rFonts w:ascii="Consolas" w:hAnsi="Consolas" w:cs="Consolas"/>
          <w:color w:val="A67F59"/>
          <w:sz w:val="20"/>
          <w:szCs w:val="20"/>
        </w:rPr>
        <w:t>+</w:t>
      </w:r>
      <w:r>
        <w:rPr>
          <w:rStyle w:val="token"/>
          <w:rFonts w:ascii="Consolas" w:hAnsi="Consolas" w:cs="Consolas"/>
          <w:color w:val="708090"/>
          <w:sz w:val="20"/>
          <w:szCs w:val="20"/>
        </w:rPr>
        <w:t>--------------------+</w:t>
      </w:r>
    </w:p>
    <w:p w:rsidR="005F1E3C" w:rsidRDefault="005F1E3C" w:rsidP="005F1E3C">
      <w:pPr>
        <w:pStyle w:val="HTML0"/>
        <w:shd w:val="clear" w:color="auto" w:fill="F5F2F0"/>
        <w:spacing w:before="120" w:after="120"/>
        <w:ind w:right="60"/>
        <w:rPr>
          <w:rStyle w:val="HTML"/>
          <w:rFonts w:ascii="Consolas" w:hAnsi="Consolas" w:cs="Consolas"/>
          <w:color w:val="000000"/>
          <w:sz w:val="20"/>
          <w:szCs w:val="20"/>
        </w:rPr>
      </w:pPr>
      <w:r>
        <w:rPr>
          <w:rStyle w:val="token"/>
          <w:rFonts w:ascii="Consolas" w:hAnsi="Consolas" w:cs="Consolas"/>
          <w:color w:val="990055"/>
          <w:sz w:val="20"/>
          <w:szCs w:val="20"/>
        </w:rPr>
        <w:t>14</w:t>
      </w:r>
      <w:r>
        <w:rPr>
          <w:rStyle w:val="HTML"/>
          <w:rFonts w:ascii="Consolas" w:hAnsi="Consolas" w:cs="Consolas"/>
          <w:color w:val="000000"/>
          <w:sz w:val="20"/>
          <w:szCs w:val="20"/>
        </w:rPr>
        <w:t xml:space="preserve"> </w:t>
      </w:r>
      <w:r>
        <w:rPr>
          <w:rStyle w:val="token"/>
          <w:rFonts w:ascii="Consolas" w:hAnsi="Consolas" w:cs="Consolas"/>
          <w:color w:val="0077AA"/>
          <w:sz w:val="20"/>
          <w:szCs w:val="20"/>
        </w:rPr>
        <w:t>rows</w:t>
      </w:r>
      <w:r>
        <w:rPr>
          <w:rStyle w:val="HTML"/>
          <w:rFonts w:ascii="Consolas" w:hAnsi="Consolas" w:cs="Consolas"/>
          <w:color w:val="000000"/>
          <w:sz w:val="20"/>
          <w:szCs w:val="20"/>
        </w:rPr>
        <w:t xml:space="preserve"> </w:t>
      </w:r>
      <w:r>
        <w:rPr>
          <w:rStyle w:val="token"/>
          <w:rFonts w:ascii="Consolas" w:hAnsi="Consolas" w:cs="Consolas"/>
          <w:color w:val="A67F59"/>
          <w:sz w:val="20"/>
          <w:szCs w:val="20"/>
        </w:rPr>
        <w:t>in</w:t>
      </w:r>
      <w:r>
        <w:rPr>
          <w:rStyle w:val="HTML"/>
          <w:rFonts w:ascii="Consolas" w:hAnsi="Consolas" w:cs="Consolas"/>
          <w:color w:val="000000"/>
          <w:sz w:val="20"/>
          <w:szCs w:val="20"/>
        </w:rPr>
        <w:t xml:space="preserve"> </w:t>
      </w:r>
      <w:r>
        <w:rPr>
          <w:rStyle w:val="token"/>
          <w:rFonts w:ascii="Consolas" w:hAnsi="Consolas" w:cs="Consolas"/>
          <w:color w:val="0077AA"/>
          <w:sz w:val="20"/>
          <w:szCs w:val="20"/>
        </w:rPr>
        <w:t>set</w:t>
      </w:r>
    </w:p>
    <w:p w:rsidR="005F1E3C" w:rsidRDefault="005F1E3C" w:rsidP="005F1E3C">
      <w:pPr>
        <w:pStyle w:val="HTML0"/>
        <w:shd w:val="clear" w:color="auto" w:fill="F5F2F0"/>
        <w:spacing w:before="120" w:after="120"/>
        <w:rPr>
          <w:rFonts w:ascii="Consolas" w:hAnsi="Consolas" w:cs="Consolas"/>
          <w:color w:val="000000"/>
          <w:sz w:val="20"/>
          <w:szCs w:val="20"/>
        </w:rPr>
      </w:pPr>
      <w:r>
        <w:rPr>
          <w:rFonts w:ascii="Consolas" w:hAnsi="Consolas" w:cs="Consolas"/>
          <w:color w:val="BBBBBB"/>
          <w:sz w:val="16"/>
          <w:szCs w:val="16"/>
        </w:rPr>
        <w:t>SQL</w:t>
      </w:r>
    </w:p>
    <w:p w:rsidR="005F1E3C" w:rsidRDefault="005F1E3C" w:rsidP="005F1E3C">
      <w:pPr>
        <w:pStyle w:val="a4"/>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这是因为视图和表共享相同的命名空间。要知道哪个对象是视图或表，请使用</w:t>
      </w:r>
      <w:r>
        <w:rPr>
          <w:rStyle w:val="HTML"/>
          <w:rFonts w:ascii="Consolas" w:hAnsi="Consolas" w:cs="Consolas"/>
          <w:color w:val="C7254E"/>
          <w:sz w:val="23"/>
          <w:szCs w:val="23"/>
          <w:shd w:val="clear" w:color="auto" w:fill="F9F2F4"/>
        </w:rPr>
        <w:t>SHOW FULL TABLES</w:t>
      </w:r>
      <w:r>
        <w:rPr>
          <w:rFonts w:ascii="Helvetica" w:hAnsi="Helvetica" w:cs="Helvetica"/>
          <w:color w:val="333344"/>
          <w:sz w:val="23"/>
          <w:szCs w:val="23"/>
        </w:rPr>
        <w:t>命令，如下所示：</w:t>
      </w:r>
    </w:p>
    <w:p w:rsidR="005F1E3C" w:rsidRDefault="005F1E3C" w:rsidP="005F1E3C">
      <w:pPr>
        <w:pStyle w:val="HTML0"/>
        <w:shd w:val="clear" w:color="auto" w:fill="F5F2F0"/>
        <w:spacing w:before="120" w:after="120"/>
        <w:ind w:right="60"/>
        <w:rPr>
          <w:rStyle w:val="HTML"/>
          <w:rFonts w:ascii="Consolas" w:hAnsi="Consolas" w:cs="Consolas"/>
          <w:color w:val="000000"/>
          <w:sz w:val="20"/>
          <w:szCs w:val="20"/>
        </w:rPr>
      </w:pPr>
      <w:proofErr w:type="gramStart"/>
      <w:r>
        <w:rPr>
          <w:rStyle w:val="HTML"/>
          <w:rFonts w:ascii="Consolas" w:hAnsi="Consolas" w:cs="Consolas"/>
          <w:color w:val="000000"/>
          <w:sz w:val="20"/>
          <w:szCs w:val="20"/>
        </w:rPr>
        <w:t>mysql</w:t>
      </w:r>
      <w:proofErr w:type="gramEnd"/>
      <w:r>
        <w:rPr>
          <w:rStyle w:val="token"/>
          <w:rFonts w:ascii="Consolas" w:hAnsi="Consolas" w:cs="Consolas"/>
          <w:color w:val="A67F59"/>
          <w:sz w:val="20"/>
          <w:szCs w:val="20"/>
        </w:rPr>
        <w:t>&gt;</w:t>
      </w:r>
      <w:r>
        <w:rPr>
          <w:rStyle w:val="HTML"/>
          <w:rFonts w:ascii="Consolas" w:hAnsi="Consolas" w:cs="Consolas"/>
          <w:color w:val="000000"/>
          <w:sz w:val="20"/>
          <w:szCs w:val="20"/>
        </w:rPr>
        <w:t xml:space="preserve"> </w:t>
      </w:r>
      <w:r>
        <w:rPr>
          <w:rStyle w:val="token"/>
          <w:rFonts w:ascii="Consolas" w:hAnsi="Consolas" w:cs="Consolas"/>
          <w:color w:val="0077AA"/>
          <w:sz w:val="20"/>
          <w:szCs w:val="20"/>
        </w:rPr>
        <w:t>SHOW</w:t>
      </w:r>
      <w:r>
        <w:rPr>
          <w:rStyle w:val="HTML"/>
          <w:rFonts w:ascii="Consolas" w:hAnsi="Consolas" w:cs="Consolas"/>
          <w:color w:val="000000"/>
          <w:sz w:val="20"/>
          <w:szCs w:val="20"/>
        </w:rPr>
        <w:t xml:space="preserve"> </w:t>
      </w:r>
      <w:r>
        <w:rPr>
          <w:rStyle w:val="token"/>
          <w:rFonts w:ascii="Consolas" w:hAnsi="Consolas" w:cs="Consolas"/>
          <w:color w:val="0077AA"/>
          <w:sz w:val="20"/>
          <w:szCs w:val="20"/>
        </w:rPr>
        <w:t>FULL</w:t>
      </w:r>
      <w:r>
        <w:rPr>
          <w:rStyle w:val="HTML"/>
          <w:rFonts w:ascii="Consolas" w:hAnsi="Consolas" w:cs="Consolas"/>
          <w:color w:val="000000"/>
          <w:sz w:val="20"/>
          <w:szCs w:val="20"/>
        </w:rPr>
        <w:t xml:space="preserve"> </w:t>
      </w:r>
      <w:r>
        <w:rPr>
          <w:rStyle w:val="token"/>
          <w:rFonts w:ascii="Consolas" w:hAnsi="Consolas" w:cs="Consolas"/>
          <w:color w:val="0077AA"/>
          <w:sz w:val="20"/>
          <w:szCs w:val="20"/>
        </w:rPr>
        <w:t>TABLES</w:t>
      </w:r>
      <w:r>
        <w:rPr>
          <w:rStyle w:val="token"/>
          <w:rFonts w:ascii="Consolas" w:hAnsi="Consolas" w:cs="Consolas"/>
          <w:color w:val="999999"/>
          <w:sz w:val="20"/>
          <w:szCs w:val="20"/>
        </w:rPr>
        <w:t>;</w:t>
      </w:r>
    </w:p>
    <w:p w:rsidR="005F1E3C" w:rsidRDefault="005F1E3C" w:rsidP="005F1E3C">
      <w:pPr>
        <w:pStyle w:val="HTML0"/>
        <w:shd w:val="clear" w:color="auto" w:fill="F5F2F0"/>
        <w:spacing w:before="120" w:after="120"/>
        <w:ind w:right="60"/>
        <w:rPr>
          <w:rStyle w:val="HTML"/>
          <w:rFonts w:ascii="Consolas" w:hAnsi="Consolas" w:cs="Consolas"/>
          <w:color w:val="000000"/>
          <w:sz w:val="20"/>
          <w:szCs w:val="20"/>
        </w:rPr>
      </w:pPr>
      <w:r>
        <w:rPr>
          <w:rStyle w:val="token"/>
          <w:rFonts w:ascii="Consolas" w:hAnsi="Consolas" w:cs="Consolas"/>
          <w:color w:val="A67F59"/>
          <w:sz w:val="20"/>
          <w:szCs w:val="20"/>
        </w:rPr>
        <w:t>+</w:t>
      </w:r>
      <w:r>
        <w:rPr>
          <w:rStyle w:val="token"/>
          <w:rFonts w:ascii="Consolas" w:hAnsi="Consolas" w:cs="Consolas"/>
          <w:color w:val="708090"/>
          <w:sz w:val="20"/>
          <w:szCs w:val="20"/>
        </w:rPr>
        <w:t>--------------------+------------+</w:t>
      </w:r>
    </w:p>
    <w:p w:rsidR="005F1E3C" w:rsidRDefault="005F1E3C" w:rsidP="005F1E3C">
      <w:pPr>
        <w:pStyle w:val="HTML0"/>
        <w:shd w:val="clear" w:color="auto" w:fill="F5F2F0"/>
        <w:spacing w:before="120" w:after="120"/>
        <w:ind w:right="60"/>
        <w:rPr>
          <w:rStyle w:val="HTML"/>
          <w:rFonts w:ascii="Consolas" w:hAnsi="Consolas" w:cs="Consolas"/>
          <w:color w:val="000000"/>
          <w:sz w:val="20"/>
          <w:szCs w:val="20"/>
        </w:rPr>
      </w:pPr>
      <w:r>
        <w:rPr>
          <w:rStyle w:val="token"/>
          <w:rFonts w:ascii="Consolas" w:hAnsi="Consolas" w:cs="Consolas"/>
          <w:color w:val="A67F59"/>
          <w:sz w:val="20"/>
          <w:szCs w:val="20"/>
        </w:rPr>
        <w:t>|</w:t>
      </w:r>
      <w:r>
        <w:rPr>
          <w:rStyle w:val="HTML"/>
          <w:rFonts w:ascii="Consolas" w:hAnsi="Consolas" w:cs="Consolas"/>
          <w:color w:val="000000"/>
          <w:sz w:val="20"/>
          <w:szCs w:val="20"/>
        </w:rPr>
        <w:t xml:space="preserve"> Tables_in_yiibaidb </w:t>
      </w:r>
      <w:r>
        <w:rPr>
          <w:rStyle w:val="token"/>
          <w:rFonts w:ascii="Consolas" w:hAnsi="Consolas" w:cs="Consolas"/>
          <w:color w:val="A67F59"/>
          <w:sz w:val="20"/>
          <w:szCs w:val="20"/>
        </w:rPr>
        <w:t>|</w:t>
      </w:r>
      <w:r>
        <w:rPr>
          <w:rStyle w:val="HTML"/>
          <w:rFonts w:ascii="Consolas" w:hAnsi="Consolas" w:cs="Consolas"/>
          <w:color w:val="000000"/>
          <w:sz w:val="20"/>
          <w:szCs w:val="20"/>
        </w:rPr>
        <w:t xml:space="preserve"> Table_type </w:t>
      </w:r>
      <w:r>
        <w:rPr>
          <w:rStyle w:val="token"/>
          <w:rFonts w:ascii="Consolas" w:hAnsi="Consolas" w:cs="Consolas"/>
          <w:color w:val="A67F59"/>
          <w:sz w:val="20"/>
          <w:szCs w:val="20"/>
        </w:rPr>
        <w:t>|</w:t>
      </w:r>
    </w:p>
    <w:p w:rsidR="005F1E3C" w:rsidRDefault="005F1E3C" w:rsidP="005F1E3C">
      <w:pPr>
        <w:pStyle w:val="HTML0"/>
        <w:shd w:val="clear" w:color="auto" w:fill="F5F2F0"/>
        <w:spacing w:before="120" w:after="120"/>
        <w:ind w:right="60"/>
        <w:rPr>
          <w:rStyle w:val="HTML"/>
          <w:rFonts w:ascii="Consolas" w:hAnsi="Consolas" w:cs="Consolas"/>
          <w:color w:val="000000"/>
          <w:sz w:val="20"/>
          <w:szCs w:val="20"/>
        </w:rPr>
      </w:pPr>
      <w:r>
        <w:rPr>
          <w:rStyle w:val="token"/>
          <w:rFonts w:ascii="Consolas" w:hAnsi="Consolas" w:cs="Consolas"/>
          <w:color w:val="A67F59"/>
          <w:sz w:val="20"/>
          <w:szCs w:val="20"/>
        </w:rPr>
        <w:t>+</w:t>
      </w:r>
      <w:r>
        <w:rPr>
          <w:rStyle w:val="token"/>
          <w:rFonts w:ascii="Consolas" w:hAnsi="Consolas" w:cs="Consolas"/>
          <w:color w:val="708090"/>
          <w:sz w:val="20"/>
          <w:szCs w:val="20"/>
        </w:rPr>
        <w:t>--------------------+------------+</w:t>
      </w:r>
    </w:p>
    <w:p w:rsidR="005F1E3C" w:rsidRDefault="005F1E3C" w:rsidP="005F1E3C">
      <w:pPr>
        <w:pStyle w:val="HTML0"/>
        <w:shd w:val="clear" w:color="auto" w:fill="F5F2F0"/>
        <w:spacing w:before="120" w:after="120"/>
        <w:ind w:right="60"/>
        <w:rPr>
          <w:rStyle w:val="HTML"/>
          <w:rFonts w:ascii="Consolas" w:hAnsi="Consolas" w:cs="Consolas"/>
          <w:color w:val="000000"/>
          <w:sz w:val="20"/>
          <w:szCs w:val="20"/>
        </w:rPr>
      </w:pPr>
      <w:r>
        <w:rPr>
          <w:rStyle w:val="token"/>
          <w:rFonts w:ascii="Consolas" w:hAnsi="Consolas" w:cs="Consolas"/>
          <w:color w:val="A67F59"/>
          <w:sz w:val="20"/>
          <w:szCs w:val="20"/>
        </w:rPr>
        <w:t>|</w:t>
      </w:r>
      <w:r>
        <w:rPr>
          <w:rStyle w:val="HTML"/>
          <w:rFonts w:ascii="Consolas" w:hAnsi="Consolas" w:cs="Consolas"/>
          <w:color w:val="000000"/>
          <w:sz w:val="20"/>
          <w:szCs w:val="20"/>
        </w:rPr>
        <w:t xml:space="preserve"> article_tags       </w:t>
      </w:r>
      <w:r>
        <w:rPr>
          <w:rStyle w:val="token"/>
          <w:rFonts w:ascii="Consolas" w:hAnsi="Consolas" w:cs="Consolas"/>
          <w:color w:val="A67F59"/>
          <w:sz w:val="20"/>
          <w:szCs w:val="20"/>
        </w:rPr>
        <w:t>|</w:t>
      </w:r>
      <w:r>
        <w:rPr>
          <w:rStyle w:val="HTML"/>
          <w:rFonts w:ascii="Consolas" w:hAnsi="Consolas" w:cs="Consolas"/>
          <w:color w:val="000000"/>
          <w:sz w:val="20"/>
          <w:szCs w:val="20"/>
        </w:rPr>
        <w:t xml:space="preserve"> BASE </w:t>
      </w:r>
      <w:r>
        <w:rPr>
          <w:rStyle w:val="token"/>
          <w:rFonts w:ascii="Consolas" w:hAnsi="Consolas" w:cs="Consolas"/>
          <w:color w:val="0077AA"/>
          <w:sz w:val="20"/>
          <w:szCs w:val="20"/>
        </w:rPr>
        <w:t>TABLE</w:t>
      </w:r>
      <w:r>
        <w:rPr>
          <w:rStyle w:val="HTML"/>
          <w:rFonts w:ascii="Consolas" w:hAnsi="Consolas" w:cs="Consolas"/>
          <w:color w:val="000000"/>
          <w:sz w:val="20"/>
          <w:szCs w:val="20"/>
        </w:rPr>
        <w:t xml:space="preserve"> </w:t>
      </w:r>
      <w:r>
        <w:rPr>
          <w:rStyle w:val="token"/>
          <w:rFonts w:ascii="Consolas" w:hAnsi="Consolas" w:cs="Consolas"/>
          <w:color w:val="A67F59"/>
          <w:sz w:val="20"/>
          <w:szCs w:val="20"/>
        </w:rPr>
        <w:t>|</w:t>
      </w:r>
    </w:p>
    <w:p w:rsidR="005F1E3C" w:rsidRDefault="005F1E3C" w:rsidP="005F1E3C">
      <w:pPr>
        <w:pStyle w:val="HTML0"/>
        <w:shd w:val="clear" w:color="auto" w:fill="F5F2F0"/>
        <w:spacing w:before="120" w:after="120"/>
        <w:ind w:right="60"/>
        <w:rPr>
          <w:rStyle w:val="HTML"/>
          <w:rFonts w:ascii="Consolas" w:hAnsi="Consolas" w:cs="Consolas"/>
          <w:color w:val="000000"/>
          <w:sz w:val="20"/>
          <w:szCs w:val="20"/>
        </w:rPr>
      </w:pPr>
      <w:r>
        <w:rPr>
          <w:rStyle w:val="token"/>
          <w:rFonts w:ascii="Consolas" w:hAnsi="Consolas" w:cs="Consolas"/>
          <w:color w:val="A67F59"/>
          <w:sz w:val="20"/>
          <w:szCs w:val="20"/>
        </w:rPr>
        <w:t>|</w:t>
      </w:r>
      <w:r>
        <w:rPr>
          <w:rStyle w:val="HTML"/>
          <w:rFonts w:ascii="Consolas" w:hAnsi="Consolas" w:cs="Consolas"/>
          <w:color w:val="000000"/>
          <w:sz w:val="20"/>
          <w:szCs w:val="20"/>
        </w:rPr>
        <w:t xml:space="preserve"> </w:t>
      </w:r>
      <w:proofErr w:type="gramStart"/>
      <w:r>
        <w:rPr>
          <w:rStyle w:val="HTML"/>
          <w:rFonts w:ascii="Consolas" w:hAnsi="Consolas" w:cs="Consolas"/>
          <w:color w:val="000000"/>
          <w:sz w:val="20"/>
          <w:szCs w:val="20"/>
        </w:rPr>
        <w:t>contacts</w:t>
      </w:r>
      <w:proofErr w:type="gramEnd"/>
      <w:r>
        <w:rPr>
          <w:rStyle w:val="HTML"/>
          <w:rFonts w:ascii="Consolas" w:hAnsi="Consolas" w:cs="Consolas"/>
          <w:color w:val="000000"/>
          <w:sz w:val="20"/>
          <w:szCs w:val="20"/>
        </w:rPr>
        <w:t xml:space="preserve">           </w:t>
      </w:r>
      <w:r>
        <w:rPr>
          <w:rStyle w:val="token"/>
          <w:rFonts w:ascii="Consolas" w:hAnsi="Consolas" w:cs="Consolas"/>
          <w:color w:val="A67F59"/>
          <w:sz w:val="20"/>
          <w:szCs w:val="20"/>
        </w:rPr>
        <w:t>|</w:t>
      </w:r>
      <w:r>
        <w:rPr>
          <w:rStyle w:val="HTML"/>
          <w:rFonts w:ascii="Consolas" w:hAnsi="Consolas" w:cs="Consolas"/>
          <w:color w:val="000000"/>
          <w:sz w:val="20"/>
          <w:szCs w:val="20"/>
        </w:rPr>
        <w:t xml:space="preserve"> BASE </w:t>
      </w:r>
      <w:r>
        <w:rPr>
          <w:rStyle w:val="token"/>
          <w:rFonts w:ascii="Consolas" w:hAnsi="Consolas" w:cs="Consolas"/>
          <w:color w:val="0077AA"/>
          <w:sz w:val="20"/>
          <w:szCs w:val="20"/>
        </w:rPr>
        <w:t>TABLE</w:t>
      </w:r>
      <w:r>
        <w:rPr>
          <w:rStyle w:val="HTML"/>
          <w:rFonts w:ascii="Consolas" w:hAnsi="Consolas" w:cs="Consolas"/>
          <w:color w:val="000000"/>
          <w:sz w:val="20"/>
          <w:szCs w:val="20"/>
        </w:rPr>
        <w:t xml:space="preserve"> </w:t>
      </w:r>
      <w:r>
        <w:rPr>
          <w:rStyle w:val="token"/>
          <w:rFonts w:ascii="Consolas" w:hAnsi="Consolas" w:cs="Consolas"/>
          <w:color w:val="A67F59"/>
          <w:sz w:val="20"/>
          <w:szCs w:val="20"/>
        </w:rPr>
        <w:t>|</w:t>
      </w:r>
    </w:p>
    <w:p w:rsidR="005F1E3C" w:rsidRDefault="005F1E3C" w:rsidP="005F1E3C">
      <w:pPr>
        <w:pStyle w:val="HTML0"/>
        <w:shd w:val="clear" w:color="auto" w:fill="F5F2F0"/>
        <w:spacing w:before="120" w:after="120"/>
        <w:ind w:right="60"/>
        <w:rPr>
          <w:rStyle w:val="HTML"/>
          <w:rFonts w:ascii="Consolas" w:hAnsi="Consolas" w:cs="Consolas"/>
          <w:color w:val="000000"/>
          <w:sz w:val="20"/>
          <w:szCs w:val="20"/>
        </w:rPr>
      </w:pPr>
      <w:r>
        <w:rPr>
          <w:rStyle w:val="token"/>
          <w:rFonts w:ascii="Consolas" w:hAnsi="Consolas" w:cs="Consolas"/>
          <w:color w:val="A67F59"/>
          <w:sz w:val="20"/>
          <w:szCs w:val="20"/>
        </w:rPr>
        <w:t>|</w:t>
      </w:r>
      <w:r>
        <w:rPr>
          <w:rStyle w:val="HTML"/>
          <w:rFonts w:ascii="Consolas" w:hAnsi="Consolas" w:cs="Consolas"/>
          <w:color w:val="000000"/>
          <w:sz w:val="20"/>
          <w:szCs w:val="20"/>
        </w:rPr>
        <w:t xml:space="preserve"> </w:t>
      </w:r>
      <w:proofErr w:type="gramStart"/>
      <w:r>
        <w:rPr>
          <w:rStyle w:val="HTML"/>
          <w:rFonts w:ascii="Consolas" w:hAnsi="Consolas" w:cs="Consolas"/>
          <w:color w:val="000000"/>
          <w:sz w:val="20"/>
          <w:szCs w:val="20"/>
        </w:rPr>
        <w:t>customers</w:t>
      </w:r>
      <w:proofErr w:type="gramEnd"/>
      <w:r>
        <w:rPr>
          <w:rStyle w:val="HTML"/>
          <w:rFonts w:ascii="Consolas" w:hAnsi="Consolas" w:cs="Consolas"/>
          <w:color w:val="000000"/>
          <w:sz w:val="20"/>
          <w:szCs w:val="20"/>
        </w:rPr>
        <w:t xml:space="preserve">          </w:t>
      </w:r>
      <w:r>
        <w:rPr>
          <w:rStyle w:val="token"/>
          <w:rFonts w:ascii="Consolas" w:hAnsi="Consolas" w:cs="Consolas"/>
          <w:color w:val="A67F59"/>
          <w:sz w:val="20"/>
          <w:szCs w:val="20"/>
        </w:rPr>
        <w:t>|</w:t>
      </w:r>
      <w:r>
        <w:rPr>
          <w:rStyle w:val="HTML"/>
          <w:rFonts w:ascii="Consolas" w:hAnsi="Consolas" w:cs="Consolas"/>
          <w:color w:val="000000"/>
          <w:sz w:val="20"/>
          <w:szCs w:val="20"/>
        </w:rPr>
        <w:t xml:space="preserve"> BASE </w:t>
      </w:r>
      <w:r>
        <w:rPr>
          <w:rStyle w:val="token"/>
          <w:rFonts w:ascii="Consolas" w:hAnsi="Consolas" w:cs="Consolas"/>
          <w:color w:val="0077AA"/>
          <w:sz w:val="20"/>
          <w:szCs w:val="20"/>
        </w:rPr>
        <w:t>TABLE</w:t>
      </w:r>
      <w:r>
        <w:rPr>
          <w:rStyle w:val="HTML"/>
          <w:rFonts w:ascii="Consolas" w:hAnsi="Consolas" w:cs="Consolas"/>
          <w:color w:val="000000"/>
          <w:sz w:val="20"/>
          <w:szCs w:val="20"/>
        </w:rPr>
        <w:t xml:space="preserve"> </w:t>
      </w:r>
      <w:r>
        <w:rPr>
          <w:rStyle w:val="token"/>
          <w:rFonts w:ascii="Consolas" w:hAnsi="Consolas" w:cs="Consolas"/>
          <w:color w:val="A67F59"/>
          <w:sz w:val="20"/>
          <w:szCs w:val="20"/>
        </w:rPr>
        <w:t>|</w:t>
      </w:r>
    </w:p>
    <w:p w:rsidR="005F1E3C" w:rsidRDefault="005F1E3C" w:rsidP="005F1E3C">
      <w:pPr>
        <w:pStyle w:val="HTML0"/>
        <w:shd w:val="clear" w:color="auto" w:fill="F5F2F0"/>
        <w:spacing w:before="120" w:after="120"/>
        <w:ind w:right="60"/>
        <w:rPr>
          <w:rStyle w:val="HTML"/>
          <w:rFonts w:ascii="Consolas" w:hAnsi="Consolas" w:cs="Consolas"/>
          <w:color w:val="000000"/>
          <w:sz w:val="20"/>
          <w:szCs w:val="20"/>
        </w:rPr>
      </w:pPr>
      <w:r>
        <w:rPr>
          <w:rStyle w:val="token"/>
          <w:rFonts w:ascii="Consolas" w:hAnsi="Consolas" w:cs="Consolas"/>
          <w:color w:val="A67F59"/>
          <w:sz w:val="20"/>
          <w:szCs w:val="20"/>
        </w:rPr>
        <w:t>|</w:t>
      </w:r>
      <w:r>
        <w:rPr>
          <w:rStyle w:val="HTML"/>
          <w:rFonts w:ascii="Consolas" w:hAnsi="Consolas" w:cs="Consolas"/>
          <w:color w:val="000000"/>
          <w:sz w:val="20"/>
          <w:szCs w:val="20"/>
        </w:rPr>
        <w:t xml:space="preserve"> </w:t>
      </w:r>
      <w:proofErr w:type="gramStart"/>
      <w:r>
        <w:rPr>
          <w:rStyle w:val="HTML"/>
          <w:rFonts w:ascii="Consolas" w:hAnsi="Consolas" w:cs="Consolas"/>
          <w:color w:val="000000"/>
          <w:sz w:val="20"/>
          <w:szCs w:val="20"/>
        </w:rPr>
        <w:t>departments</w:t>
      </w:r>
      <w:proofErr w:type="gramEnd"/>
      <w:r>
        <w:rPr>
          <w:rStyle w:val="HTML"/>
          <w:rFonts w:ascii="Consolas" w:hAnsi="Consolas" w:cs="Consolas"/>
          <w:color w:val="000000"/>
          <w:sz w:val="20"/>
          <w:szCs w:val="20"/>
        </w:rPr>
        <w:t xml:space="preserve">        </w:t>
      </w:r>
      <w:r>
        <w:rPr>
          <w:rStyle w:val="token"/>
          <w:rFonts w:ascii="Consolas" w:hAnsi="Consolas" w:cs="Consolas"/>
          <w:color w:val="A67F59"/>
          <w:sz w:val="20"/>
          <w:szCs w:val="20"/>
        </w:rPr>
        <w:t>|</w:t>
      </w:r>
      <w:r>
        <w:rPr>
          <w:rStyle w:val="HTML"/>
          <w:rFonts w:ascii="Consolas" w:hAnsi="Consolas" w:cs="Consolas"/>
          <w:color w:val="000000"/>
          <w:sz w:val="20"/>
          <w:szCs w:val="20"/>
        </w:rPr>
        <w:t xml:space="preserve"> BASE </w:t>
      </w:r>
      <w:r>
        <w:rPr>
          <w:rStyle w:val="token"/>
          <w:rFonts w:ascii="Consolas" w:hAnsi="Consolas" w:cs="Consolas"/>
          <w:color w:val="0077AA"/>
          <w:sz w:val="20"/>
          <w:szCs w:val="20"/>
        </w:rPr>
        <w:t>TABLE</w:t>
      </w:r>
      <w:r>
        <w:rPr>
          <w:rStyle w:val="HTML"/>
          <w:rFonts w:ascii="Consolas" w:hAnsi="Consolas" w:cs="Consolas"/>
          <w:color w:val="000000"/>
          <w:sz w:val="20"/>
          <w:szCs w:val="20"/>
        </w:rPr>
        <w:t xml:space="preserve"> </w:t>
      </w:r>
      <w:r>
        <w:rPr>
          <w:rStyle w:val="token"/>
          <w:rFonts w:ascii="Consolas" w:hAnsi="Consolas" w:cs="Consolas"/>
          <w:color w:val="A67F59"/>
          <w:sz w:val="20"/>
          <w:szCs w:val="20"/>
        </w:rPr>
        <w:t>|</w:t>
      </w:r>
    </w:p>
    <w:p w:rsidR="005F1E3C" w:rsidRDefault="005F1E3C" w:rsidP="005F1E3C">
      <w:pPr>
        <w:pStyle w:val="HTML0"/>
        <w:shd w:val="clear" w:color="auto" w:fill="F5F2F0"/>
        <w:spacing w:before="120" w:after="120"/>
        <w:ind w:right="60"/>
        <w:rPr>
          <w:rStyle w:val="HTML"/>
          <w:rFonts w:ascii="Consolas" w:hAnsi="Consolas" w:cs="Consolas"/>
          <w:color w:val="000000"/>
          <w:sz w:val="20"/>
          <w:szCs w:val="20"/>
        </w:rPr>
      </w:pPr>
      <w:r>
        <w:rPr>
          <w:rStyle w:val="token"/>
          <w:rFonts w:ascii="Consolas" w:hAnsi="Consolas" w:cs="Consolas"/>
          <w:color w:val="A67F59"/>
          <w:sz w:val="20"/>
          <w:szCs w:val="20"/>
        </w:rPr>
        <w:t>|</w:t>
      </w:r>
      <w:r>
        <w:rPr>
          <w:rStyle w:val="HTML"/>
          <w:rFonts w:ascii="Consolas" w:hAnsi="Consolas" w:cs="Consolas"/>
          <w:color w:val="000000"/>
          <w:sz w:val="20"/>
          <w:szCs w:val="20"/>
        </w:rPr>
        <w:t xml:space="preserve"> </w:t>
      </w:r>
      <w:proofErr w:type="gramStart"/>
      <w:r>
        <w:rPr>
          <w:rStyle w:val="HTML"/>
          <w:rFonts w:ascii="Consolas" w:hAnsi="Consolas" w:cs="Consolas"/>
          <w:color w:val="000000"/>
          <w:sz w:val="20"/>
          <w:szCs w:val="20"/>
        </w:rPr>
        <w:t>employees</w:t>
      </w:r>
      <w:proofErr w:type="gramEnd"/>
      <w:r>
        <w:rPr>
          <w:rStyle w:val="HTML"/>
          <w:rFonts w:ascii="Consolas" w:hAnsi="Consolas" w:cs="Consolas"/>
          <w:color w:val="000000"/>
          <w:sz w:val="20"/>
          <w:szCs w:val="20"/>
        </w:rPr>
        <w:t xml:space="preserve">          </w:t>
      </w:r>
      <w:r>
        <w:rPr>
          <w:rStyle w:val="token"/>
          <w:rFonts w:ascii="Consolas" w:hAnsi="Consolas" w:cs="Consolas"/>
          <w:color w:val="A67F59"/>
          <w:sz w:val="20"/>
          <w:szCs w:val="20"/>
        </w:rPr>
        <w:t>|</w:t>
      </w:r>
      <w:r>
        <w:rPr>
          <w:rStyle w:val="HTML"/>
          <w:rFonts w:ascii="Consolas" w:hAnsi="Consolas" w:cs="Consolas"/>
          <w:color w:val="000000"/>
          <w:sz w:val="20"/>
          <w:szCs w:val="20"/>
        </w:rPr>
        <w:t xml:space="preserve"> BASE </w:t>
      </w:r>
      <w:r>
        <w:rPr>
          <w:rStyle w:val="token"/>
          <w:rFonts w:ascii="Consolas" w:hAnsi="Consolas" w:cs="Consolas"/>
          <w:color w:val="0077AA"/>
          <w:sz w:val="20"/>
          <w:szCs w:val="20"/>
        </w:rPr>
        <w:t>TABLE</w:t>
      </w:r>
      <w:r>
        <w:rPr>
          <w:rStyle w:val="HTML"/>
          <w:rFonts w:ascii="Consolas" w:hAnsi="Consolas" w:cs="Consolas"/>
          <w:color w:val="000000"/>
          <w:sz w:val="20"/>
          <w:szCs w:val="20"/>
        </w:rPr>
        <w:t xml:space="preserve"> </w:t>
      </w:r>
      <w:r>
        <w:rPr>
          <w:rStyle w:val="token"/>
          <w:rFonts w:ascii="Consolas" w:hAnsi="Consolas" w:cs="Consolas"/>
          <w:color w:val="A67F59"/>
          <w:sz w:val="20"/>
          <w:szCs w:val="20"/>
        </w:rPr>
        <w:t>|</w:t>
      </w:r>
    </w:p>
    <w:p w:rsidR="005F1E3C" w:rsidRDefault="005F1E3C" w:rsidP="005F1E3C">
      <w:pPr>
        <w:pStyle w:val="HTML0"/>
        <w:shd w:val="clear" w:color="auto" w:fill="F5F2F0"/>
        <w:spacing w:before="120" w:after="120"/>
        <w:ind w:right="60"/>
        <w:rPr>
          <w:rStyle w:val="HTML"/>
          <w:rFonts w:ascii="Consolas" w:hAnsi="Consolas" w:cs="Consolas"/>
          <w:color w:val="000000"/>
          <w:sz w:val="20"/>
          <w:szCs w:val="20"/>
        </w:rPr>
      </w:pPr>
      <w:r>
        <w:rPr>
          <w:rStyle w:val="token"/>
          <w:rFonts w:ascii="Consolas" w:hAnsi="Consolas" w:cs="Consolas"/>
          <w:color w:val="A67F59"/>
          <w:sz w:val="20"/>
          <w:szCs w:val="20"/>
        </w:rPr>
        <w:t>|</w:t>
      </w:r>
      <w:r>
        <w:rPr>
          <w:rStyle w:val="HTML"/>
          <w:rFonts w:ascii="Consolas" w:hAnsi="Consolas" w:cs="Consolas"/>
          <w:color w:val="000000"/>
          <w:sz w:val="20"/>
          <w:szCs w:val="20"/>
        </w:rPr>
        <w:t xml:space="preserve"> </w:t>
      </w:r>
      <w:proofErr w:type="gramStart"/>
      <w:r>
        <w:rPr>
          <w:rStyle w:val="HTML"/>
          <w:rFonts w:ascii="Consolas" w:hAnsi="Consolas" w:cs="Consolas"/>
          <w:color w:val="000000"/>
          <w:sz w:val="20"/>
          <w:szCs w:val="20"/>
        </w:rPr>
        <w:t>offices</w:t>
      </w:r>
      <w:proofErr w:type="gramEnd"/>
      <w:r>
        <w:rPr>
          <w:rStyle w:val="HTML"/>
          <w:rFonts w:ascii="Consolas" w:hAnsi="Consolas" w:cs="Consolas"/>
          <w:color w:val="000000"/>
          <w:sz w:val="20"/>
          <w:szCs w:val="20"/>
        </w:rPr>
        <w:t xml:space="preserve">            </w:t>
      </w:r>
      <w:r>
        <w:rPr>
          <w:rStyle w:val="token"/>
          <w:rFonts w:ascii="Consolas" w:hAnsi="Consolas" w:cs="Consolas"/>
          <w:color w:val="A67F59"/>
          <w:sz w:val="20"/>
          <w:szCs w:val="20"/>
        </w:rPr>
        <w:t>|</w:t>
      </w:r>
      <w:r>
        <w:rPr>
          <w:rStyle w:val="HTML"/>
          <w:rFonts w:ascii="Consolas" w:hAnsi="Consolas" w:cs="Consolas"/>
          <w:color w:val="000000"/>
          <w:sz w:val="20"/>
          <w:szCs w:val="20"/>
        </w:rPr>
        <w:t xml:space="preserve"> BASE </w:t>
      </w:r>
      <w:r>
        <w:rPr>
          <w:rStyle w:val="token"/>
          <w:rFonts w:ascii="Consolas" w:hAnsi="Consolas" w:cs="Consolas"/>
          <w:color w:val="0077AA"/>
          <w:sz w:val="20"/>
          <w:szCs w:val="20"/>
        </w:rPr>
        <w:t>TABLE</w:t>
      </w:r>
      <w:r>
        <w:rPr>
          <w:rStyle w:val="HTML"/>
          <w:rFonts w:ascii="Consolas" w:hAnsi="Consolas" w:cs="Consolas"/>
          <w:color w:val="000000"/>
          <w:sz w:val="20"/>
          <w:szCs w:val="20"/>
        </w:rPr>
        <w:t xml:space="preserve"> </w:t>
      </w:r>
      <w:r>
        <w:rPr>
          <w:rStyle w:val="token"/>
          <w:rFonts w:ascii="Consolas" w:hAnsi="Consolas" w:cs="Consolas"/>
          <w:color w:val="A67F59"/>
          <w:sz w:val="20"/>
          <w:szCs w:val="20"/>
        </w:rPr>
        <w:t>|</w:t>
      </w:r>
    </w:p>
    <w:p w:rsidR="005F1E3C" w:rsidRDefault="005F1E3C" w:rsidP="005F1E3C">
      <w:pPr>
        <w:pStyle w:val="HTML0"/>
        <w:shd w:val="clear" w:color="auto" w:fill="F5F2F0"/>
        <w:spacing w:before="120" w:after="120"/>
        <w:ind w:right="60"/>
        <w:rPr>
          <w:rStyle w:val="HTML"/>
          <w:rFonts w:ascii="Consolas" w:hAnsi="Consolas" w:cs="Consolas"/>
          <w:color w:val="000000"/>
          <w:sz w:val="20"/>
          <w:szCs w:val="20"/>
        </w:rPr>
      </w:pPr>
      <w:r>
        <w:rPr>
          <w:rStyle w:val="token"/>
          <w:rFonts w:ascii="Consolas" w:hAnsi="Consolas" w:cs="Consolas"/>
          <w:color w:val="A67F59"/>
          <w:sz w:val="20"/>
          <w:szCs w:val="20"/>
        </w:rPr>
        <w:t>|</w:t>
      </w:r>
      <w:r>
        <w:rPr>
          <w:rStyle w:val="HTML"/>
          <w:rFonts w:ascii="Consolas" w:hAnsi="Consolas" w:cs="Consolas"/>
          <w:color w:val="000000"/>
          <w:sz w:val="20"/>
          <w:szCs w:val="20"/>
        </w:rPr>
        <w:t xml:space="preserve"> offices_bk         </w:t>
      </w:r>
      <w:r>
        <w:rPr>
          <w:rStyle w:val="token"/>
          <w:rFonts w:ascii="Consolas" w:hAnsi="Consolas" w:cs="Consolas"/>
          <w:color w:val="A67F59"/>
          <w:sz w:val="20"/>
          <w:szCs w:val="20"/>
        </w:rPr>
        <w:t>|</w:t>
      </w:r>
      <w:r>
        <w:rPr>
          <w:rStyle w:val="HTML"/>
          <w:rFonts w:ascii="Consolas" w:hAnsi="Consolas" w:cs="Consolas"/>
          <w:color w:val="000000"/>
          <w:sz w:val="20"/>
          <w:szCs w:val="20"/>
        </w:rPr>
        <w:t xml:space="preserve"> BASE </w:t>
      </w:r>
      <w:r>
        <w:rPr>
          <w:rStyle w:val="token"/>
          <w:rFonts w:ascii="Consolas" w:hAnsi="Consolas" w:cs="Consolas"/>
          <w:color w:val="0077AA"/>
          <w:sz w:val="20"/>
          <w:szCs w:val="20"/>
        </w:rPr>
        <w:t>TABLE</w:t>
      </w:r>
      <w:r>
        <w:rPr>
          <w:rStyle w:val="HTML"/>
          <w:rFonts w:ascii="Consolas" w:hAnsi="Consolas" w:cs="Consolas"/>
          <w:color w:val="000000"/>
          <w:sz w:val="20"/>
          <w:szCs w:val="20"/>
        </w:rPr>
        <w:t xml:space="preserve"> </w:t>
      </w:r>
      <w:r>
        <w:rPr>
          <w:rStyle w:val="token"/>
          <w:rFonts w:ascii="Consolas" w:hAnsi="Consolas" w:cs="Consolas"/>
          <w:color w:val="A67F59"/>
          <w:sz w:val="20"/>
          <w:szCs w:val="20"/>
        </w:rPr>
        <w:t>|</w:t>
      </w:r>
    </w:p>
    <w:p w:rsidR="005F1E3C" w:rsidRDefault="005F1E3C" w:rsidP="005F1E3C">
      <w:pPr>
        <w:pStyle w:val="HTML0"/>
        <w:shd w:val="clear" w:color="auto" w:fill="F5F2F0"/>
        <w:spacing w:before="120" w:after="120"/>
        <w:ind w:right="60"/>
        <w:rPr>
          <w:rStyle w:val="HTML"/>
          <w:rFonts w:ascii="Consolas" w:hAnsi="Consolas" w:cs="Consolas"/>
          <w:color w:val="000000"/>
          <w:sz w:val="20"/>
          <w:szCs w:val="20"/>
        </w:rPr>
      </w:pPr>
      <w:r>
        <w:rPr>
          <w:rStyle w:val="token"/>
          <w:rFonts w:ascii="Consolas" w:hAnsi="Consolas" w:cs="Consolas"/>
          <w:color w:val="A67F59"/>
          <w:sz w:val="20"/>
          <w:szCs w:val="20"/>
        </w:rPr>
        <w:t>|</w:t>
      </w:r>
      <w:r>
        <w:rPr>
          <w:rStyle w:val="HTML"/>
          <w:rFonts w:ascii="Consolas" w:hAnsi="Consolas" w:cs="Consolas"/>
          <w:color w:val="000000"/>
          <w:sz w:val="20"/>
          <w:szCs w:val="20"/>
        </w:rPr>
        <w:t xml:space="preserve"> offices_usa        </w:t>
      </w:r>
      <w:r>
        <w:rPr>
          <w:rStyle w:val="token"/>
          <w:rFonts w:ascii="Consolas" w:hAnsi="Consolas" w:cs="Consolas"/>
          <w:color w:val="A67F59"/>
          <w:sz w:val="20"/>
          <w:szCs w:val="20"/>
        </w:rPr>
        <w:t>|</w:t>
      </w:r>
      <w:r>
        <w:rPr>
          <w:rStyle w:val="HTML"/>
          <w:rFonts w:ascii="Consolas" w:hAnsi="Consolas" w:cs="Consolas"/>
          <w:color w:val="000000"/>
          <w:sz w:val="20"/>
          <w:szCs w:val="20"/>
        </w:rPr>
        <w:t xml:space="preserve"> BASE </w:t>
      </w:r>
      <w:r>
        <w:rPr>
          <w:rStyle w:val="token"/>
          <w:rFonts w:ascii="Consolas" w:hAnsi="Consolas" w:cs="Consolas"/>
          <w:color w:val="0077AA"/>
          <w:sz w:val="20"/>
          <w:szCs w:val="20"/>
        </w:rPr>
        <w:t>TABLE</w:t>
      </w:r>
      <w:r>
        <w:rPr>
          <w:rStyle w:val="HTML"/>
          <w:rFonts w:ascii="Consolas" w:hAnsi="Consolas" w:cs="Consolas"/>
          <w:color w:val="000000"/>
          <w:sz w:val="20"/>
          <w:szCs w:val="20"/>
        </w:rPr>
        <w:t xml:space="preserve"> </w:t>
      </w:r>
      <w:r>
        <w:rPr>
          <w:rStyle w:val="token"/>
          <w:rFonts w:ascii="Consolas" w:hAnsi="Consolas" w:cs="Consolas"/>
          <w:color w:val="A67F59"/>
          <w:sz w:val="20"/>
          <w:szCs w:val="20"/>
        </w:rPr>
        <w:t>|</w:t>
      </w:r>
    </w:p>
    <w:p w:rsidR="005F1E3C" w:rsidRDefault="005F1E3C" w:rsidP="005F1E3C">
      <w:pPr>
        <w:pStyle w:val="HTML0"/>
        <w:shd w:val="clear" w:color="auto" w:fill="F5F2F0"/>
        <w:spacing w:before="120" w:after="120"/>
        <w:ind w:right="60"/>
        <w:rPr>
          <w:rStyle w:val="HTML"/>
          <w:rFonts w:ascii="Consolas" w:hAnsi="Consolas" w:cs="Consolas"/>
          <w:color w:val="000000"/>
          <w:sz w:val="20"/>
          <w:szCs w:val="20"/>
        </w:rPr>
      </w:pPr>
      <w:r>
        <w:rPr>
          <w:rStyle w:val="token"/>
          <w:rFonts w:ascii="Consolas" w:hAnsi="Consolas" w:cs="Consolas"/>
          <w:color w:val="A67F59"/>
          <w:sz w:val="20"/>
          <w:szCs w:val="20"/>
        </w:rPr>
        <w:t>|</w:t>
      </w:r>
      <w:r>
        <w:rPr>
          <w:rStyle w:val="HTML"/>
          <w:rFonts w:ascii="Consolas" w:hAnsi="Consolas" w:cs="Consolas"/>
          <w:color w:val="000000"/>
          <w:sz w:val="20"/>
          <w:szCs w:val="20"/>
        </w:rPr>
        <w:t xml:space="preserve"> </w:t>
      </w:r>
      <w:proofErr w:type="gramStart"/>
      <w:r>
        <w:rPr>
          <w:rStyle w:val="HTML"/>
          <w:rFonts w:ascii="Consolas" w:hAnsi="Consolas" w:cs="Consolas"/>
          <w:color w:val="000000"/>
          <w:sz w:val="20"/>
          <w:szCs w:val="20"/>
        </w:rPr>
        <w:t>orderdetails</w:t>
      </w:r>
      <w:proofErr w:type="gramEnd"/>
      <w:r>
        <w:rPr>
          <w:rStyle w:val="HTML"/>
          <w:rFonts w:ascii="Consolas" w:hAnsi="Consolas" w:cs="Consolas"/>
          <w:color w:val="000000"/>
          <w:sz w:val="20"/>
          <w:szCs w:val="20"/>
        </w:rPr>
        <w:t xml:space="preserve">       </w:t>
      </w:r>
      <w:r>
        <w:rPr>
          <w:rStyle w:val="token"/>
          <w:rFonts w:ascii="Consolas" w:hAnsi="Consolas" w:cs="Consolas"/>
          <w:color w:val="A67F59"/>
          <w:sz w:val="20"/>
          <w:szCs w:val="20"/>
        </w:rPr>
        <w:t>|</w:t>
      </w:r>
      <w:r>
        <w:rPr>
          <w:rStyle w:val="HTML"/>
          <w:rFonts w:ascii="Consolas" w:hAnsi="Consolas" w:cs="Consolas"/>
          <w:color w:val="000000"/>
          <w:sz w:val="20"/>
          <w:szCs w:val="20"/>
        </w:rPr>
        <w:t xml:space="preserve"> BASE </w:t>
      </w:r>
      <w:r>
        <w:rPr>
          <w:rStyle w:val="token"/>
          <w:rFonts w:ascii="Consolas" w:hAnsi="Consolas" w:cs="Consolas"/>
          <w:color w:val="0077AA"/>
          <w:sz w:val="20"/>
          <w:szCs w:val="20"/>
        </w:rPr>
        <w:t>TABLE</w:t>
      </w:r>
      <w:r>
        <w:rPr>
          <w:rStyle w:val="HTML"/>
          <w:rFonts w:ascii="Consolas" w:hAnsi="Consolas" w:cs="Consolas"/>
          <w:color w:val="000000"/>
          <w:sz w:val="20"/>
          <w:szCs w:val="20"/>
        </w:rPr>
        <w:t xml:space="preserve"> </w:t>
      </w:r>
      <w:r>
        <w:rPr>
          <w:rStyle w:val="token"/>
          <w:rFonts w:ascii="Consolas" w:hAnsi="Consolas" w:cs="Consolas"/>
          <w:color w:val="A67F59"/>
          <w:sz w:val="20"/>
          <w:szCs w:val="20"/>
        </w:rPr>
        <w:t>|</w:t>
      </w:r>
    </w:p>
    <w:p w:rsidR="005F1E3C" w:rsidRDefault="005F1E3C" w:rsidP="005F1E3C">
      <w:pPr>
        <w:pStyle w:val="HTML0"/>
        <w:shd w:val="clear" w:color="auto" w:fill="F5F2F0"/>
        <w:spacing w:before="120" w:after="120"/>
        <w:ind w:right="60"/>
        <w:rPr>
          <w:rStyle w:val="HTML"/>
          <w:rFonts w:ascii="Consolas" w:hAnsi="Consolas" w:cs="Consolas"/>
          <w:color w:val="000000"/>
          <w:sz w:val="20"/>
          <w:szCs w:val="20"/>
        </w:rPr>
      </w:pPr>
      <w:r>
        <w:rPr>
          <w:rStyle w:val="token"/>
          <w:rFonts w:ascii="Consolas" w:hAnsi="Consolas" w:cs="Consolas"/>
          <w:color w:val="A67F59"/>
          <w:sz w:val="20"/>
          <w:szCs w:val="20"/>
        </w:rPr>
        <w:t>|</w:t>
      </w:r>
      <w:r>
        <w:rPr>
          <w:rStyle w:val="HTML"/>
          <w:rFonts w:ascii="Consolas" w:hAnsi="Consolas" w:cs="Consolas"/>
          <w:color w:val="000000"/>
          <w:sz w:val="20"/>
          <w:szCs w:val="20"/>
        </w:rPr>
        <w:t xml:space="preserve"> </w:t>
      </w:r>
      <w:proofErr w:type="gramStart"/>
      <w:r>
        <w:rPr>
          <w:rStyle w:val="HTML"/>
          <w:rFonts w:ascii="Consolas" w:hAnsi="Consolas" w:cs="Consolas"/>
          <w:color w:val="000000"/>
          <w:sz w:val="20"/>
          <w:szCs w:val="20"/>
        </w:rPr>
        <w:t>orders</w:t>
      </w:r>
      <w:proofErr w:type="gramEnd"/>
      <w:r>
        <w:rPr>
          <w:rStyle w:val="HTML"/>
          <w:rFonts w:ascii="Consolas" w:hAnsi="Consolas" w:cs="Consolas"/>
          <w:color w:val="000000"/>
          <w:sz w:val="20"/>
          <w:szCs w:val="20"/>
        </w:rPr>
        <w:t xml:space="preserve">             </w:t>
      </w:r>
      <w:r>
        <w:rPr>
          <w:rStyle w:val="token"/>
          <w:rFonts w:ascii="Consolas" w:hAnsi="Consolas" w:cs="Consolas"/>
          <w:color w:val="A67F59"/>
          <w:sz w:val="20"/>
          <w:szCs w:val="20"/>
        </w:rPr>
        <w:t>|</w:t>
      </w:r>
      <w:r>
        <w:rPr>
          <w:rStyle w:val="HTML"/>
          <w:rFonts w:ascii="Consolas" w:hAnsi="Consolas" w:cs="Consolas"/>
          <w:color w:val="000000"/>
          <w:sz w:val="20"/>
          <w:szCs w:val="20"/>
        </w:rPr>
        <w:t xml:space="preserve"> BASE </w:t>
      </w:r>
      <w:r>
        <w:rPr>
          <w:rStyle w:val="token"/>
          <w:rFonts w:ascii="Consolas" w:hAnsi="Consolas" w:cs="Consolas"/>
          <w:color w:val="0077AA"/>
          <w:sz w:val="20"/>
          <w:szCs w:val="20"/>
        </w:rPr>
        <w:t>TABLE</w:t>
      </w:r>
      <w:r>
        <w:rPr>
          <w:rStyle w:val="HTML"/>
          <w:rFonts w:ascii="Consolas" w:hAnsi="Consolas" w:cs="Consolas"/>
          <w:color w:val="000000"/>
          <w:sz w:val="20"/>
          <w:szCs w:val="20"/>
        </w:rPr>
        <w:t xml:space="preserve"> </w:t>
      </w:r>
      <w:r>
        <w:rPr>
          <w:rStyle w:val="token"/>
          <w:rFonts w:ascii="Consolas" w:hAnsi="Consolas" w:cs="Consolas"/>
          <w:color w:val="A67F59"/>
          <w:sz w:val="20"/>
          <w:szCs w:val="20"/>
        </w:rPr>
        <w:t>|</w:t>
      </w:r>
    </w:p>
    <w:p w:rsidR="005F1E3C" w:rsidRDefault="005F1E3C" w:rsidP="005F1E3C">
      <w:pPr>
        <w:pStyle w:val="HTML0"/>
        <w:shd w:val="clear" w:color="auto" w:fill="F5F2F0"/>
        <w:spacing w:before="120" w:after="120"/>
        <w:ind w:right="60"/>
        <w:rPr>
          <w:rStyle w:val="HTML"/>
          <w:rFonts w:ascii="Consolas" w:hAnsi="Consolas" w:cs="Consolas"/>
          <w:color w:val="000000"/>
          <w:sz w:val="20"/>
          <w:szCs w:val="20"/>
        </w:rPr>
      </w:pPr>
      <w:r>
        <w:rPr>
          <w:rStyle w:val="token"/>
          <w:rFonts w:ascii="Consolas" w:hAnsi="Consolas" w:cs="Consolas"/>
          <w:color w:val="A67F59"/>
          <w:sz w:val="20"/>
          <w:szCs w:val="20"/>
        </w:rPr>
        <w:lastRenderedPageBreak/>
        <w:t>|</w:t>
      </w:r>
      <w:r>
        <w:rPr>
          <w:rStyle w:val="HTML"/>
          <w:rFonts w:ascii="Consolas" w:hAnsi="Consolas" w:cs="Consolas"/>
          <w:color w:val="000000"/>
          <w:sz w:val="20"/>
          <w:szCs w:val="20"/>
        </w:rPr>
        <w:t xml:space="preserve"> </w:t>
      </w:r>
      <w:proofErr w:type="gramStart"/>
      <w:r>
        <w:rPr>
          <w:rStyle w:val="HTML"/>
          <w:rFonts w:ascii="Consolas" w:hAnsi="Consolas" w:cs="Consolas"/>
          <w:color w:val="000000"/>
          <w:sz w:val="20"/>
          <w:szCs w:val="20"/>
        </w:rPr>
        <w:t>payments</w:t>
      </w:r>
      <w:proofErr w:type="gramEnd"/>
      <w:r>
        <w:rPr>
          <w:rStyle w:val="HTML"/>
          <w:rFonts w:ascii="Consolas" w:hAnsi="Consolas" w:cs="Consolas"/>
          <w:color w:val="000000"/>
          <w:sz w:val="20"/>
          <w:szCs w:val="20"/>
        </w:rPr>
        <w:t xml:space="preserve">           </w:t>
      </w:r>
      <w:r>
        <w:rPr>
          <w:rStyle w:val="token"/>
          <w:rFonts w:ascii="Consolas" w:hAnsi="Consolas" w:cs="Consolas"/>
          <w:color w:val="A67F59"/>
          <w:sz w:val="20"/>
          <w:szCs w:val="20"/>
        </w:rPr>
        <w:t>|</w:t>
      </w:r>
      <w:r>
        <w:rPr>
          <w:rStyle w:val="HTML"/>
          <w:rFonts w:ascii="Consolas" w:hAnsi="Consolas" w:cs="Consolas"/>
          <w:color w:val="000000"/>
          <w:sz w:val="20"/>
          <w:szCs w:val="20"/>
        </w:rPr>
        <w:t xml:space="preserve"> BASE </w:t>
      </w:r>
      <w:r>
        <w:rPr>
          <w:rStyle w:val="token"/>
          <w:rFonts w:ascii="Consolas" w:hAnsi="Consolas" w:cs="Consolas"/>
          <w:color w:val="0077AA"/>
          <w:sz w:val="20"/>
          <w:szCs w:val="20"/>
        </w:rPr>
        <w:t>TABLE</w:t>
      </w:r>
      <w:r>
        <w:rPr>
          <w:rStyle w:val="HTML"/>
          <w:rFonts w:ascii="Consolas" w:hAnsi="Consolas" w:cs="Consolas"/>
          <w:color w:val="000000"/>
          <w:sz w:val="20"/>
          <w:szCs w:val="20"/>
        </w:rPr>
        <w:t xml:space="preserve"> </w:t>
      </w:r>
      <w:r>
        <w:rPr>
          <w:rStyle w:val="token"/>
          <w:rFonts w:ascii="Consolas" w:hAnsi="Consolas" w:cs="Consolas"/>
          <w:color w:val="A67F59"/>
          <w:sz w:val="20"/>
          <w:szCs w:val="20"/>
        </w:rPr>
        <w:t>|</w:t>
      </w:r>
    </w:p>
    <w:p w:rsidR="005F1E3C" w:rsidRDefault="005F1E3C" w:rsidP="005F1E3C">
      <w:pPr>
        <w:pStyle w:val="HTML0"/>
        <w:shd w:val="clear" w:color="auto" w:fill="F5F2F0"/>
        <w:spacing w:before="120" w:after="120"/>
        <w:ind w:right="60"/>
        <w:rPr>
          <w:rStyle w:val="HTML"/>
          <w:rFonts w:ascii="Consolas" w:hAnsi="Consolas" w:cs="Consolas"/>
          <w:color w:val="000000"/>
          <w:sz w:val="20"/>
          <w:szCs w:val="20"/>
        </w:rPr>
      </w:pPr>
      <w:r>
        <w:rPr>
          <w:rStyle w:val="token"/>
          <w:rFonts w:ascii="Consolas" w:hAnsi="Consolas" w:cs="Consolas"/>
          <w:color w:val="A67F59"/>
          <w:sz w:val="20"/>
          <w:szCs w:val="20"/>
        </w:rPr>
        <w:t>|</w:t>
      </w:r>
      <w:r>
        <w:rPr>
          <w:rStyle w:val="HTML"/>
          <w:rFonts w:ascii="Consolas" w:hAnsi="Consolas" w:cs="Consolas"/>
          <w:color w:val="000000"/>
          <w:sz w:val="20"/>
          <w:szCs w:val="20"/>
        </w:rPr>
        <w:t xml:space="preserve"> </w:t>
      </w:r>
      <w:proofErr w:type="gramStart"/>
      <w:r>
        <w:rPr>
          <w:rStyle w:val="HTML"/>
          <w:rFonts w:ascii="Consolas" w:hAnsi="Consolas" w:cs="Consolas"/>
          <w:color w:val="000000"/>
          <w:sz w:val="20"/>
          <w:szCs w:val="20"/>
        </w:rPr>
        <w:t>productlines</w:t>
      </w:r>
      <w:proofErr w:type="gramEnd"/>
      <w:r>
        <w:rPr>
          <w:rStyle w:val="HTML"/>
          <w:rFonts w:ascii="Consolas" w:hAnsi="Consolas" w:cs="Consolas"/>
          <w:color w:val="000000"/>
          <w:sz w:val="20"/>
          <w:szCs w:val="20"/>
        </w:rPr>
        <w:t xml:space="preserve">       </w:t>
      </w:r>
      <w:r>
        <w:rPr>
          <w:rStyle w:val="token"/>
          <w:rFonts w:ascii="Consolas" w:hAnsi="Consolas" w:cs="Consolas"/>
          <w:color w:val="A67F59"/>
          <w:sz w:val="20"/>
          <w:szCs w:val="20"/>
        </w:rPr>
        <w:t>|</w:t>
      </w:r>
      <w:r>
        <w:rPr>
          <w:rStyle w:val="HTML"/>
          <w:rFonts w:ascii="Consolas" w:hAnsi="Consolas" w:cs="Consolas"/>
          <w:color w:val="000000"/>
          <w:sz w:val="20"/>
          <w:szCs w:val="20"/>
        </w:rPr>
        <w:t xml:space="preserve"> BASE </w:t>
      </w:r>
      <w:r>
        <w:rPr>
          <w:rStyle w:val="token"/>
          <w:rFonts w:ascii="Consolas" w:hAnsi="Consolas" w:cs="Consolas"/>
          <w:color w:val="0077AA"/>
          <w:sz w:val="20"/>
          <w:szCs w:val="20"/>
        </w:rPr>
        <w:t>TABLE</w:t>
      </w:r>
      <w:r>
        <w:rPr>
          <w:rStyle w:val="HTML"/>
          <w:rFonts w:ascii="Consolas" w:hAnsi="Consolas" w:cs="Consolas"/>
          <w:color w:val="000000"/>
          <w:sz w:val="20"/>
          <w:szCs w:val="20"/>
        </w:rPr>
        <w:t xml:space="preserve"> </w:t>
      </w:r>
      <w:r>
        <w:rPr>
          <w:rStyle w:val="token"/>
          <w:rFonts w:ascii="Consolas" w:hAnsi="Consolas" w:cs="Consolas"/>
          <w:color w:val="A67F59"/>
          <w:sz w:val="20"/>
          <w:szCs w:val="20"/>
        </w:rPr>
        <w:t>|</w:t>
      </w:r>
    </w:p>
    <w:p w:rsidR="005F1E3C" w:rsidRDefault="005F1E3C" w:rsidP="005F1E3C">
      <w:pPr>
        <w:pStyle w:val="HTML0"/>
        <w:shd w:val="clear" w:color="auto" w:fill="F5F2F0"/>
        <w:spacing w:before="120" w:after="120"/>
        <w:ind w:right="60"/>
        <w:rPr>
          <w:rStyle w:val="HTML"/>
          <w:rFonts w:ascii="Consolas" w:hAnsi="Consolas" w:cs="Consolas"/>
          <w:color w:val="000000"/>
          <w:sz w:val="20"/>
          <w:szCs w:val="20"/>
        </w:rPr>
      </w:pPr>
      <w:r>
        <w:rPr>
          <w:rStyle w:val="token"/>
          <w:rFonts w:ascii="Consolas" w:hAnsi="Consolas" w:cs="Consolas"/>
          <w:color w:val="A67F59"/>
          <w:sz w:val="20"/>
          <w:szCs w:val="20"/>
        </w:rPr>
        <w:t>|</w:t>
      </w:r>
      <w:r>
        <w:rPr>
          <w:rStyle w:val="HTML"/>
          <w:rFonts w:ascii="Consolas" w:hAnsi="Consolas" w:cs="Consolas"/>
          <w:color w:val="000000"/>
          <w:sz w:val="20"/>
          <w:szCs w:val="20"/>
        </w:rPr>
        <w:t xml:space="preserve"> </w:t>
      </w:r>
      <w:proofErr w:type="gramStart"/>
      <w:r>
        <w:rPr>
          <w:rStyle w:val="HTML"/>
          <w:rFonts w:ascii="Consolas" w:hAnsi="Consolas" w:cs="Consolas"/>
          <w:color w:val="000000"/>
          <w:sz w:val="20"/>
          <w:szCs w:val="20"/>
        </w:rPr>
        <w:t>products</w:t>
      </w:r>
      <w:proofErr w:type="gramEnd"/>
      <w:r>
        <w:rPr>
          <w:rStyle w:val="HTML"/>
          <w:rFonts w:ascii="Consolas" w:hAnsi="Consolas" w:cs="Consolas"/>
          <w:color w:val="000000"/>
          <w:sz w:val="20"/>
          <w:szCs w:val="20"/>
        </w:rPr>
        <w:t xml:space="preserve">           </w:t>
      </w:r>
      <w:r>
        <w:rPr>
          <w:rStyle w:val="token"/>
          <w:rFonts w:ascii="Consolas" w:hAnsi="Consolas" w:cs="Consolas"/>
          <w:color w:val="A67F59"/>
          <w:sz w:val="20"/>
          <w:szCs w:val="20"/>
        </w:rPr>
        <w:t>|</w:t>
      </w:r>
      <w:r>
        <w:rPr>
          <w:rStyle w:val="HTML"/>
          <w:rFonts w:ascii="Consolas" w:hAnsi="Consolas" w:cs="Consolas"/>
          <w:color w:val="000000"/>
          <w:sz w:val="20"/>
          <w:szCs w:val="20"/>
        </w:rPr>
        <w:t xml:space="preserve"> BASE </w:t>
      </w:r>
      <w:r>
        <w:rPr>
          <w:rStyle w:val="token"/>
          <w:rFonts w:ascii="Consolas" w:hAnsi="Consolas" w:cs="Consolas"/>
          <w:color w:val="0077AA"/>
          <w:sz w:val="20"/>
          <w:szCs w:val="20"/>
        </w:rPr>
        <w:t>TABLE</w:t>
      </w:r>
      <w:r>
        <w:rPr>
          <w:rStyle w:val="HTML"/>
          <w:rFonts w:ascii="Consolas" w:hAnsi="Consolas" w:cs="Consolas"/>
          <w:color w:val="000000"/>
          <w:sz w:val="20"/>
          <w:szCs w:val="20"/>
        </w:rPr>
        <w:t xml:space="preserve"> </w:t>
      </w:r>
      <w:r>
        <w:rPr>
          <w:rStyle w:val="token"/>
          <w:rFonts w:ascii="Consolas" w:hAnsi="Consolas" w:cs="Consolas"/>
          <w:color w:val="A67F59"/>
          <w:sz w:val="20"/>
          <w:szCs w:val="20"/>
        </w:rPr>
        <w:t>|</w:t>
      </w:r>
    </w:p>
    <w:p w:rsidR="005F1E3C" w:rsidRDefault="005F1E3C" w:rsidP="005F1E3C">
      <w:pPr>
        <w:pStyle w:val="HTML0"/>
        <w:shd w:val="clear" w:color="auto" w:fill="F5F2F0"/>
        <w:spacing w:before="120" w:after="120"/>
        <w:ind w:right="60"/>
        <w:rPr>
          <w:rStyle w:val="HTML"/>
          <w:rFonts w:ascii="Consolas" w:hAnsi="Consolas" w:cs="Consolas"/>
          <w:color w:val="000000"/>
          <w:sz w:val="20"/>
          <w:szCs w:val="20"/>
        </w:rPr>
      </w:pPr>
      <w:r>
        <w:rPr>
          <w:rStyle w:val="token"/>
          <w:rFonts w:ascii="Consolas" w:hAnsi="Consolas" w:cs="Consolas"/>
          <w:color w:val="A67F59"/>
          <w:sz w:val="20"/>
          <w:szCs w:val="20"/>
        </w:rPr>
        <w:t>|</w:t>
      </w:r>
      <w:r>
        <w:rPr>
          <w:rStyle w:val="HTML"/>
          <w:rFonts w:ascii="Consolas" w:hAnsi="Consolas" w:cs="Consolas"/>
          <w:color w:val="000000"/>
          <w:sz w:val="20"/>
          <w:szCs w:val="20"/>
        </w:rPr>
        <w:t xml:space="preserve"> </w:t>
      </w:r>
      <w:proofErr w:type="gramStart"/>
      <w:r>
        <w:rPr>
          <w:rStyle w:val="HTML"/>
          <w:rFonts w:ascii="Consolas" w:hAnsi="Consolas" w:cs="Consolas"/>
          <w:color w:val="000000"/>
          <w:sz w:val="20"/>
          <w:szCs w:val="20"/>
        </w:rPr>
        <w:t>saleperorder</w:t>
      </w:r>
      <w:proofErr w:type="gramEnd"/>
      <w:r>
        <w:rPr>
          <w:rStyle w:val="HTML"/>
          <w:rFonts w:ascii="Consolas" w:hAnsi="Consolas" w:cs="Consolas"/>
          <w:color w:val="000000"/>
          <w:sz w:val="20"/>
          <w:szCs w:val="20"/>
        </w:rPr>
        <w:t xml:space="preserve">       </w:t>
      </w:r>
      <w:r>
        <w:rPr>
          <w:rStyle w:val="token"/>
          <w:rFonts w:ascii="Consolas" w:hAnsi="Consolas" w:cs="Consolas"/>
          <w:color w:val="A67F59"/>
          <w:sz w:val="20"/>
          <w:szCs w:val="20"/>
        </w:rPr>
        <w:t>|</w:t>
      </w:r>
      <w:r>
        <w:rPr>
          <w:rStyle w:val="HTML"/>
          <w:rFonts w:ascii="Consolas" w:hAnsi="Consolas" w:cs="Consolas"/>
          <w:color w:val="000000"/>
          <w:sz w:val="20"/>
          <w:szCs w:val="20"/>
        </w:rPr>
        <w:t xml:space="preserve"> </w:t>
      </w:r>
      <w:r>
        <w:rPr>
          <w:rStyle w:val="token"/>
          <w:rFonts w:ascii="Consolas" w:hAnsi="Consolas" w:cs="Consolas"/>
          <w:color w:val="0077AA"/>
          <w:sz w:val="20"/>
          <w:szCs w:val="20"/>
        </w:rPr>
        <w:t>VIEW</w:t>
      </w:r>
      <w:r>
        <w:rPr>
          <w:rStyle w:val="HTML"/>
          <w:rFonts w:ascii="Consolas" w:hAnsi="Consolas" w:cs="Consolas"/>
          <w:color w:val="000000"/>
          <w:sz w:val="20"/>
          <w:szCs w:val="20"/>
        </w:rPr>
        <w:t xml:space="preserve">       </w:t>
      </w:r>
      <w:r>
        <w:rPr>
          <w:rStyle w:val="token"/>
          <w:rFonts w:ascii="Consolas" w:hAnsi="Consolas" w:cs="Consolas"/>
          <w:color w:val="A67F59"/>
          <w:sz w:val="20"/>
          <w:szCs w:val="20"/>
        </w:rPr>
        <w:t>|</w:t>
      </w:r>
    </w:p>
    <w:p w:rsidR="005F1E3C" w:rsidRDefault="005F1E3C" w:rsidP="005F1E3C">
      <w:pPr>
        <w:pStyle w:val="HTML0"/>
        <w:shd w:val="clear" w:color="auto" w:fill="F5F2F0"/>
        <w:spacing w:before="120" w:after="120"/>
        <w:ind w:right="60"/>
        <w:rPr>
          <w:rStyle w:val="HTML"/>
          <w:rFonts w:ascii="Consolas" w:hAnsi="Consolas" w:cs="Consolas"/>
          <w:color w:val="000000"/>
          <w:sz w:val="20"/>
          <w:szCs w:val="20"/>
        </w:rPr>
      </w:pPr>
      <w:r>
        <w:rPr>
          <w:rStyle w:val="token"/>
          <w:rFonts w:ascii="Consolas" w:hAnsi="Consolas" w:cs="Consolas"/>
          <w:color w:val="A67F59"/>
          <w:sz w:val="20"/>
          <w:szCs w:val="20"/>
        </w:rPr>
        <w:t>+</w:t>
      </w:r>
      <w:r>
        <w:rPr>
          <w:rStyle w:val="token"/>
          <w:rFonts w:ascii="Consolas" w:hAnsi="Consolas" w:cs="Consolas"/>
          <w:color w:val="708090"/>
          <w:sz w:val="20"/>
          <w:szCs w:val="20"/>
        </w:rPr>
        <w:t>--------------------+------------+</w:t>
      </w:r>
    </w:p>
    <w:p w:rsidR="005F1E3C" w:rsidRDefault="005F1E3C" w:rsidP="005F1E3C">
      <w:pPr>
        <w:pStyle w:val="HTML0"/>
        <w:shd w:val="clear" w:color="auto" w:fill="F5F2F0"/>
        <w:spacing w:before="120" w:after="120"/>
        <w:ind w:right="60"/>
        <w:rPr>
          <w:rStyle w:val="HTML"/>
          <w:rFonts w:ascii="Consolas" w:hAnsi="Consolas" w:cs="Consolas"/>
          <w:color w:val="000000"/>
          <w:sz w:val="20"/>
          <w:szCs w:val="20"/>
        </w:rPr>
      </w:pPr>
      <w:r>
        <w:rPr>
          <w:rStyle w:val="token"/>
          <w:rFonts w:ascii="Consolas" w:hAnsi="Consolas" w:cs="Consolas"/>
          <w:color w:val="990055"/>
          <w:sz w:val="20"/>
          <w:szCs w:val="20"/>
        </w:rPr>
        <w:t>14</w:t>
      </w:r>
      <w:r>
        <w:rPr>
          <w:rStyle w:val="HTML"/>
          <w:rFonts w:ascii="Consolas" w:hAnsi="Consolas" w:cs="Consolas"/>
          <w:color w:val="000000"/>
          <w:sz w:val="20"/>
          <w:szCs w:val="20"/>
        </w:rPr>
        <w:t xml:space="preserve"> </w:t>
      </w:r>
      <w:r>
        <w:rPr>
          <w:rStyle w:val="token"/>
          <w:rFonts w:ascii="Consolas" w:hAnsi="Consolas" w:cs="Consolas"/>
          <w:color w:val="0077AA"/>
          <w:sz w:val="20"/>
          <w:szCs w:val="20"/>
        </w:rPr>
        <w:t>rows</w:t>
      </w:r>
      <w:r>
        <w:rPr>
          <w:rStyle w:val="HTML"/>
          <w:rFonts w:ascii="Consolas" w:hAnsi="Consolas" w:cs="Consolas"/>
          <w:color w:val="000000"/>
          <w:sz w:val="20"/>
          <w:szCs w:val="20"/>
        </w:rPr>
        <w:t xml:space="preserve"> </w:t>
      </w:r>
      <w:r>
        <w:rPr>
          <w:rStyle w:val="token"/>
          <w:rFonts w:ascii="Consolas" w:hAnsi="Consolas" w:cs="Consolas"/>
          <w:color w:val="A67F59"/>
          <w:sz w:val="20"/>
          <w:szCs w:val="20"/>
        </w:rPr>
        <w:t>in</w:t>
      </w:r>
      <w:r>
        <w:rPr>
          <w:rStyle w:val="HTML"/>
          <w:rFonts w:ascii="Consolas" w:hAnsi="Consolas" w:cs="Consolas"/>
          <w:color w:val="000000"/>
          <w:sz w:val="20"/>
          <w:szCs w:val="20"/>
        </w:rPr>
        <w:t xml:space="preserve"> </w:t>
      </w:r>
      <w:r>
        <w:rPr>
          <w:rStyle w:val="token"/>
          <w:rFonts w:ascii="Consolas" w:hAnsi="Consolas" w:cs="Consolas"/>
          <w:color w:val="0077AA"/>
          <w:sz w:val="20"/>
          <w:szCs w:val="20"/>
        </w:rPr>
        <w:t>set</w:t>
      </w:r>
    </w:p>
    <w:p w:rsidR="005F1E3C" w:rsidRDefault="005F1E3C" w:rsidP="005F1E3C">
      <w:pPr>
        <w:pStyle w:val="HTML0"/>
        <w:shd w:val="clear" w:color="auto" w:fill="F5F2F0"/>
        <w:spacing w:before="120" w:after="120"/>
        <w:rPr>
          <w:rFonts w:ascii="Consolas" w:hAnsi="Consolas" w:cs="Consolas"/>
          <w:color w:val="000000"/>
          <w:sz w:val="20"/>
          <w:szCs w:val="20"/>
        </w:rPr>
      </w:pPr>
      <w:r>
        <w:rPr>
          <w:rFonts w:ascii="Consolas" w:hAnsi="Consolas" w:cs="Consolas"/>
          <w:color w:val="BBBBBB"/>
          <w:sz w:val="16"/>
          <w:szCs w:val="16"/>
        </w:rPr>
        <w:t>SQL</w:t>
      </w:r>
    </w:p>
    <w:p w:rsidR="005F1E3C" w:rsidRDefault="005F1E3C" w:rsidP="005F1E3C">
      <w:pPr>
        <w:pStyle w:val="a4"/>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结果集中的</w:t>
      </w:r>
      <w:r>
        <w:rPr>
          <w:rStyle w:val="HTML"/>
          <w:rFonts w:ascii="Consolas" w:hAnsi="Consolas" w:cs="Consolas"/>
          <w:color w:val="C7254E"/>
          <w:sz w:val="23"/>
          <w:szCs w:val="23"/>
          <w:shd w:val="clear" w:color="auto" w:fill="F9F2F4"/>
        </w:rPr>
        <w:t>table_type</w:t>
      </w:r>
      <w:r>
        <w:rPr>
          <w:rFonts w:ascii="Helvetica" w:hAnsi="Helvetica" w:cs="Helvetica"/>
          <w:color w:val="333344"/>
          <w:sz w:val="23"/>
          <w:szCs w:val="23"/>
        </w:rPr>
        <w:t>列指定哪个对象是视图，哪个对象是一个表</w:t>
      </w:r>
      <w:r>
        <w:rPr>
          <w:rFonts w:ascii="Helvetica" w:hAnsi="Helvetica" w:cs="Helvetica"/>
          <w:color w:val="333344"/>
          <w:sz w:val="23"/>
          <w:szCs w:val="23"/>
        </w:rPr>
        <w:t>(</w:t>
      </w:r>
      <w:r>
        <w:rPr>
          <w:rFonts w:ascii="Helvetica" w:hAnsi="Helvetica" w:cs="Helvetica"/>
          <w:color w:val="333344"/>
          <w:sz w:val="23"/>
          <w:szCs w:val="23"/>
        </w:rPr>
        <w:t>基表</w:t>
      </w:r>
      <w:r>
        <w:rPr>
          <w:rFonts w:ascii="Helvetica" w:hAnsi="Helvetica" w:cs="Helvetica"/>
          <w:color w:val="333344"/>
          <w:sz w:val="23"/>
          <w:szCs w:val="23"/>
        </w:rPr>
        <w:t>)</w:t>
      </w:r>
      <w:r>
        <w:rPr>
          <w:rFonts w:ascii="Helvetica" w:hAnsi="Helvetica" w:cs="Helvetica"/>
          <w:color w:val="333344"/>
          <w:sz w:val="23"/>
          <w:szCs w:val="23"/>
        </w:rPr>
        <w:t>。如上所示，</w:t>
      </w:r>
      <w:r>
        <w:rPr>
          <w:rStyle w:val="HTML"/>
          <w:rFonts w:ascii="Consolas" w:hAnsi="Consolas" w:cs="Consolas"/>
          <w:color w:val="C7254E"/>
          <w:sz w:val="23"/>
          <w:szCs w:val="23"/>
          <w:shd w:val="clear" w:color="auto" w:fill="F9F2F4"/>
        </w:rPr>
        <w:t>saleperorder</w:t>
      </w:r>
      <w:r>
        <w:rPr>
          <w:rFonts w:ascii="Helvetica" w:hAnsi="Helvetica" w:cs="Helvetica"/>
          <w:color w:val="333344"/>
          <w:sz w:val="23"/>
          <w:szCs w:val="23"/>
        </w:rPr>
        <w:t>对应</w:t>
      </w:r>
      <w:r>
        <w:rPr>
          <w:rStyle w:val="HTML"/>
          <w:rFonts w:ascii="Consolas" w:hAnsi="Consolas" w:cs="Consolas"/>
          <w:color w:val="C7254E"/>
          <w:sz w:val="23"/>
          <w:szCs w:val="23"/>
          <w:shd w:val="clear" w:color="auto" w:fill="F9F2F4"/>
        </w:rPr>
        <w:t>table_type</w:t>
      </w:r>
      <w:r>
        <w:rPr>
          <w:rFonts w:ascii="Helvetica" w:hAnsi="Helvetica" w:cs="Helvetica"/>
          <w:color w:val="333344"/>
          <w:sz w:val="23"/>
          <w:szCs w:val="23"/>
        </w:rPr>
        <w:t>列的值为：</w:t>
      </w:r>
      <w:r>
        <w:rPr>
          <w:rStyle w:val="HTML"/>
          <w:rFonts w:ascii="Consolas" w:hAnsi="Consolas" w:cs="Consolas"/>
          <w:color w:val="C7254E"/>
          <w:sz w:val="23"/>
          <w:szCs w:val="23"/>
          <w:shd w:val="clear" w:color="auto" w:fill="F9F2F4"/>
        </w:rPr>
        <w:t>VIEW</w:t>
      </w:r>
      <w:r>
        <w:rPr>
          <w:rFonts w:ascii="Helvetica" w:hAnsi="Helvetica" w:cs="Helvetica"/>
          <w:color w:val="333344"/>
          <w:sz w:val="23"/>
          <w:szCs w:val="23"/>
        </w:rPr>
        <w:t>。</w:t>
      </w:r>
    </w:p>
    <w:p w:rsidR="005F1E3C" w:rsidRDefault="005F1E3C" w:rsidP="005F1E3C">
      <w:pPr>
        <w:pStyle w:val="a4"/>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如果要查询每个销售订单的总销售额，只需要对</w:t>
      </w:r>
      <w:r>
        <w:rPr>
          <w:rStyle w:val="HTML"/>
          <w:rFonts w:ascii="Consolas" w:hAnsi="Consolas" w:cs="Consolas"/>
          <w:color w:val="C7254E"/>
          <w:sz w:val="23"/>
          <w:szCs w:val="23"/>
          <w:shd w:val="clear" w:color="auto" w:fill="F9F2F4"/>
        </w:rPr>
        <w:t>SalePerOrder</w:t>
      </w:r>
      <w:r>
        <w:rPr>
          <w:rFonts w:ascii="Helvetica" w:hAnsi="Helvetica" w:cs="Helvetica"/>
          <w:color w:val="333344"/>
          <w:sz w:val="23"/>
          <w:szCs w:val="23"/>
        </w:rPr>
        <w:t>视图执行一个简单的</w:t>
      </w:r>
      <w:r>
        <w:rPr>
          <w:rFonts w:ascii="Helvetica" w:hAnsi="Helvetica" w:cs="Helvetica"/>
          <w:color w:val="333344"/>
          <w:sz w:val="23"/>
          <w:szCs w:val="23"/>
        </w:rPr>
        <w:t>SELECT</w:t>
      </w:r>
      <w:r>
        <w:rPr>
          <w:rFonts w:ascii="Helvetica" w:hAnsi="Helvetica" w:cs="Helvetica"/>
          <w:color w:val="333344"/>
          <w:sz w:val="23"/>
          <w:szCs w:val="23"/>
        </w:rPr>
        <w:t>语句，如下所示：</w:t>
      </w:r>
    </w:p>
    <w:p w:rsidR="005F1E3C" w:rsidRPr="005F1E3C" w:rsidRDefault="005F1E3C" w:rsidP="005F1E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5F1E3C">
        <w:rPr>
          <w:rFonts w:ascii="Consolas" w:eastAsia="宋体" w:hAnsi="Consolas" w:cs="Consolas"/>
          <w:color w:val="0077AA"/>
          <w:kern w:val="0"/>
          <w:sz w:val="20"/>
          <w:szCs w:val="20"/>
        </w:rPr>
        <w:t>SELECT</w:t>
      </w:r>
      <w:r w:rsidRPr="005F1E3C">
        <w:rPr>
          <w:rFonts w:ascii="Consolas" w:eastAsia="宋体" w:hAnsi="Consolas" w:cs="Consolas"/>
          <w:color w:val="000000"/>
          <w:kern w:val="0"/>
          <w:sz w:val="20"/>
          <w:szCs w:val="20"/>
        </w:rPr>
        <w:t xml:space="preserve"> </w:t>
      </w:r>
    </w:p>
    <w:p w:rsidR="005F1E3C" w:rsidRPr="005F1E3C" w:rsidRDefault="005F1E3C" w:rsidP="005F1E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A67F59"/>
          <w:kern w:val="0"/>
          <w:sz w:val="20"/>
          <w:szCs w:val="20"/>
        </w:rPr>
        <w:t>*</w:t>
      </w:r>
    </w:p>
    <w:p w:rsidR="005F1E3C" w:rsidRPr="005F1E3C" w:rsidRDefault="005F1E3C" w:rsidP="005F1E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5F1E3C">
        <w:rPr>
          <w:rFonts w:ascii="Consolas" w:eastAsia="宋体" w:hAnsi="Consolas" w:cs="Consolas"/>
          <w:color w:val="0077AA"/>
          <w:kern w:val="0"/>
          <w:sz w:val="20"/>
          <w:szCs w:val="20"/>
        </w:rPr>
        <w:t>FROM</w:t>
      </w:r>
    </w:p>
    <w:p w:rsidR="005F1E3C" w:rsidRPr="005F1E3C" w:rsidRDefault="005F1E3C" w:rsidP="005F1E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5F1E3C">
        <w:rPr>
          <w:rFonts w:ascii="Consolas" w:eastAsia="宋体" w:hAnsi="Consolas" w:cs="Consolas"/>
          <w:color w:val="000000"/>
          <w:kern w:val="0"/>
          <w:sz w:val="20"/>
          <w:szCs w:val="20"/>
        </w:rPr>
        <w:t xml:space="preserve">    </w:t>
      </w:r>
      <w:proofErr w:type="gramStart"/>
      <w:r w:rsidRPr="005F1E3C">
        <w:rPr>
          <w:rFonts w:ascii="Consolas" w:eastAsia="宋体" w:hAnsi="Consolas" w:cs="Consolas"/>
          <w:color w:val="000000"/>
          <w:kern w:val="0"/>
          <w:sz w:val="20"/>
          <w:szCs w:val="20"/>
        </w:rPr>
        <w:t>salePerOrder</w:t>
      </w:r>
      <w:proofErr w:type="gramEnd"/>
      <w:r w:rsidRPr="005F1E3C">
        <w:rPr>
          <w:rFonts w:ascii="Consolas" w:eastAsia="宋体" w:hAnsi="Consolas" w:cs="Consolas"/>
          <w:color w:val="999999"/>
          <w:kern w:val="0"/>
          <w:sz w:val="20"/>
          <w:szCs w:val="20"/>
        </w:rPr>
        <w:t>;</w:t>
      </w:r>
    </w:p>
    <w:p w:rsidR="005F1E3C" w:rsidRPr="005F1E3C" w:rsidRDefault="005F1E3C" w:rsidP="005F1E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0"/>
          <w:szCs w:val="20"/>
        </w:rPr>
      </w:pPr>
      <w:r w:rsidRPr="005F1E3C">
        <w:rPr>
          <w:rFonts w:ascii="Consolas" w:eastAsia="宋体" w:hAnsi="Consolas" w:cs="Consolas"/>
          <w:color w:val="BBBBBB"/>
          <w:kern w:val="0"/>
          <w:sz w:val="16"/>
          <w:szCs w:val="16"/>
        </w:rPr>
        <w:t>SQL</w:t>
      </w:r>
    </w:p>
    <w:p w:rsidR="005F1E3C" w:rsidRPr="005F1E3C" w:rsidRDefault="005F1E3C" w:rsidP="005F1E3C">
      <w:pPr>
        <w:widowControl/>
        <w:shd w:val="clear" w:color="auto" w:fill="FFFFFF"/>
        <w:spacing w:after="120"/>
        <w:jc w:val="left"/>
        <w:rPr>
          <w:rFonts w:ascii="Helvetica" w:eastAsia="宋体" w:hAnsi="Helvetica" w:cs="Helvetica"/>
          <w:color w:val="333344"/>
          <w:kern w:val="0"/>
          <w:sz w:val="23"/>
          <w:szCs w:val="23"/>
        </w:rPr>
      </w:pPr>
      <w:r w:rsidRPr="005F1E3C">
        <w:rPr>
          <w:rFonts w:ascii="Helvetica" w:eastAsia="宋体" w:hAnsi="Helvetica" w:cs="Helvetica"/>
          <w:color w:val="333344"/>
          <w:kern w:val="0"/>
          <w:sz w:val="23"/>
          <w:szCs w:val="23"/>
        </w:rPr>
        <w:t>执行上面查询语句，得到以下结果</w:t>
      </w:r>
      <w:r w:rsidRPr="005F1E3C">
        <w:rPr>
          <w:rFonts w:ascii="Helvetica" w:eastAsia="宋体" w:hAnsi="Helvetica" w:cs="Helvetica"/>
          <w:color w:val="333344"/>
          <w:kern w:val="0"/>
          <w:sz w:val="23"/>
          <w:szCs w:val="23"/>
        </w:rPr>
        <w:t xml:space="preserve"> -</w:t>
      </w:r>
    </w:p>
    <w:p w:rsidR="005F1E3C" w:rsidRPr="005F1E3C" w:rsidRDefault="005F1E3C" w:rsidP="005F1E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5F1E3C">
        <w:rPr>
          <w:rFonts w:ascii="Consolas" w:eastAsia="宋体" w:hAnsi="Consolas" w:cs="Consolas"/>
          <w:color w:val="A67F59"/>
          <w:kern w:val="0"/>
          <w:sz w:val="20"/>
          <w:szCs w:val="20"/>
        </w:rPr>
        <w:t>+</w:t>
      </w:r>
      <w:r w:rsidRPr="005F1E3C">
        <w:rPr>
          <w:rFonts w:ascii="Consolas" w:eastAsia="宋体" w:hAnsi="Consolas" w:cs="Consolas"/>
          <w:color w:val="708090"/>
          <w:kern w:val="0"/>
          <w:sz w:val="20"/>
          <w:szCs w:val="20"/>
        </w:rPr>
        <w:t>-------------+----------+</w:t>
      </w:r>
    </w:p>
    <w:p w:rsidR="005F1E3C" w:rsidRPr="005F1E3C" w:rsidRDefault="005F1E3C" w:rsidP="005F1E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5F1E3C">
        <w:rPr>
          <w:rFonts w:ascii="Consolas" w:eastAsia="宋体" w:hAnsi="Consolas" w:cs="Consolas"/>
          <w:color w:val="A67F59"/>
          <w:kern w:val="0"/>
          <w:sz w:val="20"/>
          <w:szCs w:val="20"/>
        </w:rPr>
        <w:t>|</w:t>
      </w:r>
      <w:r w:rsidRPr="005F1E3C">
        <w:rPr>
          <w:rFonts w:ascii="Consolas" w:eastAsia="宋体" w:hAnsi="Consolas" w:cs="Consolas"/>
          <w:color w:val="000000"/>
          <w:kern w:val="0"/>
          <w:sz w:val="20"/>
          <w:szCs w:val="20"/>
        </w:rPr>
        <w:t xml:space="preserve"> </w:t>
      </w:r>
      <w:proofErr w:type="gramStart"/>
      <w:r w:rsidRPr="005F1E3C">
        <w:rPr>
          <w:rFonts w:ascii="Consolas" w:eastAsia="宋体" w:hAnsi="Consolas" w:cs="Consolas"/>
          <w:color w:val="000000"/>
          <w:kern w:val="0"/>
          <w:sz w:val="20"/>
          <w:szCs w:val="20"/>
        </w:rPr>
        <w:t>orderNumber</w:t>
      </w:r>
      <w:proofErr w:type="gramEnd"/>
      <w:r w:rsidRPr="005F1E3C">
        <w:rPr>
          <w:rFonts w:ascii="Consolas" w:eastAsia="宋体" w:hAnsi="Consolas" w:cs="Consolas"/>
          <w:color w:val="000000"/>
          <w:kern w:val="0"/>
          <w:sz w:val="20"/>
          <w:szCs w:val="20"/>
        </w:rPr>
        <w:t xml:space="preserve"> </w:t>
      </w:r>
      <w:r w:rsidRPr="005F1E3C">
        <w:rPr>
          <w:rFonts w:ascii="Consolas" w:eastAsia="宋体" w:hAnsi="Consolas" w:cs="Consolas"/>
          <w:color w:val="A67F59"/>
          <w:kern w:val="0"/>
          <w:sz w:val="20"/>
          <w:szCs w:val="20"/>
        </w:rPr>
        <w:t>|</w:t>
      </w:r>
      <w:r w:rsidRPr="005F1E3C">
        <w:rPr>
          <w:rFonts w:ascii="Consolas" w:eastAsia="宋体" w:hAnsi="Consolas" w:cs="Consolas"/>
          <w:color w:val="000000"/>
          <w:kern w:val="0"/>
          <w:sz w:val="20"/>
          <w:szCs w:val="20"/>
        </w:rPr>
        <w:t xml:space="preserve"> total    </w:t>
      </w:r>
      <w:r w:rsidRPr="005F1E3C">
        <w:rPr>
          <w:rFonts w:ascii="Consolas" w:eastAsia="宋体" w:hAnsi="Consolas" w:cs="Consolas"/>
          <w:color w:val="A67F59"/>
          <w:kern w:val="0"/>
          <w:sz w:val="20"/>
          <w:szCs w:val="20"/>
        </w:rPr>
        <w:t>|</w:t>
      </w:r>
    </w:p>
    <w:p w:rsidR="005F1E3C" w:rsidRPr="005F1E3C" w:rsidRDefault="005F1E3C" w:rsidP="005F1E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5F1E3C">
        <w:rPr>
          <w:rFonts w:ascii="Consolas" w:eastAsia="宋体" w:hAnsi="Consolas" w:cs="Consolas"/>
          <w:color w:val="A67F59"/>
          <w:kern w:val="0"/>
          <w:sz w:val="20"/>
          <w:szCs w:val="20"/>
        </w:rPr>
        <w:t>+</w:t>
      </w:r>
      <w:r w:rsidRPr="005F1E3C">
        <w:rPr>
          <w:rFonts w:ascii="Consolas" w:eastAsia="宋体" w:hAnsi="Consolas" w:cs="Consolas"/>
          <w:color w:val="708090"/>
          <w:kern w:val="0"/>
          <w:sz w:val="20"/>
          <w:szCs w:val="20"/>
        </w:rPr>
        <w:t>-------------+----------+</w:t>
      </w:r>
    </w:p>
    <w:p w:rsidR="005F1E3C" w:rsidRPr="005F1E3C" w:rsidRDefault="005F1E3C" w:rsidP="005F1E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5F1E3C">
        <w:rPr>
          <w:rFonts w:ascii="Consolas" w:eastAsia="宋体" w:hAnsi="Consolas" w:cs="Consolas"/>
          <w:color w:val="A67F59"/>
          <w:kern w:val="0"/>
          <w:sz w:val="20"/>
          <w:szCs w:val="20"/>
        </w:rPr>
        <w:t>|</w:t>
      </w: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990055"/>
          <w:kern w:val="0"/>
          <w:sz w:val="20"/>
          <w:szCs w:val="20"/>
        </w:rPr>
        <w:t>10165</w:t>
      </w: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A67F59"/>
          <w:kern w:val="0"/>
          <w:sz w:val="20"/>
          <w:szCs w:val="20"/>
        </w:rPr>
        <w:t>|</w:t>
      </w: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990055"/>
          <w:kern w:val="0"/>
          <w:sz w:val="20"/>
          <w:szCs w:val="20"/>
        </w:rPr>
        <w:t>67392.85</w:t>
      </w: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A67F59"/>
          <w:kern w:val="0"/>
          <w:sz w:val="20"/>
          <w:szCs w:val="20"/>
        </w:rPr>
        <w:t>|</w:t>
      </w:r>
    </w:p>
    <w:p w:rsidR="005F1E3C" w:rsidRPr="005F1E3C" w:rsidRDefault="005F1E3C" w:rsidP="005F1E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5F1E3C">
        <w:rPr>
          <w:rFonts w:ascii="Consolas" w:eastAsia="宋体" w:hAnsi="Consolas" w:cs="Consolas"/>
          <w:color w:val="A67F59"/>
          <w:kern w:val="0"/>
          <w:sz w:val="20"/>
          <w:szCs w:val="20"/>
        </w:rPr>
        <w:t>|</w:t>
      </w: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990055"/>
          <w:kern w:val="0"/>
          <w:sz w:val="20"/>
          <w:szCs w:val="20"/>
        </w:rPr>
        <w:t>10287</w:t>
      </w: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A67F59"/>
          <w:kern w:val="0"/>
          <w:sz w:val="20"/>
          <w:szCs w:val="20"/>
        </w:rPr>
        <w:t>|</w:t>
      </w: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990055"/>
          <w:kern w:val="0"/>
          <w:sz w:val="20"/>
          <w:szCs w:val="20"/>
        </w:rPr>
        <w:t>61402.00</w:t>
      </w: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A67F59"/>
          <w:kern w:val="0"/>
          <w:sz w:val="20"/>
          <w:szCs w:val="20"/>
        </w:rPr>
        <w:t>|</w:t>
      </w:r>
    </w:p>
    <w:p w:rsidR="005F1E3C" w:rsidRPr="005F1E3C" w:rsidRDefault="005F1E3C" w:rsidP="005F1E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5F1E3C">
        <w:rPr>
          <w:rFonts w:ascii="Consolas" w:eastAsia="宋体" w:hAnsi="Consolas" w:cs="Consolas"/>
          <w:color w:val="A67F59"/>
          <w:kern w:val="0"/>
          <w:sz w:val="20"/>
          <w:szCs w:val="20"/>
        </w:rPr>
        <w:t>|</w:t>
      </w: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990055"/>
          <w:kern w:val="0"/>
          <w:sz w:val="20"/>
          <w:szCs w:val="20"/>
        </w:rPr>
        <w:t>10310</w:t>
      </w: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A67F59"/>
          <w:kern w:val="0"/>
          <w:sz w:val="20"/>
          <w:szCs w:val="20"/>
        </w:rPr>
        <w:t>|</w:t>
      </w: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990055"/>
          <w:kern w:val="0"/>
          <w:sz w:val="20"/>
          <w:szCs w:val="20"/>
        </w:rPr>
        <w:t>61234.67</w:t>
      </w: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A67F59"/>
          <w:kern w:val="0"/>
          <w:sz w:val="20"/>
          <w:szCs w:val="20"/>
        </w:rPr>
        <w:t>|</w:t>
      </w:r>
    </w:p>
    <w:p w:rsidR="005F1E3C" w:rsidRPr="005F1E3C" w:rsidRDefault="005F1E3C" w:rsidP="005F1E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5F1E3C">
        <w:rPr>
          <w:rFonts w:ascii="Consolas" w:eastAsia="宋体" w:hAnsi="Consolas" w:cs="Consolas"/>
          <w:color w:val="A67F59"/>
          <w:kern w:val="0"/>
          <w:sz w:val="20"/>
          <w:szCs w:val="20"/>
        </w:rPr>
        <w:t>|</w:t>
      </w: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990055"/>
          <w:kern w:val="0"/>
          <w:sz w:val="20"/>
          <w:szCs w:val="20"/>
        </w:rPr>
        <w:t>10212</w:t>
      </w: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A67F59"/>
          <w:kern w:val="0"/>
          <w:sz w:val="20"/>
          <w:szCs w:val="20"/>
        </w:rPr>
        <w:t>|</w:t>
      </w: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990055"/>
          <w:kern w:val="0"/>
          <w:sz w:val="20"/>
          <w:szCs w:val="20"/>
        </w:rPr>
        <w:t>59830.55</w:t>
      </w: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A67F59"/>
          <w:kern w:val="0"/>
          <w:sz w:val="20"/>
          <w:szCs w:val="20"/>
        </w:rPr>
        <w:t>|</w:t>
      </w:r>
    </w:p>
    <w:p w:rsidR="005F1E3C" w:rsidRPr="005F1E3C" w:rsidRDefault="005F1E3C" w:rsidP="005F1E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5F1E3C">
        <w:rPr>
          <w:rFonts w:ascii="Consolas" w:eastAsia="宋体" w:hAnsi="Consolas" w:cs="Consolas"/>
          <w:color w:val="A67F59"/>
          <w:kern w:val="0"/>
          <w:sz w:val="20"/>
          <w:szCs w:val="20"/>
        </w:rPr>
        <w:t>|</w:t>
      </w:r>
      <w:r w:rsidRPr="005F1E3C">
        <w:rPr>
          <w:rFonts w:ascii="Consolas" w:eastAsia="宋体" w:hAnsi="Consolas" w:cs="Consolas"/>
          <w:color w:val="708090"/>
          <w:kern w:val="0"/>
          <w:sz w:val="20"/>
          <w:szCs w:val="20"/>
        </w:rPr>
        <w:t xml:space="preserve">-- </w:t>
      </w:r>
      <w:r w:rsidRPr="005F1E3C">
        <w:rPr>
          <w:rFonts w:ascii="Consolas" w:eastAsia="宋体" w:hAnsi="Consolas" w:cs="Consolas"/>
          <w:color w:val="708090"/>
          <w:kern w:val="0"/>
          <w:sz w:val="20"/>
          <w:szCs w:val="20"/>
        </w:rPr>
        <w:t>此处省略了一大波数据</w:t>
      </w:r>
      <w:r w:rsidRPr="005F1E3C">
        <w:rPr>
          <w:rFonts w:ascii="Consolas" w:eastAsia="宋体" w:hAnsi="Consolas" w:cs="Consolas"/>
          <w:color w:val="708090"/>
          <w:kern w:val="0"/>
          <w:sz w:val="20"/>
          <w:szCs w:val="20"/>
        </w:rPr>
        <w:t>-- |</w:t>
      </w:r>
    </w:p>
    <w:p w:rsidR="005F1E3C" w:rsidRPr="005F1E3C" w:rsidRDefault="005F1E3C" w:rsidP="005F1E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5F1E3C">
        <w:rPr>
          <w:rFonts w:ascii="Consolas" w:eastAsia="宋体" w:hAnsi="Consolas" w:cs="Consolas"/>
          <w:color w:val="A67F59"/>
          <w:kern w:val="0"/>
          <w:sz w:val="20"/>
          <w:szCs w:val="20"/>
        </w:rPr>
        <w:t>|</w:t>
      </w: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990055"/>
          <w:kern w:val="0"/>
          <w:sz w:val="20"/>
          <w:szCs w:val="20"/>
        </w:rPr>
        <w:t>10116</w:t>
      </w: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A67F59"/>
          <w:kern w:val="0"/>
          <w:sz w:val="20"/>
          <w:szCs w:val="20"/>
        </w:rPr>
        <w:t>|</w:t>
      </w:r>
      <w:r w:rsidRPr="005F1E3C">
        <w:rPr>
          <w:rFonts w:ascii="Consolas" w:eastAsia="宋体" w:hAnsi="Consolas" w:cs="Consolas"/>
          <w:color w:val="000000"/>
          <w:kern w:val="0"/>
          <w:sz w:val="20"/>
          <w:szCs w:val="20"/>
        </w:rPr>
        <w:t xml:space="preserve"> </w:t>
      </w:r>
      <w:proofErr w:type="gramStart"/>
      <w:r w:rsidRPr="005F1E3C">
        <w:rPr>
          <w:rFonts w:ascii="Consolas" w:eastAsia="宋体" w:hAnsi="Consolas" w:cs="Consolas"/>
          <w:color w:val="990055"/>
          <w:kern w:val="0"/>
          <w:sz w:val="20"/>
          <w:szCs w:val="20"/>
        </w:rPr>
        <w:t>1627.56</w:t>
      </w: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A67F59"/>
          <w:kern w:val="0"/>
          <w:sz w:val="20"/>
          <w:szCs w:val="20"/>
        </w:rPr>
        <w:t>|</w:t>
      </w:r>
      <w:proofErr w:type="gramEnd"/>
    </w:p>
    <w:p w:rsidR="005F1E3C" w:rsidRPr="005F1E3C" w:rsidRDefault="005F1E3C" w:rsidP="005F1E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5F1E3C">
        <w:rPr>
          <w:rFonts w:ascii="Consolas" w:eastAsia="宋体" w:hAnsi="Consolas" w:cs="Consolas"/>
          <w:color w:val="A67F59"/>
          <w:kern w:val="0"/>
          <w:sz w:val="20"/>
          <w:szCs w:val="20"/>
        </w:rPr>
        <w:t>|</w:t>
      </w: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990055"/>
          <w:kern w:val="0"/>
          <w:sz w:val="20"/>
          <w:szCs w:val="20"/>
        </w:rPr>
        <w:t>10158</w:t>
      </w: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A67F59"/>
          <w:kern w:val="0"/>
          <w:sz w:val="20"/>
          <w:szCs w:val="20"/>
        </w:rPr>
        <w:t>|</w:t>
      </w:r>
      <w:r w:rsidRPr="005F1E3C">
        <w:rPr>
          <w:rFonts w:ascii="Consolas" w:eastAsia="宋体" w:hAnsi="Consolas" w:cs="Consolas"/>
          <w:color w:val="000000"/>
          <w:kern w:val="0"/>
          <w:sz w:val="20"/>
          <w:szCs w:val="20"/>
        </w:rPr>
        <w:t xml:space="preserve"> </w:t>
      </w:r>
      <w:proofErr w:type="gramStart"/>
      <w:r w:rsidRPr="005F1E3C">
        <w:rPr>
          <w:rFonts w:ascii="Consolas" w:eastAsia="宋体" w:hAnsi="Consolas" w:cs="Consolas"/>
          <w:color w:val="990055"/>
          <w:kern w:val="0"/>
          <w:sz w:val="20"/>
          <w:szCs w:val="20"/>
        </w:rPr>
        <w:t>1491.38</w:t>
      </w: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A67F59"/>
          <w:kern w:val="0"/>
          <w:sz w:val="20"/>
          <w:szCs w:val="20"/>
        </w:rPr>
        <w:t>|</w:t>
      </w:r>
      <w:proofErr w:type="gramEnd"/>
    </w:p>
    <w:p w:rsidR="005F1E3C" w:rsidRPr="005F1E3C" w:rsidRDefault="005F1E3C" w:rsidP="005F1E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5F1E3C">
        <w:rPr>
          <w:rFonts w:ascii="Consolas" w:eastAsia="宋体" w:hAnsi="Consolas" w:cs="Consolas"/>
          <w:color w:val="A67F59"/>
          <w:kern w:val="0"/>
          <w:sz w:val="20"/>
          <w:szCs w:val="20"/>
        </w:rPr>
        <w:t>|</w:t>
      </w: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990055"/>
          <w:kern w:val="0"/>
          <w:sz w:val="20"/>
          <w:szCs w:val="20"/>
        </w:rPr>
        <w:t>10144</w:t>
      </w: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A67F59"/>
          <w:kern w:val="0"/>
          <w:sz w:val="20"/>
          <w:szCs w:val="20"/>
        </w:rPr>
        <w:t>|</w:t>
      </w:r>
      <w:r w:rsidRPr="005F1E3C">
        <w:rPr>
          <w:rFonts w:ascii="Consolas" w:eastAsia="宋体" w:hAnsi="Consolas" w:cs="Consolas"/>
          <w:color w:val="000000"/>
          <w:kern w:val="0"/>
          <w:sz w:val="20"/>
          <w:szCs w:val="20"/>
        </w:rPr>
        <w:t xml:space="preserve"> </w:t>
      </w:r>
      <w:proofErr w:type="gramStart"/>
      <w:r w:rsidRPr="005F1E3C">
        <w:rPr>
          <w:rFonts w:ascii="Consolas" w:eastAsia="宋体" w:hAnsi="Consolas" w:cs="Consolas"/>
          <w:color w:val="990055"/>
          <w:kern w:val="0"/>
          <w:sz w:val="20"/>
          <w:szCs w:val="20"/>
        </w:rPr>
        <w:t>1128.20</w:t>
      </w: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A67F59"/>
          <w:kern w:val="0"/>
          <w:sz w:val="20"/>
          <w:szCs w:val="20"/>
        </w:rPr>
        <w:t>|</w:t>
      </w:r>
      <w:proofErr w:type="gramEnd"/>
    </w:p>
    <w:p w:rsidR="005F1E3C" w:rsidRPr="005F1E3C" w:rsidRDefault="005F1E3C" w:rsidP="005F1E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5F1E3C">
        <w:rPr>
          <w:rFonts w:ascii="Consolas" w:eastAsia="宋体" w:hAnsi="Consolas" w:cs="Consolas"/>
          <w:color w:val="A67F59"/>
          <w:kern w:val="0"/>
          <w:sz w:val="20"/>
          <w:szCs w:val="20"/>
        </w:rPr>
        <w:t>|</w:t>
      </w: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990055"/>
          <w:kern w:val="0"/>
          <w:sz w:val="20"/>
          <w:szCs w:val="20"/>
        </w:rPr>
        <w:t>10408</w:t>
      </w: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A67F59"/>
          <w:kern w:val="0"/>
          <w:sz w:val="20"/>
          <w:szCs w:val="20"/>
        </w:rPr>
        <w:t>|</w:t>
      </w: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990055"/>
          <w:kern w:val="0"/>
          <w:sz w:val="20"/>
          <w:szCs w:val="20"/>
        </w:rPr>
        <w:t>615.45</w:t>
      </w: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A67F59"/>
          <w:kern w:val="0"/>
          <w:sz w:val="20"/>
          <w:szCs w:val="20"/>
        </w:rPr>
        <w:t>|</w:t>
      </w:r>
    </w:p>
    <w:p w:rsidR="005F1E3C" w:rsidRPr="005F1E3C" w:rsidRDefault="005F1E3C" w:rsidP="005F1E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5F1E3C">
        <w:rPr>
          <w:rFonts w:ascii="Consolas" w:eastAsia="宋体" w:hAnsi="Consolas" w:cs="Consolas"/>
          <w:color w:val="A67F59"/>
          <w:kern w:val="0"/>
          <w:sz w:val="20"/>
          <w:szCs w:val="20"/>
        </w:rPr>
        <w:t>+</w:t>
      </w:r>
      <w:r w:rsidRPr="005F1E3C">
        <w:rPr>
          <w:rFonts w:ascii="Consolas" w:eastAsia="宋体" w:hAnsi="Consolas" w:cs="Consolas"/>
          <w:color w:val="708090"/>
          <w:kern w:val="0"/>
          <w:sz w:val="20"/>
          <w:szCs w:val="20"/>
        </w:rPr>
        <w:t>-------------+----------+</w:t>
      </w:r>
    </w:p>
    <w:p w:rsidR="005F1E3C" w:rsidRPr="005F1E3C" w:rsidRDefault="005F1E3C" w:rsidP="005F1E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5F1E3C">
        <w:rPr>
          <w:rFonts w:ascii="Consolas" w:eastAsia="宋体" w:hAnsi="Consolas" w:cs="Consolas"/>
          <w:color w:val="990055"/>
          <w:kern w:val="0"/>
          <w:sz w:val="20"/>
          <w:szCs w:val="20"/>
        </w:rPr>
        <w:t>327</w:t>
      </w: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0077AA"/>
          <w:kern w:val="0"/>
          <w:sz w:val="20"/>
          <w:szCs w:val="20"/>
        </w:rPr>
        <w:t>rows</w:t>
      </w: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A67F59"/>
          <w:kern w:val="0"/>
          <w:sz w:val="20"/>
          <w:szCs w:val="20"/>
        </w:rPr>
        <w:t>in</w:t>
      </w: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0077AA"/>
          <w:kern w:val="0"/>
          <w:sz w:val="20"/>
          <w:szCs w:val="20"/>
        </w:rPr>
        <w:t>set</w:t>
      </w:r>
    </w:p>
    <w:p w:rsidR="005F1E3C" w:rsidRPr="005F1E3C" w:rsidRDefault="005F1E3C" w:rsidP="005F1E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0"/>
          <w:szCs w:val="20"/>
        </w:rPr>
      </w:pPr>
      <w:r w:rsidRPr="005F1E3C">
        <w:rPr>
          <w:rFonts w:ascii="Consolas" w:eastAsia="宋体" w:hAnsi="Consolas" w:cs="Consolas"/>
          <w:color w:val="BBBBBB"/>
          <w:kern w:val="0"/>
          <w:sz w:val="16"/>
          <w:szCs w:val="16"/>
        </w:rPr>
        <w:t>SQL</w:t>
      </w:r>
    </w:p>
    <w:p w:rsidR="005F1E3C" w:rsidRPr="005F1E3C" w:rsidRDefault="005F1E3C" w:rsidP="005F1E3C">
      <w:pPr>
        <w:widowControl/>
        <w:shd w:val="clear" w:color="auto" w:fill="FFFFFF"/>
        <w:spacing w:after="120"/>
        <w:jc w:val="left"/>
        <w:rPr>
          <w:rFonts w:ascii="Helvetica" w:eastAsia="宋体" w:hAnsi="Helvetica" w:cs="Helvetica"/>
          <w:color w:val="333344"/>
          <w:kern w:val="0"/>
          <w:sz w:val="23"/>
          <w:szCs w:val="23"/>
        </w:rPr>
      </w:pPr>
      <w:r w:rsidRPr="005F1E3C">
        <w:rPr>
          <w:rFonts w:ascii="Helvetica" w:eastAsia="宋体" w:hAnsi="Helvetica" w:cs="Helvetica"/>
          <w:b/>
          <w:bCs/>
          <w:color w:val="333344"/>
          <w:kern w:val="0"/>
          <w:sz w:val="23"/>
          <w:szCs w:val="23"/>
        </w:rPr>
        <w:t>基于另一个视图创建视图</w:t>
      </w:r>
    </w:p>
    <w:p w:rsidR="005F1E3C" w:rsidRPr="005F1E3C" w:rsidRDefault="005F1E3C" w:rsidP="005F1E3C">
      <w:pPr>
        <w:widowControl/>
        <w:shd w:val="clear" w:color="auto" w:fill="FFFFFF"/>
        <w:spacing w:after="120"/>
        <w:jc w:val="left"/>
        <w:rPr>
          <w:rFonts w:ascii="Helvetica" w:eastAsia="宋体" w:hAnsi="Helvetica" w:cs="Helvetica"/>
          <w:color w:val="333344"/>
          <w:kern w:val="0"/>
          <w:sz w:val="23"/>
          <w:szCs w:val="23"/>
        </w:rPr>
      </w:pPr>
      <w:r w:rsidRPr="005F1E3C">
        <w:rPr>
          <w:rFonts w:ascii="Helvetica" w:eastAsia="宋体" w:hAnsi="Helvetica" w:cs="Helvetica"/>
          <w:color w:val="333344"/>
          <w:kern w:val="0"/>
          <w:sz w:val="23"/>
          <w:szCs w:val="23"/>
        </w:rPr>
        <w:lastRenderedPageBreak/>
        <w:t>MySQL</w:t>
      </w:r>
      <w:r w:rsidRPr="005F1E3C">
        <w:rPr>
          <w:rFonts w:ascii="Helvetica" w:eastAsia="宋体" w:hAnsi="Helvetica" w:cs="Helvetica"/>
          <w:color w:val="333344"/>
          <w:kern w:val="0"/>
          <w:sz w:val="23"/>
          <w:szCs w:val="23"/>
        </w:rPr>
        <w:t>允许您基于另一个视图创建一个视图。例如，可以根据</w:t>
      </w:r>
      <w:r w:rsidRPr="005F1E3C">
        <w:rPr>
          <w:rFonts w:ascii="Consolas" w:eastAsia="宋体" w:hAnsi="Consolas" w:cs="Consolas"/>
          <w:color w:val="C7254E"/>
          <w:kern w:val="0"/>
          <w:sz w:val="23"/>
          <w:szCs w:val="23"/>
          <w:shd w:val="clear" w:color="auto" w:fill="F9F2F4"/>
        </w:rPr>
        <w:t>SalesPerOrder</w:t>
      </w:r>
      <w:r w:rsidRPr="005F1E3C">
        <w:rPr>
          <w:rFonts w:ascii="Helvetica" w:eastAsia="宋体" w:hAnsi="Helvetica" w:cs="Helvetica"/>
          <w:color w:val="333344"/>
          <w:kern w:val="0"/>
          <w:sz w:val="23"/>
          <w:szCs w:val="23"/>
        </w:rPr>
        <w:t>视图创建名为大销售订单</w:t>
      </w:r>
      <w:r w:rsidRPr="005F1E3C">
        <w:rPr>
          <w:rFonts w:ascii="Helvetica" w:eastAsia="宋体" w:hAnsi="Helvetica" w:cs="Helvetica"/>
          <w:color w:val="333344"/>
          <w:kern w:val="0"/>
          <w:sz w:val="23"/>
          <w:szCs w:val="23"/>
        </w:rPr>
        <w:t>(</w:t>
      </w:r>
      <w:r w:rsidRPr="005F1E3C">
        <w:rPr>
          <w:rFonts w:ascii="Consolas" w:eastAsia="宋体" w:hAnsi="Consolas" w:cs="Consolas"/>
          <w:color w:val="C7254E"/>
          <w:kern w:val="0"/>
          <w:sz w:val="23"/>
          <w:szCs w:val="23"/>
          <w:shd w:val="clear" w:color="auto" w:fill="F9F2F4"/>
        </w:rPr>
        <w:t>BigSalesOrder</w:t>
      </w:r>
      <w:r w:rsidRPr="005F1E3C">
        <w:rPr>
          <w:rFonts w:ascii="Helvetica" w:eastAsia="宋体" w:hAnsi="Helvetica" w:cs="Helvetica"/>
          <w:color w:val="333344"/>
          <w:kern w:val="0"/>
          <w:sz w:val="23"/>
          <w:szCs w:val="23"/>
        </w:rPr>
        <w:t>)</w:t>
      </w:r>
      <w:r w:rsidRPr="005F1E3C">
        <w:rPr>
          <w:rFonts w:ascii="Helvetica" w:eastAsia="宋体" w:hAnsi="Helvetica" w:cs="Helvetica"/>
          <w:color w:val="333344"/>
          <w:kern w:val="0"/>
          <w:sz w:val="23"/>
          <w:szCs w:val="23"/>
        </w:rPr>
        <w:t>的视图，以显示总计大于</w:t>
      </w:r>
      <w:r w:rsidRPr="005F1E3C">
        <w:rPr>
          <w:rFonts w:ascii="Consolas" w:eastAsia="宋体" w:hAnsi="Consolas" w:cs="Consolas"/>
          <w:color w:val="C7254E"/>
          <w:kern w:val="0"/>
          <w:sz w:val="23"/>
          <w:szCs w:val="23"/>
          <w:shd w:val="clear" w:color="auto" w:fill="F9F2F4"/>
        </w:rPr>
        <w:t>60,000</w:t>
      </w:r>
      <w:r w:rsidRPr="005F1E3C">
        <w:rPr>
          <w:rFonts w:ascii="Helvetica" w:eastAsia="宋体" w:hAnsi="Helvetica" w:cs="Helvetica"/>
          <w:color w:val="333344"/>
          <w:kern w:val="0"/>
          <w:sz w:val="23"/>
          <w:szCs w:val="23"/>
        </w:rPr>
        <w:t>的每个销售订单，如下所示：</w:t>
      </w:r>
    </w:p>
    <w:p w:rsidR="005F1E3C" w:rsidRPr="005F1E3C" w:rsidRDefault="005F1E3C" w:rsidP="005F1E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5F1E3C">
        <w:rPr>
          <w:rFonts w:ascii="Consolas" w:eastAsia="宋体" w:hAnsi="Consolas" w:cs="Consolas"/>
          <w:color w:val="0077AA"/>
          <w:kern w:val="0"/>
          <w:sz w:val="20"/>
          <w:szCs w:val="20"/>
        </w:rPr>
        <w:t>CREATE</w:t>
      </w: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0077AA"/>
          <w:kern w:val="0"/>
          <w:sz w:val="20"/>
          <w:szCs w:val="20"/>
        </w:rPr>
        <w:t>VIEW</w:t>
      </w:r>
      <w:r w:rsidRPr="005F1E3C">
        <w:rPr>
          <w:rFonts w:ascii="Consolas" w:eastAsia="宋体" w:hAnsi="Consolas" w:cs="Consolas"/>
          <w:color w:val="000000"/>
          <w:kern w:val="0"/>
          <w:sz w:val="20"/>
          <w:szCs w:val="20"/>
        </w:rPr>
        <w:t xml:space="preserve"> BigSalesOrder </w:t>
      </w:r>
      <w:r w:rsidRPr="005F1E3C">
        <w:rPr>
          <w:rFonts w:ascii="Consolas" w:eastAsia="宋体" w:hAnsi="Consolas" w:cs="Consolas"/>
          <w:color w:val="0077AA"/>
          <w:kern w:val="0"/>
          <w:sz w:val="20"/>
          <w:szCs w:val="20"/>
        </w:rPr>
        <w:t>AS</w:t>
      </w:r>
    </w:p>
    <w:p w:rsidR="005F1E3C" w:rsidRPr="005F1E3C" w:rsidRDefault="005F1E3C" w:rsidP="005F1E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0077AA"/>
          <w:kern w:val="0"/>
          <w:sz w:val="20"/>
          <w:szCs w:val="20"/>
        </w:rPr>
        <w:t>SELECT</w:t>
      </w:r>
      <w:r w:rsidRPr="005F1E3C">
        <w:rPr>
          <w:rFonts w:ascii="Consolas" w:eastAsia="宋体" w:hAnsi="Consolas" w:cs="Consolas"/>
          <w:color w:val="000000"/>
          <w:kern w:val="0"/>
          <w:sz w:val="20"/>
          <w:szCs w:val="20"/>
        </w:rPr>
        <w:t xml:space="preserve"> </w:t>
      </w:r>
    </w:p>
    <w:p w:rsidR="005F1E3C" w:rsidRPr="005F1E3C" w:rsidRDefault="005F1E3C" w:rsidP="005F1E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5F1E3C">
        <w:rPr>
          <w:rFonts w:ascii="Consolas" w:eastAsia="宋体" w:hAnsi="Consolas" w:cs="Consolas"/>
          <w:color w:val="000000"/>
          <w:kern w:val="0"/>
          <w:sz w:val="20"/>
          <w:szCs w:val="20"/>
        </w:rPr>
        <w:t xml:space="preserve">        </w:t>
      </w:r>
      <w:proofErr w:type="gramStart"/>
      <w:r w:rsidRPr="005F1E3C">
        <w:rPr>
          <w:rFonts w:ascii="Consolas" w:eastAsia="宋体" w:hAnsi="Consolas" w:cs="Consolas"/>
          <w:color w:val="000000"/>
          <w:kern w:val="0"/>
          <w:sz w:val="20"/>
          <w:szCs w:val="20"/>
        </w:rPr>
        <w:t>orderNumber</w:t>
      </w:r>
      <w:proofErr w:type="gramEnd"/>
      <w:r w:rsidRPr="005F1E3C">
        <w:rPr>
          <w:rFonts w:ascii="Consolas" w:eastAsia="宋体" w:hAnsi="Consolas" w:cs="Consolas"/>
          <w:color w:val="999999"/>
          <w:kern w:val="0"/>
          <w:sz w:val="20"/>
          <w:szCs w:val="20"/>
        </w:rPr>
        <w:t>,</w:t>
      </w: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DD4A68"/>
          <w:kern w:val="0"/>
          <w:sz w:val="20"/>
          <w:szCs w:val="20"/>
        </w:rPr>
        <w:t>ROUND</w:t>
      </w:r>
      <w:r w:rsidRPr="005F1E3C">
        <w:rPr>
          <w:rFonts w:ascii="Consolas" w:eastAsia="宋体" w:hAnsi="Consolas" w:cs="Consolas"/>
          <w:color w:val="999999"/>
          <w:kern w:val="0"/>
          <w:sz w:val="20"/>
          <w:szCs w:val="20"/>
        </w:rPr>
        <w:t>(</w:t>
      </w:r>
      <w:r w:rsidRPr="005F1E3C">
        <w:rPr>
          <w:rFonts w:ascii="Consolas" w:eastAsia="宋体" w:hAnsi="Consolas" w:cs="Consolas"/>
          <w:color w:val="000000"/>
          <w:kern w:val="0"/>
          <w:sz w:val="20"/>
          <w:szCs w:val="20"/>
        </w:rPr>
        <w:t>total</w:t>
      </w:r>
      <w:r w:rsidRPr="005F1E3C">
        <w:rPr>
          <w:rFonts w:ascii="Consolas" w:eastAsia="宋体" w:hAnsi="Consolas" w:cs="Consolas"/>
          <w:color w:val="999999"/>
          <w:kern w:val="0"/>
          <w:sz w:val="20"/>
          <w:szCs w:val="20"/>
        </w:rPr>
        <w:t>,</w:t>
      </w:r>
      <w:r w:rsidRPr="005F1E3C">
        <w:rPr>
          <w:rFonts w:ascii="Consolas" w:eastAsia="宋体" w:hAnsi="Consolas" w:cs="Consolas"/>
          <w:color w:val="990055"/>
          <w:kern w:val="0"/>
          <w:sz w:val="20"/>
          <w:szCs w:val="20"/>
        </w:rPr>
        <w:t>2</w:t>
      </w:r>
      <w:r w:rsidRPr="005F1E3C">
        <w:rPr>
          <w:rFonts w:ascii="Consolas" w:eastAsia="宋体" w:hAnsi="Consolas" w:cs="Consolas"/>
          <w:color w:val="999999"/>
          <w:kern w:val="0"/>
          <w:sz w:val="20"/>
          <w:szCs w:val="20"/>
        </w:rPr>
        <w:t>)</w:t>
      </w: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0077AA"/>
          <w:kern w:val="0"/>
          <w:sz w:val="20"/>
          <w:szCs w:val="20"/>
        </w:rPr>
        <w:t>as</w:t>
      </w:r>
      <w:r w:rsidRPr="005F1E3C">
        <w:rPr>
          <w:rFonts w:ascii="Consolas" w:eastAsia="宋体" w:hAnsi="Consolas" w:cs="Consolas"/>
          <w:color w:val="000000"/>
          <w:kern w:val="0"/>
          <w:sz w:val="20"/>
          <w:szCs w:val="20"/>
        </w:rPr>
        <w:t xml:space="preserve"> total</w:t>
      </w:r>
    </w:p>
    <w:p w:rsidR="005F1E3C" w:rsidRPr="005F1E3C" w:rsidRDefault="005F1E3C" w:rsidP="005F1E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0077AA"/>
          <w:kern w:val="0"/>
          <w:sz w:val="20"/>
          <w:szCs w:val="20"/>
        </w:rPr>
        <w:t>FROM</w:t>
      </w:r>
    </w:p>
    <w:p w:rsidR="005F1E3C" w:rsidRPr="005F1E3C" w:rsidRDefault="005F1E3C" w:rsidP="005F1E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5F1E3C">
        <w:rPr>
          <w:rFonts w:ascii="Consolas" w:eastAsia="宋体" w:hAnsi="Consolas" w:cs="Consolas"/>
          <w:color w:val="000000"/>
          <w:kern w:val="0"/>
          <w:sz w:val="20"/>
          <w:szCs w:val="20"/>
        </w:rPr>
        <w:t xml:space="preserve">        </w:t>
      </w:r>
      <w:proofErr w:type="gramStart"/>
      <w:r w:rsidRPr="005F1E3C">
        <w:rPr>
          <w:rFonts w:ascii="Consolas" w:eastAsia="宋体" w:hAnsi="Consolas" w:cs="Consolas"/>
          <w:color w:val="000000"/>
          <w:kern w:val="0"/>
          <w:sz w:val="20"/>
          <w:szCs w:val="20"/>
        </w:rPr>
        <w:t>saleperorder</w:t>
      </w:r>
      <w:proofErr w:type="gramEnd"/>
    </w:p>
    <w:p w:rsidR="005F1E3C" w:rsidRPr="005F1E3C" w:rsidRDefault="005F1E3C" w:rsidP="005F1E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0077AA"/>
          <w:kern w:val="0"/>
          <w:sz w:val="20"/>
          <w:szCs w:val="20"/>
        </w:rPr>
        <w:t>WHERE</w:t>
      </w:r>
    </w:p>
    <w:p w:rsidR="005F1E3C" w:rsidRPr="005F1E3C" w:rsidRDefault="005F1E3C" w:rsidP="005F1E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5F1E3C">
        <w:rPr>
          <w:rFonts w:ascii="Consolas" w:eastAsia="宋体" w:hAnsi="Consolas" w:cs="Consolas"/>
          <w:color w:val="000000"/>
          <w:kern w:val="0"/>
          <w:sz w:val="20"/>
          <w:szCs w:val="20"/>
        </w:rPr>
        <w:t xml:space="preserve">        </w:t>
      </w:r>
      <w:proofErr w:type="gramStart"/>
      <w:r w:rsidRPr="005F1E3C">
        <w:rPr>
          <w:rFonts w:ascii="Consolas" w:eastAsia="宋体" w:hAnsi="Consolas" w:cs="Consolas"/>
          <w:color w:val="000000"/>
          <w:kern w:val="0"/>
          <w:sz w:val="20"/>
          <w:szCs w:val="20"/>
        </w:rPr>
        <w:t>total</w:t>
      </w:r>
      <w:proofErr w:type="gramEnd"/>
      <w:r w:rsidRPr="005F1E3C">
        <w:rPr>
          <w:rFonts w:ascii="Consolas" w:eastAsia="宋体" w:hAnsi="Consolas" w:cs="Consolas"/>
          <w:color w:val="000000"/>
          <w:kern w:val="0"/>
          <w:sz w:val="20"/>
          <w:szCs w:val="20"/>
        </w:rPr>
        <w:t xml:space="preserve"> </w:t>
      </w:r>
      <w:r w:rsidRPr="005F1E3C">
        <w:rPr>
          <w:rFonts w:ascii="Consolas" w:eastAsia="宋体" w:hAnsi="Consolas" w:cs="Consolas"/>
          <w:color w:val="A67F59"/>
          <w:kern w:val="0"/>
          <w:sz w:val="20"/>
          <w:szCs w:val="20"/>
        </w:rPr>
        <w:t>&gt;</w:t>
      </w: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990055"/>
          <w:kern w:val="0"/>
          <w:sz w:val="20"/>
          <w:szCs w:val="20"/>
        </w:rPr>
        <w:t>60000</w:t>
      </w:r>
      <w:r w:rsidRPr="005F1E3C">
        <w:rPr>
          <w:rFonts w:ascii="Consolas" w:eastAsia="宋体" w:hAnsi="Consolas" w:cs="Consolas"/>
          <w:color w:val="999999"/>
          <w:kern w:val="0"/>
          <w:sz w:val="20"/>
          <w:szCs w:val="20"/>
        </w:rPr>
        <w:t>;</w:t>
      </w:r>
    </w:p>
    <w:p w:rsidR="005F1E3C" w:rsidRPr="005F1E3C" w:rsidRDefault="005F1E3C" w:rsidP="005F1E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0"/>
          <w:szCs w:val="20"/>
        </w:rPr>
      </w:pPr>
      <w:r w:rsidRPr="005F1E3C">
        <w:rPr>
          <w:rFonts w:ascii="Consolas" w:eastAsia="宋体" w:hAnsi="Consolas" w:cs="Consolas"/>
          <w:color w:val="BBBBBB"/>
          <w:kern w:val="0"/>
          <w:sz w:val="16"/>
          <w:szCs w:val="16"/>
        </w:rPr>
        <w:t>SQL</w:t>
      </w:r>
    </w:p>
    <w:p w:rsidR="005F1E3C" w:rsidRPr="005F1E3C" w:rsidRDefault="005F1E3C" w:rsidP="005F1E3C">
      <w:pPr>
        <w:widowControl/>
        <w:shd w:val="clear" w:color="auto" w:fill="FFFFFF"/>
        <w:spacing w:after="120"/>
        <w:jc w:val="left"/>
        <w:rPr>
          <w:rFonts w:ascii="Helvetica" w:eastAsia="宋体" w:hAnsi="Helvetica" w:cs="Helvetica"/>
          <w:color w:val="333344"/>
          <w:kern w:val="0"/>
          <w:sz w:val="23"/>
          <w:szCs w:val="23"/>
        </w:rPr>
      </w:pPr>
      <w:r w:rsidRPr="005F1E3C">
        <w:rPr>
          <w:rFonts w:ascii="Helvetica" w:eastAsia="宋体" w:hAnsi="Helvetica" w:cs="Helvetica"/>
          <w:color w:val="333344"/>
          <w:kern w:val="0"/>
          <w:sz w:val="23"/>
          <w:szCs w:val="23"/>
        </w:rPr>
        <w:t>现在，我们可以从</w:t>
      </w:r>
      <w:r w:rsidRPr="005F1E3C">
        <w:rPr>
          <w:rFonts w:ascii="Consolas" w:eastAsia="宋体" w:hAnsi="Consolas" w:cs="Consolas"/>
          <w:color w:val="C7254E"/>
          <w:kern w:val="0"/>
          <w:sz w:val="23"/>
          <w:szCs w:val="23"/>
          <w:shd w:val="clear" w:color="auto" w:fill="F9F2F4"/>
        </w:rPr>
        <w:t>BigSalesOrder</w:t>
      </w:r>
      <w:r w:rsidRPr="005F1E3C">
        <w:rPr>
          <w:rFonts w:ascii="Helvetica" w:eastAsia="宋体" w:hAnsi="Helvetica" w:cs="Helvetica"/>
          <w:color w:val="333344"/>
          <w:kern w:val="0"/>
          <w:sz w:val="23"/>
          <w:szCs w:val="23"/>
        </w:rPr>
        <w:t>视图查询数据，如下所示：</w:t>
      </w:r>
    </w:p>
    <w:p w:rsidR="005F1E3C" w:rsidRPr="005F1E3C" w:rsidRDefault="005F1E3C" w:rsidP="005F1E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5F1E3C">
        <w:rPr>
          <w:rFonts w:ascii="Consolas" w:eastAsia="宋体" w:hAnsi="Consolas" w:cs="Consolas"/>
          <w:color w:val="0077AA"/>
          <w:kern w:val="0"/>
          <w:sz w:val="20"/>
          <w:szCs w:val="20"/>
        </w:rPr>
        <w:t>SELECT</w:t>
      </w:r>
      <w:r w:rsidRPr="005F1E3C">
        <w:rPr>
          <w:rFonts w:ascii="Consolas" w:eastAsia="宋体" w:hAnsi="Consolas" w:cs="Consolas"/>
          <w:color w:val="000000"/>
          <w:kern w:val="0"/>
          <w:sz w:val="20"/>
          <w:szCs w:val="20"/>
        </w:rPr>
        <w:t xml:space="preserve"> </w:t>
      </w:r>
    </w:p>
    <w:p w:rsidR="005F1E3C" w:rsidRPr="005F1E3C" w:rsidRDefault="005F1E3C" w:rsidP="005F1E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5F1E3C">
        <w:rPr>
          <w:rFonts w:ascii="Consolas" w:eastAsia="宋体" w:hAnsi="Consolas" w:cs="Consolas"/>
          <w:color w:val="000000"/>
          <w:kern w:val="0"/>
          <w:sz w:val="20"/>
          <w:szCs w:val="20"/>
        </w:rPr>
        <w:t xml:space="preserve">    </w:t>
      </w:r>
      <w:proofErr w:type="gramStart"/>
      <w:r w:rsidRPr="005F1E3C">
        <w:rPr>
          <w:rFonts w:ascii="Consolas" w:eastAsia="宋体" w:hAnsi="Consolas" w:cs="Consolas"/>
          <w:color w:val="000000"/>
          <w:kern w:val="0"/>
          <w:sz w:val="20"/>
          <w:szCs w:val="20"/>
        </w:rPr>
        <w:t>orderNumber</w:t>
      </w:r>
      <w:proofErr w:type="gramEnd"/>
      <w:r w:rsidRPr="005F1E3C">
        <w:rPr>
          <w:rFonts w:ascii="Consolas" w:eastAsia="宋体" w:hAnsi="Consolas" w:cs="Consolas"/>
          <w:color w:val="999999"/>
          <w:kern w:val="0"/>
          <w:sz w:val="20"/>
          <w:szCs w:val="20"/>
        </w:rPr>
        <w:t>,</w:t>
      </w:r>
      <w:r w:rsidRPr="005F1E3C">
        <w:rPr>
          <w:rFonts w:ascii="Consolas" w:eastAsia="宋体" w:hAnsi="Consolas" w:cs="Consolas"/>
          <w:color w:val="000000"/>
          <w:kern w:val="0"/>
          <w:sz w:val="20"/>
          <w:szCs w:val="20"/>
        </w:rPr>
        <w:t xml:space="preserve"> total</w:t>
      </w:r>
    </w:p>
    <w:p w:rsidR="005F1E3C" w:rsidRPr="005F1E3C" w:rsidRDefault="005F1E3C" w:rsidP="005F1E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5F1E3C">
        <w:rPr>
          <w:rFonts w:ascii="Consolas" w:eastAsia="宋体" w:hAnsi="Consolas" w:cs="Consolas"/>
          <w:color w:val="0077AA"/>
          <w:kern w:val="0"/>
          <w:sz w:val="20"/>
          <w:szCs w:val="20"/>
        </w:rPr>
        <w:t>FROM</w:t>
      </w:r>
    </w:p>
    <w:p w:rsidR="005F1E3C" w:rsidRPr="005F1E3C" w:rsidRDefault="005F1E3C" w:rsidP="005F1E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5F1E3C">
        <w:rPr>
          <w:rFonts w:ascii="Consolas" w:eastAsia="宋体" w:hAnsi="Consolas" w:cs="Consolas"/>
          <w:color w:val="000000"/>
          <w:kern w:val="0"/>
          <w:sz w:val="20"/>
          <w:szCs w:val="20"/>
        </w:rPr>
        <w:t xml:space="preserve">    BigSalesOrder</w:t>
      </w:r>
      <w:r w:rsidRPr="005F1E3C">
        <w:rPr>
          <w:rFonts w:ascii="Consolas" w:eastAsia="宋体" w:hAnsi="Consolas" w:cs="Consolas"/>
          <w:color w:val="999999"/>
          <w:kern w:val="0"/>
          <w:sz w:val="20"/>
          <w:szCs w:val="20"/>
        </w:rPr>
        <w:t>;</w:t>
      </w:r>
    </w:p>
    <w:p w:rsidR="005F1E3C" w:rsidRPr="005F1E3C" w:rsidRDefault="005F1E3C" w:rsidP="005F1E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0"/>
          <w:szCs w:val="20"/>
        </w:rPr>
      </w:pPr>
      <w:r w:rsidRPr="005F1E3C">
        <w:rPr>
          <w:rFonts w:ascii="Consolas" w:eastAsia="宋体" w:hAnsi="Consolas" w:cs="Consolas"/>
          <w:color w:val="BBBBBB"/>
          <w:kern w:val="0"/>
          <w:sz w:val="16"/>
          <w:szCs w:val="16"/>
        </w:rPr>
        <w:t>SQL</w:t>
      </w:r>
    </w:p>
    <w:p w:rsidR="005F1E3C" w:rsidRPr="005F1E3C" w:rsidRDefault="005F1E3C" w:rsidP="005F1E3C">
      <w:pPr>
        <w:widowControl/>
        <w:shd w:val="clear" w:color="auto" w:fill="FFFFFF"/>
        <w:spacing w:after="120"/>
        <w:jc w:val="left"/>
        <w:rPr>
          <w:rFonts w:ascii="Helvetica" w:eastAsia="宋体" w:hAnsi="Helvetica" w:cs="Helvetica"/>
          <w:color w:val="333344"/>
          <w:kern w:val="0"/>
          <w:sz w:val="23"/>
          <w:szCs w:val="23"/>
        </w:rPr>
      </w:pPr>
      <w:r w:rsidRPr="005F1E3C">
        <w:rPr>
          <w:rFonts w:ascii="Helvetica" w:eastAsia="宋体" w:hAnsi="Helvetica" w:cs="Helvetica"/>
          <w:color w:val="333344"/>
          <w:kern w:val="0"/>
          <w:sz w:val="23"/>
          <w:szCs w:val="23"/>
        </w:rPr>
        <w:t>执行上面查询语句，得到以下结果</w:t>
      </w:r>
      <w:r w:rsidRPr="005F1E3C">
        <w:rPr>
          <w:rFonts w:ascii="Helvetica" w:eastAsia="宋体" w:hAnsi="Helvetica" w:cs="Helvetica"/>
          <w:color w:val="333344"/>
          <w:kern w:val="0"/>
          <w:sz w:val="23"/>
          <w:szCs w:val="23"/>
        </w:rPr>
        <w:t xml:space="preserve"> -</w:t>
      </w:r>
    </w:p>
    <w:p w:rsidR="005F1E3C" w:rsidRPr="005F1E3C" w:rsidRDefault="005F1E3C" w:rsidP="005F1E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5F1E3C">
        <w:rPr>
          <w:rFonts w:ascii="Consolas" w:eastAsia="宋体" w:hAnsi="Consolas" w:cs="Consolas"/>
          <w:color w:val="A67F59"/>
          <w:kern w:val="0"/>
          <w:sz w:val="20"/>
          <w:szCs w:val="20"/>
        </w:rPr>
        <w:t>+</w:t>
      </w:r>
      <w:r w:rsidRPr="005F1E3C">
        <w:rPr>
          <w:rFonts w:ascii="Consolas" w:eastAsia="宋体" w:hAnsi="Consolas" w:cs="Consolas"/>
          <w:color w:val="708090"/>
          <w:kern w:val="0"/>
          <w:sz w:val="20"/>
          <w:szCs w:val="20"/>
        </w:rPr>
        <w:t>-------------+----------+</w:t>
      </w:r>
    </w:p>
    <w:p w:rsidR="005F1E3C" w:rsidRPr="005F1E3C" w:rsidRDefault="005F1E3C" w:rsidP="005F1E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5F1E3C">
        <w:rPr>
          <w:rFonts w:ascii="Consolas" w:eastAsia="宋体" w:hAnsi="Consolas" w:cs="Consolas"/>
          <w:color w:val="A67F59"/>
          <w:kern w:val="0"/>
          <w:sz w:val="20"/>
          <w:szCs w:val="20"/>
        </w:rPr>
        <w:t>|</w:t>
      </w:r>
      <w:r w:rsidRPr="005F1E3C">
        <w:rPr>
          <w:rFonts w:ascii="Consolas" w:eastAsia="宋体" w:hAnsi="Consolas" w:cs="Consolas"/>
          <w:color w:val="000000"/>
          <w:kern w:val="0"/>
          <w:sz w:val="20"/>
          <w:szCs w:val="20"/>
        </w:rPr>
        <w:t xml:space="preserve"> </w:t>
      </w:r>
      <w:proofErr w:type="gramStart"/>
      <w:r w:rsidRPr="005F1E3C">
        <w:rPr>
          <w:rFonts w:ascii="Consolas" w:eastAsia="宋体" w:hAnsi="Consolas" w:cs="Consolas"/>
          <w:color w:val="000000"/>
          <w:kern w:val="0"/>
          <w:sz w:val="20"/>
          <w:szCs w:val="20"/>
        </w:rPr>
        <w:t>orderNumber</w:t>
      </w:r>
      <w:proofErr w:type="gramEnd"/>
      <w:r w:rsidRPr="005F1E3C">
        <w:rPr>
          <w:rFonts w:ascii="Consolas" w:eastAsia="宋体" w:hAnsi="Consolas" w:cs="Consolas"/>
          <w:color w:val="000000"/>
          <w:kern w:val="0"/>
          <w:sz w:val="20"/>
          <w:szCs w:val="20"/>
        </w:rPr>
        <w:t xml:space="preserve"> </w:t>
      </w:r>
      <w:r w:rsidRPr="005F1E3C">
        <w:rPr>
          <w:rFonts w:ascii="Consolas" w:eastAsia="宋体" w:hAnsi="Consolas" w:cs="Consolas"/>
          <w:color w:val="A67F59"/>
          <w:kern w:val="0"/>
          <w:sz w:val="20"/>
          <w:szCs w:val="20"/>
        </w:rPr>
        <w:t>|</w:t>
      </w:r>
      <w:r w:rsidRPr="005F1E3C">
        <w:rPr>
          <w:rFonts w:ascii="Consolas" w:eastAsia="宋体" w:hAnsi="Consolas" w:cs="Consolas"/>
          <w:color w:val="000000"/>
          <w:kern w:val="0"/>
          <w:sz w:val="20"/>
          <w:szCs w:val="20"/>
        </w:rPr>
        <w:t xml:space="preserve"> total    </w:t>
      </w:r>
      <w:r w:rsidRPr="005F1E3C">
        <w:rPr>
          <w:rFonts w:ascii="Consolas" w:eastAsia="宋体" w:hAnsi="Consolas" w:cs="Consolas"/>
          <w:color w:val="A67F59"/>
          <w:kern w:val="0"/>
          <w:sz w:val="20"/>
          <w:szCs w:val="20"/>
        </w:rPr>
        <w:t>|</w:t>
      </w:r>
    </w:p>
    <w:p w:rsidR="005F1E3C" w:rsidRPr="005F1E3C" w:rsidRDefault="005F1E3C" w:rsidP="005F1E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5F1E3C">
        <w:rPr>
          <w:rFonts w:ascii="Consolas" w:eastAsia="宋体" w:hAnsi="Consolas" w:cs="Consolas"/>
          <w:color w:val="A67F59"/>
          <w:kern w:val="0"/>
          <w:sz w:val="20"/>
          <w:szCs w:val="20"/>
        </w:rPr>
        <w:t>+</w:t>
      </w:r>
      <w:r w:rsidRPr="005F1E3C">
        <w:rPr>
          <w:rFonts w:ascii="Consolas" w:eastAsia="宋体" w:hAnsi="Consolas" w:cs="Consolas"/>
          <w:color w:val="708090"/>
          <w:kern w:val="0"/>
          <w:sz w:val="20"/>
          <w:szCs w:val="20"/>
        </w:rPr>
        <w:t>-------------+----------+</w:t>
      </w:r>
    </w:p>
    <w:p w:rsidR="005F1E3C" w:rsidRPr="005F1E3C" w:rsidRDefault="005F1E3C" w:rsidP="005F1E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5F1E3C">
        <w:rPr>
          <w:rFonts w:ascii="Consolas" w:eastAsia="宋体" w:hAnsi="Consolas" w:cs="Consolas"/>
          <w:color w:val="A67F59"/>
          <w:kern w:val="0"/>
          <w:sz w:val="20"/>
          <w:szCs w:val="20"/>
        </w:rPr>
        <w:t>|</w:t>
      </w: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990055"/>
          <w:kern w:val="0"/>
          <w:sz w:val="20"/>
          <w:szCs w:val="20"/>
        </w:rPr>
        <w:t>10165</w:t>
      </w: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A67F59"/>
          <w:kern w:val="0"/>
          <w:sz w:val="20"/>
          <w:szCs w:val="20"/>
        </w:rPr>
        <w:t>|</w:t>
      </w: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990055"/>
          <w:kern w:val="0"/>
          <w:sz w:val="20"/>
          <w:szCs w:val="20"/>
        </w:rPr>
        <w:t>67392.85</w:t>
      </w: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A67F59"/>
          <w:kern w:val="0"/>
          <w:sz w:val="20"/>
          <w:szCs w:val="20"/>
        </w:rPr>
        <w:t>|</w:t>
      </w:r>
    </w:p>
    <w:p w:rsidR="005F1E3C" w:rsidRPr="005F1E3C" w:rsidRDefault="005F1E3C" w:rsidP="005F1E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5F1E3C">
        <w:rPr>
          <w:rFonts w:ascii="Consolas" w:eastAsia="宋体" w:hAnsi="Consolas" w:cs="Consolas"/>
          <w:color w:val="A67F59"/>
          <w:kern w:val="0"/>
          <w:sz w:val="20"/>
          <w:szCs w:val="20"/>
        </w:rPr>
        <w:t>|</w:t>
      </w: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990055"/>
          <w:kern w:val="0"/>
          <w:sz w:val="20"/>
          <w:szCs w:val="20"/>
        </w:rPr>
        <w:t>10287</w:t>
      </w: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A67F59"/>
          <w:kern w:val="0"/>
          <w:sz w:val="20"/>
          <w:szCs w:val="20"/>
        </w:rPr>
        <w:t>|</w:t>
      </w: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990055"/>
          <w:kern w:val="0"/>
          <w:sz w:val="20"/>
          <w:szCs w:val="20"/>
        </w:rPr>
        <w:t>61402.00</w:t>
      </w: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A67F59"/>
          <w:kern w:val="0"/>
          <w:sz w:val="20"/>
          <w:szCs w:val="20"/>
        </w:rPr>
        <w:t>|</w:t>
      </w:r>
    </w:p>
    <w:p w:rsidR="005F1E3C" w:rsidRPr="005F1E3C" w:rsidRDefault="005F1E3C" w:rsidP="005F1E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5F1E3C">
        <w:rPr>
          <w:rFonts w:ascii="Consolas" w:eastAsia="宋体" w:hAnsi="Consolas" w:cs="Consolas"/>
          <w:color w:val="A67F59"/>
          <w:kern w:val="0"/>
          <w:sz w:val="20"/>
          <w:szCs w:val="20"/>
        </w:rPr>
        <w:t>|</w:t>
      </w: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990055"/>
          <w:kern w:val="0"/>
          <w:sz w:val="20"/>
          <w:szCs w:val="20"/>
        </w:rPr>
        <w:t>10310</w:t>
      </w: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A67F59"/>
          <w:kern w:val="0"/>
          <w:sz w:val="20"/>
          <w:szCs w:val="20"/>
        </w:rPr>
        <w:t>|</w:t>
      </w: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990055"/>
          <w:kern w:val="0"/>
          <w:sz w:val="20"/>
          <w:szCs w:val="20"/>
        </w:rPr>
        <w:t>61234.67</w:t>
      </w: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A67F59"/>
          <w:kern w:val="0"/>
          <w:sz w:val="20"/>
          <w:szCs w:val="20"/>
        </w:rPr>
        <w:t>|</w:t>
      </w:r>
    </w:p>
    <w:p w:rsidR="005F1E3C" w:rsidRPr="005F1E3C" w:rsidRDefault="005F1E3C" w:rsidP="005F1E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5F1E3C">
        <w:rPr>
          <w:rFonts w:ascii="Consolas" w:eastAsia="宋体" w:hAnsi="Consolas" w:cs="Consolas"/>
          <w:color w:val="A67F59"/>
          <w:kern w:val="0"/>
          <w:sz w:val="20"/>
          <w:szCs w:val="20"/>
        </w:rPr>
        <w:t>+</w:t>
      </w:r>
      <w:r w:rsidRPr="005F1E3C">
        <w:rPr>
          <w:rFonts w:ascii="Consolas" w:eastAsia="宋体" w:hAnsi="Consolas" w:cs="Consolas"/>
          <w:color w:val="708090"/>
          <w:kern w:val="0"/>
          <w:sz w:val="20"/>
          <w:szCs w:val="20"/>
        </w:rPr>
        <w:t>-------------+----------+</w:t>
      </w:r>
    </w:p>
    <w:p w:rsidR="005F1E3C" w:rsidRPr="005F1E3C" w:rsidRDefault="005F1E3C" w:rsidP="005F1E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5F1E3C">
        <w:rPr>
          <w:rFonts w:ascii="Consolas" w:eastAsia="宋体" w:hAnsi="Consolas" w:cs="Consolas"/>
          <w:color w:val="990055"/>
          <w:kern w:val="0"/>
          <w:sz w:val="20"/>
          <w:szCs w:val="20"/>
        </w:rPr>
        <w:t>3</w:t>
      </w: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0077AA"/>
          <w:kern w:val="0"/>
          <w:sz w:val="20"/>
          <w:szCs w:val="20"/>
        </w:rPr>
        <w:t>rows</w:t>
      </w: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A67F59"/>
          <w:kern w:val="0"/>
          <w:sz w:val="20"/>
          <w:szCs w:val="20"/>
        </w:rPr>
        <w:t>in</w:t>
      </w: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0077AA"/>
          <w:kern w:val="0"/>
          <w:sz w:val="20"/>
          <w:szCs w:val="20"/>
        </w:rPr>
        <w:t>set</w:t>
      </w:r>
    </w:p>
    <w:p w:rsidR="005F1E3C" w:rsidRPr="005F1E3C" w:rsidRDefault="005F1E3C" w:rsidP="005F1E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0"/>
          <w:szCs w:val="20"/>
        </w:rPr>
      </w:pPr>
      <w:r w:rsidRPr="005F1E3C">
        <w:rPr>
          <w:rFonts w:ascii="Consolas" w:eastAsia="宋体" w:hAnsi="Consolas" w:cs="Consolas"/>
          <w:color w:val="BBBBBB"/>
          <w:kern w:val="0"/>
          <w:sz w:val="16"/>
          <w:szCs w:val="16"/>
        </w:rPr>
        <w:t>SQL</w:t>
      </w:r>
    </w:p>
    <w:p w:rsidR="005F1E3C" w:rsidRPr="005F1E3C" w:rsidRDefault="005F1E3C" w:rsidP="005F1E3C">
      <w:pPr>
        <w:widowControl/>
        <w:shd w:val="clear" w:color="auto" w:fill="FFFFFF"/>
        <w:spacing w:after="120"/>
        <w:jc w:val="left"/>
        <w:rPr>
          <w:rFonts w:ascii="Helvetica" w:eastAsia="宋体" w:hAnsi="Helvetica" w:cs="Helvetica"/>
          <w:color w:val="333344"/>
          <w:kern w:val="0"/>
          <w:sz w:val="23"/>
          <w:szCs w:val="23"/>
        </w:rPr>
      </w:pPr>
      <w:r w:rsidRPr="005F1E3C">
        <w:rPr>
          <w:rFonts w:ascii="Helvetica" w:eastAsia="宋体" w:hAnsi="Helvetica" w:cs="Helvetica"/>
          <w:b/>
          <w:bCs/>
          <w:color w:val="333344"/>
          <w:kern w:val="0"/>
          <w:sz w:val="23"/>
          <w:szCs w:val="23"/>
        </w:rPr>
        <w:t>使用连接表创建视图</w:t>
      </w:r>
    </w:p>
    <w:p w:rsidR="005F1E3C" w:rsidRPr="005F1E3C" w:rsidRDefault="005F1E3C" w:rsidP="005F1E3C">
      <w:pPr>
        <w:widowControl/>
        <w:shd w:val="clear" w:color="auto" w:fill="FFFFFF"/>
        <w:spacing w:after="120"/>
        <w:jc w:val="left"/>
        <w:rPr>
          <w:rFonts w:ascii="Helvetica" w:eastAsia="宋体" w:hAnsi="Helvetica" w:cs="Helvetica"/>
          <w:color w:val="333344"/>
          <w:kern w:val="0"/>
          <w:sz w:val="23"/>
          <w:szCs w:val="23"/>
        </w:rPr>
      </w:pPr>
      <w:r w:rsidRPr="005F1E3C">
        <w:rPr>
          <w:rFonts w:ascii="Helvetica" w:eastAsia="宋体" w:hAnsi="Helvetica" w:cs="Helvetica"/>
          <w:color w:val="333344"/>
          <w:kern w:val="0"/>
          <w:sz w:val="23"/>
          <w:szCs w:val="23"/>
        </w:rPr>
        <w:t>以下是使用</w:t>
      </w:r>
      <w:hyperlink r:id="rId35" w:tgtFrame="_blank" w:tooltip="INNER JOIN" w:history="1">
        <w:r w:rsidRPr="005B6742">
          <w:rPr>
            <w:rFonts w:ascii="Helvetica" w:eastAsia="宋体" w:hAnsi="Helvetica" w:cs="Helvetica"/>
            <w:color w:val="333344"/>
            <w:kern w:val="0"/>
            <w:sz w:val="23"/>
            <w:szCs w:val="23"/>
          </w:rPr>
          <w:t>INNER JOIN</w:t>
        </w:r>
      </w:hyperlink>
      <w:r w:rsidRPr="005F1E3C">
        <w:rPr>
          <w:rFonts w:ascii="Helvetica" w:eastAsia="宋体" w:hAnsi="Helvetica" w:cs="Helvetica"/>
          <w:color w:val="333344"/>
          <w:kern w:val="0"/>
          <w:sz w:val="23"/>
          <w:szCs w:val="23"/>
        </w:rPr>
        <w:t>创建视图的示例。</w:t>
      </w:r>
      <w:r w:rsidRPr="005F1E3C">
        <w:rPr>
          <w:rFonts w:ascii="Helvetica" w:eastAsia="宋体" w:hAnsi="Helvetica" w:cs="Helvetica"/>
          <w:color w:val="333344"/>
          <w:kern w:val="0"/>
          <w:sz w:val="23"/>
          <w:szCs w:val="23"/>
        </w:rPr>
        <w:t xml:space="preserve"> </w:t>
      </w:r>
      <w:r w:rsidRPr="005F1E3C">
        <w:rPr>
          <w:rFonts w:ascii="Helvetica" w:eastAsia="宋体" w:hAnsi="Helvetica" w:cs="Helvetica"/>
          <w:color w:val="333344"/>
          <w:kern w:val="0"/>
          <w:sz w:val="23"/>
          <w:szCs w:val="23"/>
        </w:rPr>
        <w:t>该视图包含客户编号和客户支付的总金额。</w:t>
      </w:r>
    </w:p>
    <w:p w:rsidR="005F1E3C" w:rsidRPr="005F1E3C" w:rsidRDefault="005F1E3C" w:rsidP="005F1E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5F1E3C">
        <w:rPr>
          <w:rFonts w:ascii="Consolas" w:eastAsia="宋体" w:hAnsi="Consolas" w:cs="Consolas"/>
          <w:color w:val="0077AA"/>
          <w:kern w:val="0"/>
          <w:sz w:val="20"/>
          <w:szCs w:val="20"/>
        </w:rPr>
        <w:t>CREATE</w:t>
      </w: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0077AA"/>
          <w:kern w:val="0"/>
          <w:sz w:val="20"/>
          <w:szCs w:val="20"/>
        </w:rPr>
        <w:t>VIEW</w:t>
      </w:r>
      <w:r w:rsidRPr="005F1E3C">
        <w:rPr>
          <w:rFonts w:ascii="Consolas" w:eastAsia="宋体" w:hAnsi="Consolas" w:cs="Consolas"/>
          <w:color w:val="000000"/>
          <w:kern w:val="0"/>
          <w:sz w:val="20"/>
          <w:szCs w:val="20"/>
        </w:rPr>
        <w:t xml:space="preserve"> customerOrders </w:t>
      </w:r>
      <w:r w:rsidRPr="005F1E3C">
        <w:rPr>
          <w:rFonts w:ascii="Consolas" w:eastAsia="宋体" w:hAnsi="Consolas" w:cs="Consolas"/>
          <w:color w:val="0077AA"/>
          <w:kern w:val="0"/>
          <w:sz w:val="20"/>
          <w:szCs w:val="20"/>
        </w:rPr>
        <w:t>AS</w:t>
      </w:r>
    </w:p>
    <w:p w:rsidR="005F1E3C" w:rsidRPr="005F1E3C" w:rsidRDefault="005F1E3C" w:rsidP="005F1E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0077AA"/>
          <w:kern w:val="0"/>
          <w:sz w:val="20"/>
          <w:szCs w:val="20"/>
        </w:rPr>
        <w:t>SELECT</w:t>
      </w:r>
      <w:r w:rsidRPr="005F1E3C">
        <w:rPr>
          <w:rFonts w:ascii="Consolas" w:eastAsia="宋体" w:hAnsi="Consolas" w:cs="Consolas"/>
          <w:color w:val="000000"/>
          <w:kern w:val="0"/>
          <w:sz w:val="20"/>
          <w:szCs w:val="20"/>
        </w:rPr>
        <w:t xml:space="preserve"> </w:t>
      </w:r>
    </w:p>
    <w:p w:rsidR="005F1E3C" w:rsidRPr="005F1E3C" w:rsidRDefault="005F1E3C" w:rsidP="005F1E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990055"/>
          <w:kern w:val="0"/>
          <w:sz w:val="20"/>
          <w:szCs w:val="20"/>
        </w:rPr>
        <w:t>c</w:t>
      </w:r>
      <w:r w:rsidRPr="005F1E3C">
        <w:rPr>
          <w:rFonts w:ascii="Consolas" w:eastAsia="宋体" w:hAnsi="Consolas" w:cs="Consolas"/>
          <w:color w:val="999999"/>
          <w:kern w:val="0"/>
          <w:sz w:val="20"/>
          <w:szCs w:val="20"/>
        </w:rPr>
        <w:t>.</w:t>
      </w:r>
      <w:r w:rsidRPr="005F1E3C">
        <w:rPr>
          <w:rFonts w:ascii="Consolas" w:eastAsia="宋体" w:hAnsi="Consolas" w:cs="Consolas"/>
          <w:color w:val="000000"/>
          <w:kern w:val="0"/>
          <w:sz w:val="20"/>
          <w:szCs w:val="20"/>
        </w:rPr>
        <w:t>customerNumber</w:t>
      </w:r>
      <w:r w:rsidRPr="005F1E3C">
        <w:rPr>
          <w:rFonts w:ascii="Consolas" w:eastAsia="宋体" w:hAnsi="Consolas" w:cs="Consolas"/>
          <w:color w:val="999999"/>
          <w:kern w:val="0"/>
          <w:sz w:val="20"/>
          <w:szCs w:val="20"/>
        </w:rPr>
        <w:t>,</w:t>
      </w:r>
    </w:p>
    <w:p w:rsidR="005F1E3C" w:rsidRPr="005F1E3C" w:rsidRDefault="005F1E3C" w:rsidP="005F1E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5F1E3C">
        <w:rPr>
          <w:rFonts w:ascii="Consolas" w:eastAsia="宋体" w:hAnsi="Consolas" w:cs="Consolas"/>
          <w:color w:val="000000"/>
          <w:kern w:val="0"/>
          <w:sz w:val="20"/>
          <w:szCs w:val="20"/>
        </w:rPr>
        <w:lastRenderedPageBreak/>
        <w:t xml:space="preserve">        p</w:t>
      </w:r>
      <w:r w:rsidRPr="005F1E3C">
        <w:rPr>
          <w:rFonts w:ascii="Consolas" w:eastAsia="宋体" w:hAnsi="Consolas" w:cs="Consolas"/>
          <w:color w:val="999999"/>
          <w:kern w:val="0"/>
          <w:sz w:val="20"/>
          <w:szCs w:val="20"/>
        </w:rPr>
        <w:t>.</w:t>
      </w:r>
      <w:r w:rsidRPr="005F1E3C">
        <w:rPr>
          <w:rFonts w:ascii="Consolas" w:eastAsia="宋体" w:hAnsi="Consolas" w:cs="Consolas"/>
          <w:color w:val="000000"/>
          <w:kern w:val="0"/>
          <w:sz w:val="20"/>
          <w:szCs w:val="20"/>
        </w:rPr>
        <w:t>amount</w:t>
      </w:r>
    </w:p>
    <w:p w:rsidR="005F1E3C" w:rsidRPr="005F1E3C" w:rsidRDefault="005F1E3C" w:rsidP="005F1E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0077AA"/>
          <w:kern w:val="0"/>
          <w:sz w:val="20"/>
          <w:szCs w:val="20"/>
        </w:rPr>
        <w:t>FROM</w:t>
      </w:r>
    </w:p>
    <w:p w:rsidR="005F1E3C" w:rsidRPr="005F1E3C" w:rsidRDefault="005F1E3C" w:rsidP="005F1E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5F1E3C">
        <w:rPr>
          <w:rFonts w:ascii="Consolas" w:eastAsia="宋体" w:hAnsi="Consolas" w:cs="Consolas"/>
          <w:color w:val="000000"/>
          <w:kern w:val="0"/>
          <w:sz w:val="20"/>
          <w:szCs w:val="20"/>
        </w:rPr>
        <w:t xml:space="preserve">        </w:t>
      </w:r>
      <w:proofErr w:type="gramStart"/>
      <w:r w:rsidRPr="005F1E3C">
        <w:rPr>
          <w:rFonts w:ascii="Consolas" w:eastAsia="宋体" w:hAnsi="Consolas" w:cs="Consolas"/>
          <w:color w:val="000000"/>
          <w:kern w:val="0"/>
          <w:sz w:val="20"/>
          <w:szCs w:val="20"/>
        </w:rPr>
        <w:t>customers</w:t>
      </w:r>
      <w:proofErr w:type="gramEnd"/>
      <w:r w:rsidRPr="005F1E3C">
        <w:rPr>
          <w:rFonts w:ascii="Consolas" w:eastAsia="宋体" w:hAnsi="Consolas" w:cs="Consolas"/>
          <w:color w:val="000000"/>
          <w:kern w:val="0"/>
          <w:sz w:val="20"/>
          <w:szCs w:val="20"/>
        </w:rPr>
        <w:t xml:space="preserve"> </w:t>
      </w:r>
      <w:r w:rsidRPr="005F1E3C">
        <w:rPr>
          <w:rFonts w:ascii="Consolas" w:eastAsia="宋体" w:hAnsi="Consolas" w:cs="Consolas"/>
          <w:color w:val="990055"/>
          <w:kern w:val="0"/>
          <w:sz w:val="20"/>
          <w:szCs w:val="20"/>
        </w:rPr>
        <w:t>c</w:t>
      </w:r>
    </w:p>
    <w:p w:rsidR="005F1E3C" w:rsidRPr="005F1E3C" w:rsidRDefault="005F1E3C" w:rsidP="005F1E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0077AA"/>
          <w:kern w:val="0"/>
          <w:sz w:val="20"/>
          <w:szCs w:val="20"/>
        </w:rPr>
        <w:t>INNER</w:t>
      </w: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0077AA"/>
          <w:kern w:val="0"/>
          <w:sz w:val="20"/>
          <w:szCs w:val="20"/>
        </w:rPr>
        <w:t>JOIN</w:t>
      </w:r>
    </w:p>
    <w:p w:rsidR="005F1E3C" w:rsidRPr="005F1E3C" w:rsidRDefault="005F1E3C" w:rsidP="005F1E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5F1E3C">
        <w:rPr>
          <w:rFonts w:ascii="Consolas" w:eastAsia="宋体" w:hAnsi="Consolas" w:cs="Consolas"/>
          <w:color w:val="000000"/>
          <w:kern w:val="0"/>
          <w:sz w:val="20"/>
          <w:szCs w:val="20"/>
        </w:rPr>
        <w:t xml:space="preserve">        </w:t>
      </w:r>
      <w:proofErr w:type="gramStart"/>
      <w:r w:rsidRPr="005F1E3C">
        <w:rPr>
          <w:rFonts w:ascii="Consolas" w:eastAsia="宋体" w:hAnsi="Consolas" w:cs="Consolas"/>
          <w:color w:val="000000"/>
          <w:kern w:val="0"/>
          <w:sz w:val="20"/>
          <w:szCs w:val="20"/>
        </w:rPr>
        <w:t>payments</w:t>
      </w:r>
      <w:proofErr w:type="gramEnd"/>
      <w:r w:rsidRPr="005F1E3C">
        <w:rPr>
          <w:rFonts w:ascii="Consolas" w:eastAsia="宋体" w:hAnsi="Consolas" w:cs="Consolas"/>
          <w:color w:val="000000"/>
          <w:kern w:val="0"/>
          <w:sz w:val="20"/>
          <w:szCs w:val="20"/>
        </w:rPr>
        <w:t xml:space="preserve"> p </w:t>
      </w:r>
      <w:r w:rsidRPr="005F1E3C">
        <w:rPr>
          <w:rFonts w:ascii="Consolas" w:eastAsia="宋体" w:hAnsi="Consolas" w:cs="Consolas"/>
          <w:color w:val="0077AA"/>
          <w:kern w:val="0"/>
          <w:sz w:val="20"/>
          <w:szCs w:val="20"/>
        </w:rPr>
        <w:t>ON</w:t>
      </w:r>
      <w:r w:rsidRPr="005F1E3C">
        <w:rPr>
          <w:rFonts w:ascii="Consolas" w:eastAsia="宋体" w:hAnsi="Consolas" w:cs="Consolas"/>
          <w:color w:val="000000"/>
          <w:kern w:val="0"/>
          <w:sz w:val="20"/>
          <w:szCs w:val="20"/>
        </w:rPr>
        <w:t xml:space="preserve"> p</w:t>
      </w:r>
      <w:r w:rsidRPr="005F1E3C">
        <w:rPr>
          <w:rFonts w:ascii="Consolas" w:eastAsia="宋体" w:hAnsi="Consolas" w:cs="Consolas"/>
          <w:color w:val="999999"/>
          <w:kern w:val="0"/>
          <w:sz w:val="20"/>
          <w:szCs w:val="20"/>
        </w:rPr>
        <w:t>.</w:t>
      </w:r>
      <w:r w:rsidRPr="005F1E3C">
        <w:rPr>
          <w:rFonts w:ascii="Consolas" w:eastAsia="宋体" w:hAnsi="Consolas" w:cs="Consolas"/>
          <w:color w:val="000000"/>
          <w:kern w:val="0"/>
          <w:sz w:val="20"/>
          <w:szCs w:val="20"/>
        </w:rPr>
        <w:t xml:space="preserve">customerNumber </w:t>
      </w:r>
      <w:r w:rsidRPr="005F1E3C">
        <w:rPr>
          <w:rFonts w:ascii="Consolas" w:eastAsia="宋体" w:hAnsi="Consolas" w:cs="Consolas"/>
          <w:color w:val="A67F59"/>
          <w:kern w:val="0"/>
          <w:sz w:val="20"/>
          <w:szCs w:val="20"/>
        </w:rPr>
        <w:t>=</w:t>
      </w: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990055"/>
          <w:kern w:val="0"/>
          <w:sz w:val="20"/>
          <w:szCs w:val="20"/>
        </w:rPr>
        <w:t>c</w:t>
      </w:r>
      <w:r w:rsidRPr="005F1E3C">
        <w:rPr>
          <w:rFonts w:ascii="Consolas" w:eastAsia="宋体" w:hAnsi="Consolas" w:cs="Consolas"/>
          <w:color w:val="999999"/>
          <w:kern w:val="0"/>
          <w:sz w:val="20"/>
          <w:szCs w:val="20"/>
        </w:rPr>
        <w:t>.</w:t>
      </w:r>
      <w:r w:rsidRPr="005F1E3C">
        <w:rPr>
          <w:rFonts w:ascii="Consolas" w:eastAsia="宋体" w:hAnsi="Consolas" w:cs="Consolas"/>
          <w:color w:val="000000"/>
          <w:kern w:val="0"/>
          <w:sz w:val="20"/>
          <w:szCs w:val="20"/>
        </w:rPr>
        <w:t>customerNumber</w:t>
      </w:r>
    </w:p>
    <w:p w:rsidR="005F1E3C" w:rsidRPr="005F1E3C" w:rsidRDefault="005F1E3C" w:rsidP="005F1E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0077AA"/>
          <w:kern w:val="0"/>
          <w:sz w:val="20"/>
          <w:szCs w:val="20"/>
        </w:rPr>
        <w:t>GROUP</w:t>
      </w: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0077AA"/>
          <w:kern w:val="0"/>
          <w:sz w:val="20"/>
          <w:szCs w:val="20"/>
        </w:rPr>
        <w:t>BY</w:t>
      </w: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990055"/>
          <w:kern w:val="0"/>
          <w:sz w:val="20"/>
          <w:szCs w:val="20"/>
        </w:rPr>
        <w:t>c</w:t>
      </w:r>
      <w:r w:rsidRPr="005F1E3C">
        <w:rPr>
          <w:rFonts w:ascii="Consolas" w:eastAsia="宋体" w:hAnsi="Consolas" w:cs="Consolas"/>
          <w:color w:val="999999"/>
          <w:kern w:val="0"/>
          <w:sz w:val="20"/>
          <w:szCs w:val="20"/>
        </w:rPr>
        <w:t>.</w:t>
      </w:r>
      <w:r w:rsidRPr="005F1E3C">
        <w:rPr>
          <w:rFonts w:ascii="Consolas" w:eastAsia="宋体" w:hAnsi="Consolas" w:cs="Consolas"/>
          <w:color w:val="000000"/>
          <w:kern w:val="0"/>
          <w:sz w:val="20"/>
          <w:szCs w:val="20"/>
        </w:rPr>
        <w:t>customerNumber</w:t>
      </w:r>
    </w:p>
    <w:p w:rsidR="005F1E3C" w:rsidRPr="005F1E3C" w:rsidRDefault="005F1E3C" w:rsidP="005F1E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0077AA"/>
          <w:kern w:val="0"/>
          <w:sz w:val="20"/>
          <w:szCs w:val="20"/>
        </w:rPr>
        <w:t>ORDER</w:t>
      </w: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0077AA"/>
          <w:kern w:val="0"/>
          <w:sz w:val="20"/>
          <w:szCs w:val="20"/>
        </w:rPr>
        <w:t>BY</w:t>
      </w:r>
      <w:r w:rsidRPr="005F1E3C">
        <w:rPr>
          <w:rFonts w:ascii="Consolas" w:eastAsia="宋体" w:hAnsi="Consolas" w:cs="Consolas"/>
          <w:color w:val="000000"/>
          <w:kern w:val="0"/>
          <w:sz w:val="20"/>
          <w:szCs w:val="20"/>
        </w:rPr>
        <w:t xml:space="preserve"> p</w:t>
      </w:r>
      <w:r w:rsidRPr="005F1E3C">
        <w:rPr>
          <w:rFonts w:ascii="Consolas" w:eastAsia="宋体" w:hAnsi="Consolas" w:cs="Consolas"/>
          <w:color w:val="999999"/>
          <w:kern w:val="0"/>
          <w:sz w:val="20"/>
          <w:szCs w:val="20"/>
        </w:rPr>
        <w:t>.</w:t>
      </w:r>
      <w:r w:rsidRPr="005F1E3C">
        <w:rPr>
          <w:rFonts w:ascii="Consolas" w:eastAsia="宋体" w:hAnsi="Consolas" w:cs="Consolas"/>
          <w:color w:val="000000"/>
          <w:kern w:val="0"/>
          <w:sz w:val="20"/>
          <w:szCs w:val="20"/>
        </w:rPr>
        <w:t xml:space="preserve">amount </w:t>
      </w:r>
      <w:r w:rsidRPr="005F1E3C">
        <w:rPr>
          <w:rFonts w:ascii="Consolas" w:eastAsia="宋体" w:hAnsi="Consolas" w:cs="Consolas"/>
          <w:color w:val="0077AA"/>
          <w:kern w:val="0"/>
          <w:sz w:val="20"/>
          <w:szCs w:val="20"/>
        </w:rPr>
        <w:t>DESC</w:t>
      </w:r>
      <w:r w:rsidRPr="005F1E3C">
        <w:rPr>
          <w:rFonts w:ascii="Consolas" w:eastAsia="宋体" w:hAnsi="Consolas" w:cs="Consolas"/>
          <w:color w:val="999999"/>
          <w:kern w:val="0"/>
          <w:sz w:val="20"/>
          <w:szCs w:val="20"/>
        </w:rPr>
        <w:t>;</w:t>
      </w:r>
    </w:p>
    <w:p w:rsidR="005F1E3C" w:rsidRPr="005F1E3C" w:rsidRDefault="005F1E3C" w:rsidP="005F1E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0"/>
          <w:szCs w:val="20"/>
        </w:rPr>
      </w:pPr>
      <w:r w:rsidRPr="005F1E3C">
        <w:rPr>
          <w:rFonts w:ascii="Consolas" w:eastAsia="宋体" w:hAnsi="Consolas" w:cs="Consolas"/>
          <w:color w:val="BBBBBB"/>
          <w:kern w:val="0"/>
          <w:sz w:val="16"/>
          <w:szCs w:val="16"/>
        </w:rPr>
        <w:t>SQL</w:t>
      </w:r>
    </w:p>
    <w:p w:rsidR="005F1E3C" w:rsidRPr="005F1E3C" w:rsidRDefault="005F1E3C" w:rsidP="005F1E3C">
      <w:pPr>
        <w:widowControl/>
        <w:shd w:val="clear" w:color="auto" w:fill="FFFFFF"/>
        <w:spacing w:after="120"/>
        <w:jc w:val="left"/>
        <w:rPr>
          <w:rFonts w:ascii="Helvetica" w:eastAsia="宋体" w:hAnsi="Helvetica" w:cs="Helvetica"/>
          <w:color w:val="333344"/>
          <w:kern w:val="0"/>
          <w:sz w:val="23"/>
          <w:szCs w:val="23"/>
        </w:rPr>
      </w:pPr>
      <w:r w:rsidRPr="005F1E3C">
        <w:rPr>
          <w:rFonts w:ascii="Helvetica" w:eastAsia="宋体" w:hAnsi="Helvetica" w:cs="Helvetica"/>
          <w:color w:val="333344"/>
          <w:kern w:val="0"/>
          <w:sz w:val="23"/>
          <w:szCs w:val="23"/>
        </w:rPr>
        <w:t>要查询</w:t>
      </w:r>
      <w:r w:rsidRPr="005F1E3C">
        <w:rPr>
          <w:rFonts w:ascii="Consolas" w:eastAsia="宋体" w:hAnsi="Consolas" w:cs="Consolas"/>
          <w:color w:val="C7254E"/>
          <w:kern w:val="0"/>
          <w:sz w:val="23"/>
          <w:szCs w:val="23"/>
          <w:shd w:val="clear" w:color="auto" w:fill="F9F2F4"/>
        </w:rPr>
        <w:t>customerOrders</w:t>
      </w:r>
      <w:r w:rsidRPr="005F1E3C">
        <w:rPr>
          <w:rFonts w:ascii="Helvetica" w:eastAsia="宋体" w:hAnsi="Helvetica" w:cs="Helvetica"/>
          <w:color w:val="333344"/>
          <w:kern w:val="0"/>
          <w:sz w:val="23"/>
          <w:szCs w:val="23"/>
        </w:rPr>
        <w:t>视图中的数据，请使用以下查询：</w:t>
      </w:r>
    </w:p>
    <w:p w:rsidR="005F1E3C" w:rsidRPr="005F1E3C" w:rsidRDefault="005F1E3C" w:rsidP="005F1E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proofErr w:type="gramStart"/>
      <w:r w:rsidRPr="005F1E3C">
        <w:rPr>
          <w:rFonts w:ascii="Consolas" w:eastAsia="宋体" w:hAnsi="Consolas" w:cs="Consolas"/>
          <w:color w:val="0077AA"/>
          <w:kern w:val="0"/>
          <w:sz w:val="20"/>
          <w:szCs w:val="20"/>
        </w:rPr>
        <w:t>SELECT</w:t>
      </w: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A67F59"/>
          <w:kern w:val="0"/>
          <w:sz w:val="20"/>
          <w:szCs w:val="20"/>
        </w:rPr>
        <w:t>*</w:t>
      </w:r>
      <w:proofErr w:type="gramEnd"/>
      <w:r w:rsidRPr="005F1E3C">
        <w:rPr>
          <w:rFonts w:ascii="Consolas" w:eastAsia="宋体" w:hAnsi="Consolas" w:cs="Consolas"/>
          <w:color w:val="000000"/>
          <w:kern w:val="0"/>
          <w:sz w:val="20"/>
          <w:szCs w:val="20"/>
        </w:rPr>
        <w:t xml:space="preserve"> </w:t>
      </w:r>
      <w:r w:rsidRPr="005F1E3C">
        <w:rPr>
          <w:rFonts w:ascii="Consolas" w:eastAsia="宋体" w:hAnsi="Consolas" w:cs="Consolas"/>
          <w:color w:val="0077AA"/>
          <w:kern w:val="0"/>
          <w:sz w:val="20"/>
          <w:szCs w:val="20"/>
        </w:rPr>
        <w:t>FROM</w:t>
      </w:r>
      <w:r w:rsidRPr="005F1E3C">
        <w:rPr>
          <w:rFonts w:ascii="Consolas" w:eastAsia="宋体" w:hAnsi="Consolas" w:cs="Consolas"/>
          <w:color w:val="000000"/>
          <w:kern w:val="0"/>
          <w:sz w:val="20"/>
          <w:szCs w:val="20"/>
        </w:rPr>
        <w:t xml:space="preserve"> customerOrders</w:t>
      </w:r>
      <w:r w:rsidRPr="005F1E3C">
        <w:rPr>
          <w:rFonts w:ascii="Consolas" w:eastAsia="宋体" w:hAnsi="Consolas" w:cs="Consolas"/>
          <w:color w:val="999999"/>
          <w:kern w:val="0"/>
          <w:sz w:val="20"/>
          <w:szCs w:val="20"/>
        </w:rPr>
        <w:t>;</w:t>
      </w:r>
    </w:p>
    <w:p w:rsidR="005F1E3C" w:rsidRPr="005F1E3C" w:rsidRDefault="005F1E3C" w:rsidP="005F1E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0"/>
          <w:szCs w:val="20"/>
        </w:rPr>
      </w:pPr>
      <w:r w:rsidRPr="005F1E3C">
        <w:rPr>
          <w:rFonts w:ascii="Consolas" w:eastAsia="宋体" w:hAnsi="Consolas" w:cs="Consolas"/>
          <w:color w:val="BBBBBB"/>
          <w:kern w:val="0"/>
          <w:sz w:val="16"/>
          <w:szCs w:val="16"/>
        </w:rPr>
        <w:t>SQL</w:t>
      </w:r>
    </w:p>
    <w:p w:rsidR="005F1E3C" w:rsidRPr="005F1E3C" w:rsidRDefault="005F1E3C" w:rsidP="005F1E3C">
      <w:pPr>
        <w:widowControl/>
        <w:shd w:val="clear" w:color="auto" w:fill="FFFFFF"/>
        <w:spacing w:after="120"/>
        <w:jc w:val="left"/>
        <w:rPr>
          <w:rFonts w:ascii="Helvetica" w:eastAsia="宋体" w:hAnsi="Helvetica" w:cs="Helvetica"/>
          <w:color w:val="333344"/>
          <w:kern w:val="0"/>
          <w:sz w:val="23"/>
          <w:szCs w:val="23"/>
        </w:rPr>
      </w:pPr>
      <w:r w:rsidRPr="005F1E3C">
        <w:rPr>
          <w:rFonts w:ascii="Helvetica" w:eastAsia="宋体" w:hAnsi="Helvetica" w:cs="Helvetica"/>
          <w:color w:val="333344"/>
          <w:kern w:val="0"/>
          <w:sz w:val="23"/>
          <w:szCs w:val="23"/>
        </w:rPr>
        <w:t>执行上面查询语句，得到以下结果</w:t>
      </w:r>
      <w:r w:rsidRPr="005F1E3C">
        <w:rPr>
          <w:rFonts w:ascii="Helvetica" w:eastAsia="宋体" w:hAnsi="Helvetica" w:cs="Helvetica"/>
          <w:color w:val="333344"/>
          <w:kern w:val="0"/>
          <w:sz w:val="23"/>
          <w:szCs w:val="23"/>
        </w:rPr>
        <w:t xml:space="preserve"> -</w:t>
      </w:r>
    </w:p>
    <w:p w:rsidR="005F1E3C" w:rsidRPr="005F1E3C" w:rsidRDefault="005F1E3C" w:rsidP="005F1E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5F1E3C">
        <w:rPr>
          <w:rFonts w:ascii="Consolas" w:eastAsia="宋体" w:hAnsi="Consolas" w:cs="Consolas"/>
          <w:color w:val="000000"/>
          <w:kern w:val="0"/>
          <w:sz w:val="20"/>
          <w:szCs w:val="20"/>
        </w:rPr>
        <w:t>+----------------+-----------+</w:t>
      </w:r>
    </w:p>
    <w:p w:rsidR="005F1E3C" w:rsidRPr="005F1E3C" w:rsidRDefault="005F1E3C" w:rsidP="005F1E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5F1E3C">
        <w:rPr>
          <w:rFonts w:ascii="Consolas" w:eastAsia="宋体" w:hAnsi="Consolas" w:cs="Consolas"/>
          <w:color w:val="000000"/>
          <w:kern w:val="0"/>
          <w:sz w:val="20"/>
          <w:szCs w:val="20"/>
        </w:rPr>
        <w:t xml:space="preserve">| </w:t>
      </w:r>
      <w:proofErr w:type="gramStart"/>
      <w:r w:rsidRPr="005F1E3C">
        <w:rPr>
          <w:rFonts w:ascii="Consolas" w:eastAsia="宋体" w:hAnsi="Consolas" w:cs="Consolas"/>
          <w:color w:val="000000"/>
          <w:kern w:val="0"/>
          <w:sz w:val="20"/>
          <w:szCs w:val="20"/>
        </w:rPr>
        <w:t>customerNumber</w:t>
      </w:r>
      <w:proofErr w:type="gramEnd"/>
      <w:r w:rsidRPr="005F1E3C">
        <w:rPr>
          <w:rFonts w:ascii="Consolas" w:eastAsia="宋体" w:hAnsi="Consolas" w:cs="Consolas"/>
          <w:color w:val="000000"/>
          <w:kern w:val="0"/>
          <w:sz w:val="20"/>
          <w:szCs w:val="20"/>
        </w:rPr>
        <w:t xml:space="preserve"> | amount    |</w:t>
      </w:r>
    </w:p>
    <w:p w:rsidR="005F1E3C" w:rsidRPr="005F1E3C" w:rsidRDefault="005F1E3C" w:rsidP="005F1E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5F1E3C">
        <w:rPr>
          <w:rFonts w:ascii="Consolas" w:eastAsia="宋体" w:hAnsi="Consolas" w:cs="Consolas"/>
          <w:color w:val="000000"/>
          <w:kern w:val="0"/>
          <w:sz w:val="20"/>
          <w:szCs w:val="20"/>
        </w:rPr>
        <w:t>+----------------+-----------+</w:t>
      </w:r>
    </w:p>
    <w:p w:rsidR="005F1E3C" w:rsidRPr="005F1E3C" w:rsidRDefault="005F1E3C" w:rsidP="005F1E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5F1E3C">
        <w:rPr>
          <w:rFonts w:ascii="Consolas" w:eastAsia="宋体" w:hAnsi="Consolas" w:cs="Consolas"/>
          <w:color w:val="000000"/>
          <w:kern w:val="0"/>
          <w:sz w:val="20"/>
          <w:szCs w:val="20"/>
        </w:rPr>
        <w:t>|            124 | 101244.59 |</w:t>
      </w:r>
    </w:p>
    <w:p w:rsidR="005F1E3C" w:rsidRPr="005F1E3C" w:rsidRDefault="005F1E3C" w:rsidP="005F1E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5F1E3C">
        <w:rPr>
          <w:rFonts w:ascii="Consolas" w:eastAsia="宋体" w:hAnsi="Consolas" w:cs="Consolas"/>
          <w:color w:val="000000"/>
          <w:kern w:val="0"/>
          <w:sz w:val="20"/>
          <w:szCs w:val="20"/>
        </w:rPr>
        <w:t xml:space="preserve">|            321 | </w:t>
      </w:r>
      <w:proofErr w:type="gramStart"/>
      <w:r w:rsidRPr="005F1E3C">
        <w:rPr>
          <w:rFonts w:ascii="Consolas" w:eastAsia="宋体" w:hAnsi="Consolas" w:cs="Consolas"/>
          <w:color w:val="000000"/>
          <w:kern w:val="0"/>
          <w:sz w:val="20"/>
          <w:szCs w:val="20"/>
        </w:rPr>
        <w:t>85559.12  |</w:t>
      </w:r>
      <w:proofErr w:type="gramEnd"/>
    </w:p>
    <w:p w:rsidR="005F1E3C" w:rsidRPr="005F1E3C" w:rsidRDefault="005F1E3C" w:rsidP="005F1E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5F1E3C">
        <w:rPr>
          <w:rFonts w:ascii="Consolas" w:eastAsia="宋体" w:hAnsi="Consolas" w:cs="Consolas"/>
          <w:color w:val="000000"/>
          <w:kern w:val="0"/>
          <w:sz w:val="20"/>
          <w:szCs w:val="20"/>
        </w:rPr>
        <w:t xml:space="preserve">|            239 | </w:t>
      </w:r>
      <w:proofErr w:type="gramStart"/>
      <w:r w:rsidRPr="005F1E3C">
        <w:rPr>
          <w:rFonts w:ascii="Consolas" w:eastAsia="宋体" w:hAnsi="Consolas" w:cs="Consolas"/>
          <w:color w:val="000000"/>
          <w:kern w:val="0"/>
          <w:sz w:val="20"/>
          <w:szCs w:val="20"/>
        </w:rPr>
        <w:t>80375.24  |</w:t>
      </w:r>
      <w:proofErr w:type="gramEnd"/>
    </w:p>
    <w:p w:rsidR="005F1E3C" w:rsidRPr="005F1E3C" w:rsidRDefault="005F1E3C" w:rsidP="005F1E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5F1E3C">
        <w:rPr>
          <w:rFonts w:ascii="Consolas" w:eastAsia="宋体" w:hAnsi="Consolas" w:cs="Consolas"/>
          <w:color w:val="000000"/>
          <w:kern w:val="0"/>
          <w:sz w:val="20"/>
          <w:szCs w:val="20"/>
        </w:rPr>
        <w:t xml:space="preserve">| **** </w:t>
      </w:r>
      <w:r w:rsidRPr="005F1E3C">
        <w:rPr>
          <w:rFonts w:ascii="Consolas" w:eastAsia="宋体" w:hAnsi="Consolas" w:cs="Consolas"/>
          <w:color w:val="000000"/>
          <w:kern w:val="0"/>
          <w:sz w:val="20"/>
          <w:szCs w:val="20"/>
        </w:rPr>
        <w:t>此处省略了一大波数据</w:t>
      </w:r>
      <w:r w:rsidRPr="005F1E3C">
        <w:rPr>
          <w:rFonts w:ascii="Consolas" w:eastAsia="宋体" w:hAnsi="Consolas" w:cs="Consolas"/>
          <w:color w:val="000000"/>
          <w:kern w:val="0"/>
          <w:sz w:val="20"/>
          <w:szCs w:val="20"/>
        </w:rPr>
        <w:t xml:space="preserve"> ***|</w:t>
      </w:r>
    </w:p>
    <w:p w:rsidR="005F1E3C" w:rsidRPr="005F1E3C" w:rsidRDefault="005F1E3C" w:rsidP="005F1E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5F1E3C">
        <w:rPr>
          <w:rFonts w:ascii="Consolas" w:eastAsia="宋体" w:hAnsi="Consolas" w:cs="Consolas"/>
          <w:color w:val="000000"/>
          <w:kern w:val="0"/>
          <w:sz w:val="20"/>
          <w:szCs w:val="20"/>
        </w:rPr>
        <w:t>|            219 | 3452.75   |</w:t>
      </w:r>
    </w:p>
    <w:p w:rsidR="005F1E3C" w:rsidRPr="005F1E3C" w:rsidRDefault="005F1E3C" w:rsidP="005F1E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5F1E3C">
        <w:rPr>
          <w:rFonts w:ascii="Consolas" w:eastAsia="宋体" w:hAnsi="Consolas" w:cs="Consolas"/>
          <w:color w:val="000000"/>
          <w:kern w:val="0"/>
          <w:sz w:val="20"/>
          <w:szCs w:val="20"/>
        </w:rPr>
        <w:t>|            216 | 3101.4    |</w:t>
      </w:r>
    </w:p>
    <w:p w:rsidR="005F1E3C" w:rsidRPr="005F1E3C" w:rsidRDefault="005F1E3C" w:rsidP="005F1E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5F1E3C">
        <w:rPr>
          <w:rFonts w:ascii="Consolas" w:eastAsia="宋体" w:hAnsi="Consolas" w:cs="Consolas"/>
          <w:color w:val="000000"/>
          <w:kern w:val="0"/>
          <w:sz w:val="20"/>
          <w:szCs w:val="20"/>
        </w:rPr>
        <w:t>|            161 | 2434.25   |</w:t>
      </w:r>
    </w:p>
    <w:p w:rsidR="005F1E3C" w:rsidRPr="005F1E3C" w:rsidRDefault="005F1E3C" w:rsidP="005F1E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5F1E3C">
        <w:rPr>
          <w:rFonts w:ascii="Consolas" w:eastAsia="宋体" w:hAnsi="Consolas" w:cs="Consolas"/>
          <w:color w:val="000000"/>
          <w:kern w:val="0"/>
          <w:sz w:val="20"/>
          <w:szCs w:val="20"/>
        </w:rPr>
        <w:t>|            172 | 1960.8    |</w:t>
      </w:r>
    </w:p>
    <w:p w:rsidR="005F1E3C" w:rsidRPr="005F1E3C" w:rsidRDefault="005F1E3C" w:rsidP="005F1E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5F1E3C">
        <w:rPr>
          <w:rFonts w:ascii="Consolas" w:eastAsia="宋体" w:hAnsi="Consolas" w:cs="Consolas"/>
          <w:color w:val="000000"/>
          <w:kern w:val="0"/>
          <w:sz w:val="20"/>
          <w:szCs w:val="20"/>
        </w:rPr>
        <w:t>+----------------+-----------+</w:t>
      </w:r>
    </w:p>
    <w:p w:rsidR="005F1E3C" w:rsidRPr="005F1E3C" w:rsidRDefault="005F1E3C" w:rsidP="005F1E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5F1E3C">
        <w:rPr>
          <w:rFonts w:ascii="Consolas" w:eastAsia="宋体" w:hAnsi="Consolas" w:cs="Consolas"/>
          <w:color w:val="000000"/>
          <w:kern w:val="0"/>
          <w:sz w:val="20"/>
          <w:szCs w:val="20"/>
        </w:rPr>
        <w:t>98 rows in set</w:t>
      </w:r>
    </w:p>
    <w:p w:rsidR="005F1E3C" w:rsidRPr="005F1E3C" w:rsidRDefault="005F1E3C" w:rsidP="005F1E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0"/>
          <w:szCs w:val="20"/>
        </w:rPr>
      </w:pPr>
      <w:r w:rsidRPr="005F1E3C">
        <w:rPr>
          <w:rFonts w:ascii="Consolas" w:eastAsia="宋体" w:hAnsi="Consolas" w:cs="Consolas"/>
          <w:color w:val="BBBBBB"/>
          <w:kern w:val="0"/>
          <w:sz w:val="16"/>
          <w:szCs w:val="16"/>
        </w:rPr>
        <w:t>Shell</w:t>
      </w:r>
    </w:p>
    <w:p w:rsidR="005F1E3C" w:rsidRPr="005F1E3C" w:rsidRDefault="005F1E3C" w:rsidP="005F1E3C">
      <w:pPr>
        <w:widowControl/>
        <w:shd w:val="clear" w:color="auto" w:fill="FFFFFF"/>
        <w:spacing w:after="120"/>
        <w:jc w:val="left"/>
        <w:rPr>
          <w:rFonts w:ascii="Helvetica" w:eastAsia="宋体" w:hAnsi="Helvetica" w:cs="Helvetica"/>
          <w:color w:val="333344"/>
          <w:kern w:val="0"/>
          <w:sz w:val="23"/>
          <w:szCs w:val="23"/>
        </w:rPr>
      </w:pPr>
      <w:r w:rsidRPr="005F1E3C">
        <w:rPr>
          <w:rFonts w:ascii="Helvetica" w:eastAsia="宋体" w:hAnsi="Helvetica" w:cs="Helvetica"/>
          <w:b/>
          <w:bCs/>
          <w:color w:val="333344"/>
          <w:kern w:val="0"/>
          <w:sz w:val="23"/>
          <w:szCs w:val="23"/>
        </w:rPr>
        <w:t>使用子查询创建视图</w:t>
      </w:r>
    </w:p>
    <w:p w:rsidR="005F1E3C" w:rsidRPr="005F1E3C" w:rsidRDefault="005F1E3C" w:rsidP="005F1E3C">
      <w:pPr>
        <w:widowControl/>
        <w:shd w:val="clear" w:color="auto" w:fill="FFFFFF"/>
        <w:spacing w:after="120"/>
        <w:jc w:val="left"/>
        <w:rPr>
          <w:rFonts w:ascii="Helvetica" w:eastAsia="宋体" w:hAnsi="Helvetica" w:cs="Helvetica"/>
          <w:color w:val="333344"/>
          <w:kern w:val="0"/>
          <w:sz w:val="23"/>
          <w:szCs w:val="23"/>
        </w:rPr>
      </w:pPr>
      <w:r w:rsidRPr="005F1E3C">
        <w:rPr>
          <w:rFonts w:ascii="Helvetica" w:eastAsia="宋体" w:hAnsi="Helvetica" w:cs="Helvetica"/>
          <w:color w:val="333344"/>
          <w:kern w:val="0"/>
          <w:sz w:val="23"/>
          <w:szCs w:val="23"/>
        </w:rPr>
        <w:t>以下说明如何使用</w:t>
      </w:r>
      <w:hyperlink r:id="rId36" w:tgtFrame="_blank" w:tooltip="子查询" w:history="1">
        <w:r w:rsidRPr="005B6742">
          <w:rPr>
            <w:rFonts w:ascii="Helvetica" w:eastAsia="宋体" w:hAnsi="Helvetica" w:cs="Helvetica"/>
            <w:color w:val="333344"/>
            <w:kern w:val="0"/>
            <w:sz w:val="23"/>
            <w:szCs w:val="23"/>
          </w:rPr>
          <w:t>子查询</w:t>
        </w:r>
      </w:hyperlink>
      <w:r w:rsidRPr="005F1E3C">
        <w:rPr>
          <w:rFonts w:ascii="Helvetica" w:eastAsia="宋体" w:hAnsi="Helvetica" w:cs="Helvetica"/>
          <w:color w:val="333344"/>
          <w:kern w:val="0"/>
          <w:sz w:val="23"/>
          <w:szCs w:val="23"/>
        </w:rPr>
        <w:t>创建视图，该视图包含价格高于所有产品的平均价格的产品。</w:t>
      </w:r>
    </w:p>
    <w:p w:rsidR="005F1E3C" w:rsidRPr="005F1E3C" w:rsidRDefault="005F1E3C" w:rsidP="005F1E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5F1E3C">
        <w:rPr>
          <w:rFonts w:ascii="Consolas" w:eastAsia="宋体" w:hAnsi="Consolas" w:cs="Consolas"/>
          <w:color w:val="0077AA"/>
          <w:kern w:val="0"/>
          <w:sz w:val="20"/>
          <w:szCs w:val="20"/>
        </w:rPr>
        <w:t>CREATE</w:t>
      </w: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0077AA"/>
          <w:kern w:val="0"/>
          <w:sz w:val="20"/>
          <w:szCs w:val="20"/>
        </w:rPr>
        <w:t>VIEW</w:t>
      </w:r>
      <w:r w:rsidRPr="005F1E3C">
        <w:rPr>
          <w:rFonts w:ascii="Consolas" w:eastAsia="宋体" w:hAnsi="Consolas" w:cs="Consolas"/>
          <w:color w:val="000000"/>
          <w:kern w:val="0"/>
          <w:sz w:val="20"/>
          <w:szCs w:val="20"/>
        </w:rPr>
        <w:t xml:space="preserve"> aboveAvgProducts </w:t>
      </w:r>
      <w:r w:rsidRPr="005F1E3C">
        <w:rPr>
          <w:rFonts w:ascii="Consolas" w:eastAsia="宋体" w:hAnsi="Consolas" w:cs="Consolas"/>
          <w:color w:val="0077AA"/>
          <w:kern w:val="0"/>
          <w:sz w:val="20"/>
          <w:szCs w:val="20"/>
        </w:rPr>
        <w:t>AS</w:t>
      </w:r>
    </w:p>
    <w:p w:rsidR="005F1E3C" w:rsidRPr="005F1E3C" w:rsidRDefault="005F1E3C" w:rsidP="005F1E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0077AA"/>
          <w:kern w:val="0"/>
          <w:sz w:val="20"/>
          <w:szCs w:val="20"/>
        </w:rPr>
        <w:t>SELECT</w:t>
      </w:r>
      <w:r w:rsidRPr="005F1E3C">
        <w:rPr>
          <w:rFonts w:ascii="Consolas" w:eastAsia="宋体" w:hAnsi="Consolas" w:cs="Consolas"/>
          <w:color w:val="000000"/>
          <w:kern w:val="0"/>
          <w:sz w:val="20"/>
          <w:szCs w:val="20"/>
        </w:rPr>
        <w:t xml:space="preserve"> </w:t>
      </w:r>
    </w:p>
    <w:p w:rsidR="005F1E3C" w:rsidRPr="005F1E3C" w:rsidRDefault="005F1E3C" w:rsidP="005F1E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5F1E3C">
        <w:rPr>
          <w:rFonts w:ascii="Consolas" w:eastAsia="宋体" w:hAnsi="Consolas" w:cs="Consolas"/>
          <w:color w:val="000000"/>
          <w:kern w:val="0"/>
          <w:sz w:val="20"/>
          <w:szCs w:val="20"/>
        </w:rPr>
        <w:t xml:space="preserve">        </w:t>
      </w:r>
      <w:proofErr w:type="gramStart"/>
      <w:r w:rsidRPr="005F1E3C">
        <w:rPr>
          <w:rFonts w:ascii="Consolas" w:eastAsia="宋体" w:hAnsi="Consolas" w:cs="Consolas"/>
          <w:color w:val="000000"/>
          <w:kern w:val="0"/>
          <w:sz w:val="20"/>
          <w:szCs w:val="20"/>
        </w:rPr>
        <w:t>productCode</w:t>
      </w:r>
      <w:proofErr w:type="gramEnd"/>
      <w:r w:rsidRPr="005F1E3C">
        <w:rPr>
          <w:rFonts w:ascii="Consolas" w:eastAsia="宋体" w:hAnsi="Consolas" w:cs="Consolas"/>
          <w:color w:val="999999"/>
          <w:kern w:val="0"/>
          <w:sz w:val="20"/>
          <w:szCs w:val="20"/>
        </w:rPr>
        <w:t>,</w:t>
      </w:r>
      <w:r w:rsidRPr="005F1E3C">
        <w:rPr>
          <w:rFonts w:ascii="Consolas" w:eastAsia="宋体" w:hAnsi="Consolas" w:cs="Consolas"/>
          <w:color w:val="000000"/>
          <w:kern w:val="0"/>
          <w:sz w:val="20"/>
          <w:szCs w:val="20"/>
        </w:rPr>
        <w:t xml:space="preserve"> productName</w:t>
      </w:r>
      <w:r w:rsidRPr="005F1E3C">
        <w:rPr>
          <w:rFonts w:ascii="Consolas" w:eastAsia="宋体" w:hAnsi="Consolas" w:cs="Consolas"/>
          <w:color w:val="999999"/>
          <w:kern w:val="0"/>
          <w:sz w:val="20"/>
          <w:szCs w:val="20"/>
        </w:rPr>
        <w:t>,</w:t>
      </w:r>
      <w:r w:rsidRPr="005F1E3C">
        <w:rPr>
          <w:rFonts w:ascii="Consolas" w:eastAsia="宋体" w:hAnsi="Consolas" w:cs="Consolas"/>
          <w:color w:val="000000"/>
          <w:kern w:val="0"/>
          <w:sz w:val="20"/>
          <w:szCs w:val="20"/>
        </w:rPr>
        <w:t xml:space="preserve"> buyPrice</w:t>
      </w:r>
    </w:p>
    <w:p w:rsidR="005F1E3C" w:rsidRPr="005F1E3C" w:rsidRDefault="005F1E3C" w:rsidP="005F1E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5F1E3C">
        <w:rPr>
          <w:rFonts w:ascii="Consolas" w:eastAsia="宋体" w:hAnsi="Consolas" w:cs="Consolas"/>
          <w:color w:val="000000"/>
          <w:kern w:val="0"/>
          <w:sz w:val="20"/>
          <w:szCs w:val="20"/>
        </w:rPr>
        <w:lastRenderedPageBreak/>
        <w:t xml:space="preserve">    </w:t>
      </w:r>
      <w:r w:rsidRPr="005F1E3C">
        <w:rPr>
          <w:rFonts w:ascii="Consolas" w:eastAsia="宋体" w:hAnsi="Consolas" w:cs="Consolas"/>
          <w:color w:val="0077AA"/>
          <w:kern w:val="0"/>
          <w:sz w:val="20"/>
          <w:szCs w:val="20"/>
        </w:rPr>
        <w:t>FROM</w:t>
      </w:r>
    </w:p>
    <w:p w:rsidR="005F1E3C" w:rsidRPr="005F1E3C" w:rsidRDefault="005F1E3C" w:rsidP="005F1E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5F1E3C">
        <w:rPr>
          <w:rFonts w:ascii="Consolas" w:eastAsia="宋体" w:hAnsi="Consolas" w:cs="Consolas"/>
          <w:color w:val="000000"/>
          <w:kern w:val="0"/>
          <w:sz w:val="20"/>
          <w:szCs w:val="20"/>
        </w:rPr>
        <w:t xml:space="preserve">        </w:t>
      </w:r>
      <w:proofErr w:type="gramStart"/>
      <w:r w:rsidRPr="005F1E3C">
        <w:rPr>
          <w:rFonts w:ascii="Consolas" w:eastAsia="宋体" w:hAnsi="Consolas" w:cs="Consolas"/>
          <w:color w:val="000000"/>
          <w:kern w:val="0"/>
          <w:sz w:val="20"/>
          <w:szCs w:val="20"/>
        </w:rPr>
        <w:t>products</w:t>
      </w:r>
      <w:proofErr w:type="gramEnd"/>
    </w:p>
    <w:p w:rsidR="005F1E3C" w:rsidRPr="005F1E3C" w:rsidRDefault="005F1E3C" w:rsidP="005F1E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0077AA"/>
          <w:kern w:val="0"/>
          <w:sz w:val="20"/>
          <w:szCs w:val="20"/>
        </w:rPr>
        <w:t>WHERE</w:t>
      </w:r>
    </w:p>
    <w:p w:rsidR="005F1E3C" w:rsidRPr="005F1E3C" w:rsidRDefault="005F1E3C" w:rsidP="005F1E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5F1E3C">
        <w:rPr>
          <w:rFonts w:ascii="Consolas" w:eastAsia="宋体" w:hAnsi="Consolas" w:cs="Consolas"/>
          <w:color w:val="000000"/>
          <w:kern w:val="0"/>
          <w:sz w:val="20"/>
          <w:szCs w:val="20"/>
        </w:rPr>
        <w:t xml:space="preserve">        </w:t>
      </w:r>
      <w:proofErr w:type="gramStart"/>
      <w:r w:rsidRPr="005F1E3C">
        <w:rPr>
          <w:rFonts w:ascii="Consolas" w:eastAsia="宋体" w:hAnsi="Consolas" w:cs="Consolas"/>
          <w:color w:val="000000"/>
          <w:kern w:val="0"/>
          <w:sz w:val="20"/>
          <w:szCs w:val="20"/>
        </w:rPr>
        <w:t>buyPrice</w:t>
      </w:r>
      <w:proofErr w:type="gramEnd"/>
      <w:r w:rsidRPr="005F1E3C">
        <w:rPr>
          <w:rFonts w:ascii="Consolas" w:eastAsia="宋体" w:hAnsi="Consolas" w:cs="Consolas"/>
          <w:color w:val="000000"/>
          <w:kern w:val="0"/>
          <w:sz w:val="20"/>
          <w:szCs w:val="20"/>
        </w:rPr>
        <w:t xml:space="preserve"> </w:t>
      </w:r>
      <w:r w:rsidRPr="005F1E3C">
        <w:rPr>
          <w:rFonts w:ascii="Consolas" w:eastAsia="宋体" w:hAnsi="Consolas" w:cs="Consolas"/>
          <w:color w:val="A67F59"/>
          <w:kern w:val="0"/>
          <w:sz w:val="20"/>
          <w:szCs w:val="20"/>
        </w:rPr>
        <w:t>&gt;</w:t>
      </w:r>
      <w:r w:rsidRPr="005F1E3C">
        <w:rPr>
          <w:rFonts w:ascii="Consolas" w:eastAsia="宋体" w:hAnsi="Consolas" w:cs="Consolas"/>
          <w:color w:val="000000"/>
          <w:kern w:val="0"/>
          <w:sz w:val="20"/>
          <w:szCs w:val="20"/>
        </w:rPr>
        <w:t xml:space="preserve"> </w:t>
      </w:r>
    </w:p>
    <w:p w:rsidR="005F1E3C" w:rsidRPr="005F1E3C" w:rsidRDefault="005F1E3C" w:rsidP="005F1E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999999"/>
          <w:kern w:val="0"/>
          <w:sz w:val="20"/>
          <w:szCs w:val="20"/>
        </w:rPr>
        <w:t>(</w:t>
      </w:r>
      <w:r w:rsidRPr="005F1E3C">
        <w:rPr>
          <w:rFonts w:ascii="Consolas" w:eastAsia="宋体" w:hAnsi="Consolas" w:cs="Consolas"/>
          <w:color w:val="0077AA"/>
          <w:kern w:val="0"/>
          <w:sz w:val="20"/>
          <w:szCs w:val="20"/>
        </w:rPr>
        <w:t>SELECT</w:t>
      </w:r>
      <w:r w:rsidRPr="005F1E3C">
        <w:rPr>
          <w:rFonts w:ascii="Consolas" w:eastAsia="宋体" w:hAnsi="Consolas" w:cs="Consolas"/>
          <w:color w:val="000000"/>
          <w:kern w:val="0"/>
          <w:sz w:val="20"/>
          <w:szCs w:val="20"/>
        </w:rPr>
        <w:t xml:space="preserve"> </w:t>
      </w:r>
    </w:p>
    <w:p w:rsidR="005F1E3C" w:rsidRPr="005F1E3C" w:rsidRDefault="005F1E3C" w:rsidP="005F1E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5F1E3C">
        <w:rPr>
          <w:rFonts w:ascii="Consolas" w:eastAsia="宋体" w:hAnsi="Consolas" w:cs="Consolas"/>
          <w:color w:val="000000"/>
          <w:kern w:val="0"/>
          <w:sz w:val="20"/>
          <w:szCs w:val="20"/>
        </w:rPr>
        <w:t xml:space="preserve">                </w:t>
      </w:r>
      <w:proofErr w:type="gramStart"/>
      <w:r w:rsidRPr="005F1E3C">
        <w:rPr>
          <w:rFonts w:ascii="Consolas" w:eastAsia="宋体" w:hAnsi="Consolas" w:cs="Consolas"/>
          <w:color w:val="DD4A68"/>
          <w:kern w:val="0"/>
          <w:sz w:val="20"/>
          <w:szCs w:val="20"/>
        </w:rPr>
        <w:t>AVG</w:t>
      </w:r>
      <w:r w:rsidRPr="005F1E3C">
        <w:rPr>
          <w:rFonts w:ascii="Consolas" w:eastAsia="宋体" w:hAnsi="Consolas" w:cs="Consolas"/>
          <w:color w:val="999999"/>
          <w:kern w:val="0"/>
          <w:sz w:val="20"/>
          <w:szCs w:val="20"/>
        </w:rPr>
        <w:t>(</w:t>
      </w:r>
      <w:proofErr w:type="gramEnd"/>
      <w:r w:rsidRPr="005F1E3C">
        <w:rPr>
          <w:rFonts w:ascii="Consolas" w:eastAsia="宋体" w:hAnsi="Consolas" w:cs="Consolas"/>
          <w:color w:val="000000"/>
          <w:kern w:val="0"/>
          <w:sz w:val="20"/>
          <w:szCs w:val="20"/>
        </w:rPr>
        <w:t>buyPrice</w:t>
      </w:r>
      <w:r w:rsidRPr="005F1E3C">
        <w:rPr>
          <w:rFonts w:ascii="Consolas" w:eastAsia="宋体" w:hAnsi="Consolas" w:cs="Consolas"/>
          <w:color w:val="999999"/>
          <w:kern w:val="0"/>
          <w:sz w:val="20"/>
          <w:szCs w:val="20"/>
        </w:rPr>
        <w:t>)</w:t>
      </w:r>
    </w:p>
    <w:p w:rsidR="005F1E3C" w:rsidRPr="005F1E3C" w:rsidRDefault="005F1E3C" w:rsidP="005F1E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0077AA"/>
          <w:kern w:val="0"/>
          <w:sz w:val="20"/>
          <w:szCs w:val="20"/>
        </w:rPr>
        <w:t>FROM</w:t>
      </w:r>
    </w:p>
    <w:p w:rsidR="005F1E3C" w:rsidRPr="005F1E3C" w:rsidRDefault="005F1E3C" w:rsidP="005F1E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5F1E3C">
        <w:rPr>
          <w:rFonts w:ascii="Consolas" w:eastAsia="宋体" w:hAnsi="Consolas" w:cs="Consolas"/>
          <w:color w:val="000000"/>
          <w:kern w:val="0"/>
          <w:sz w:val="20"/>
          <w:szCs w:val="20"/>
        </w:rPr>
        <w:t xml:space="preserve">                </w:t>
      </w:r>
      <w:proofErr w:type="gramStart"/>
      <w:r w:rsidRPr="005F1E3C">
        <w:rPr>
          <w:rFonts w:ascii="Consolas" w:eastAsia="宋体" w:hAnsi="Consolas" w:cs="Consolas"/>
          <w:color w:val="000000"/>
          <w:kern w:val="0"/>
          <w:sz w:val="20"/>
          <w:szCs w:val="20"/>
        </w:rPr>
        <w:t>products</w:t>
      </w:r>
      <w:proofErr w:type="gramEnd"/>
      <w:r w:rsidRPr="005F1E3C">
        <w:rPr>
          <w:rFonts w:ascii="Consolas" w:eastAsia="宋体" w:hAnsi="Consolas" w:cs="Consolas"/>
          <w:color w:val="999999"/>
          <w:kern w:val="0"/>
          <w:sz w:val="20"/>
          <w:szCs w:val="20"/>
        </w:rPr>
        <w:t>)</w:t>
      </w:r>
    </w:p>
    <w:p w:rsidR="005F1E3C" w:rsidRPr="005F1E3C" w:rsidRDefault="005F1E3C" w:rsidP="005F1E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0077AA"/>
          <w:kern w:val="0"/>
          <w:sz w:val="20"/>
          <w:szCs w:val="20"/>
        </w:rPr>
        <w:t>ORDER</w:t>
      </w: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0077AA"/>
          <w:kern w:val="0"/>
          <w:sz w:val="20"/>
          <w:szCs w:val="20"/>
        </w:rPr>
        <w:t>BY</w:t>
      </w:r>
      <w:r w:rsidRPr="005F1E3C">
        <w:rPr>
          <w:rFonts w:ascii="Consolas" w:eastAsia="宋体" w:hAnsi="Consolas" w:cs="Consolas"/>
          <w:color w:val="000000"/>
          <w:kern w:val="0"/>
          <w:sz w:val="20"/>
          <w:szCs w:val="20"/>
        </w:rPr>
        <w:t xml:space="preserve"> buyPrice </w:t>
      </w:r>
      <w:r w:rsidRPr="005F1E3C">
        <w:rPr>
          <w:rFonts w:ascii="Consolas" w:eastAsia="宋体" w:hAnsi="Consolas" w:cs="Consolas"/>
          <w:color w:val="0077AA"/>
          <w:kern w:val="0"/>
          <w:sz w:val="20"/>
          <w:szCs w:val="20"/>
        </w:rPr>
        <w:t>DESC</w:t>
      </w:r>
      <w:r w:rsidRPr="005F1E3C">
        <w:rPr>
          <w:rFonts w:ascii="Consolas" w:eastAsia="宋体" w:hAnsi="Consolas" w:cs="Consolas"/>
          <w:color w:val="999999"/>
          <w:kern w:val="0"/>
          <w:sz w:val="20"/>
          <w:szCs w:val="20"/>
        </w:rPr>
        <w:t>;</w:t>
      </w:r>
    </w:p>
    <w:p w:rsidR="005F1E3C" w:rsidRPr="005F1E3C" w:rsidRDefault="005F1E3C" w:rsidP="005F1E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0"/>
          <w:szCs w:val="20"/>
        </w:rPr>
      </w:pPr>
      <w:r w:rsidRPr="005F1E3C">
        <w:rPr>
          <w:rFonts w:ascii="Consolas" w:eastAsia="宋体" w:hAnsi="Consolas" w:cs="Consolas"/>
          <w:color w:val="BBBBBB"/>
          <w:kern w:val="0"/>
          <w:sz w:val="16"/>
          <w:szCs w:val="16"/>
        </w:rPr>
        <w:t>SQL</w:t>
      </w:r>
    </w:p>
    <w:p w:rsidR="005F1E3C" w:rsidRPr="005F1E3C" w:rsidRDefault="005F1E3C" w:rsidP="005F1E3C">
      <w:pPr>
        <w:widowControl/>
        <w:shd w:val="clear" w:color="auto" w:fill="FFFFFF"/>
        <w:spacing w:after="120"/>
        <w:jc w:val="left"/>
        <w:rPr>
          <w:rFonts w:ascii="Helvetica" w:eastAsia="宋体" w:hAnsi="Helvetica" w:cs="Helvetica"/>
          <w:color w:val="333344"/>
          <w:kern w:val="0"/>
          <w:sz w:val="23"/>
          <w:szCs w:val="23"/>
        </w:rPr>
      </w:pPr>
      <w:r w:rsidRPr="005F1E3C">
        <w:rPr>
          <w:rFonts w:ascii="Helvetica" w:eastAsia="宋体" w:hAnsi="Helvetica" w:cs="Helvetica"/>
          <w:color w:val="333344"/>
          <w:kern w:val="0"/>
          <w:sz w:val="23"/>
          <w:szCs w:val="23"/>
        </w:rPr>
        <w:t>查询上述视图：</w:t>
      </w:r>
      <w:r w:rsidRPr="005F1E3C">
        <w:rPr>
          <w:rFonts w:ascii="Consolas" w:eastAsia="宋体" w:hAnsi="Consolas" w:cs="Consolas"/>
          <w:color w:val="C7254E"/>
          <w:kern w:val="0"/>
          <w:sz w:val="23"/>
          <w:szCs w:val="23"/>
          <w:shd w:val="clear" w:color="auto" w:fill="F9F2F4"/>
        </w:rPr>
        <w:t>aboveAvgProducts</w:t>
      </w:r>
      <w:r w:rsidRPr="005F1E3C">
        <w:rPr>
          <w:rFonts w:ascii="Helvetica" w:eastAsia="宋体" w:hAnsi="Helvetica" w:cs="Helvetica"/>
          <w:color w:val="333344"/>
          <w:kern w:val="0"/>
          <w:sz w:val="23"/>
          <w:szCs w:val="23"/>
        </w:rPr>
        <w:t>的数据简单如下：</w:t>
      </w:r>
    </w:p>
    <w:p w:rsidR="005F1E3C" w:rsidRPr="005F1E3C" w:rsidRDefault="005F1E3C" w:rsidP="005F1E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5F1E3C">
        <w:rPr>
          <w:rFonts w:ascii="Consolas" w:eastAsia="宋体" w:hAnsi="Consolas" w:cs="Consolas"/>
          <w:color w:val="0077AA"/>
          <w:kern w:val="0"/>
          <w:sz w:val="20"/>
          <w:szCs w:val="20"/>
        </w:rPr>
        <w:t>SELECT</w:t>
      </w:r>
      <w:r w:rsidRPr="005F1E3C">
        <w:rPr>
          <w:rFonts w:ascii="Consolas" w:eastAsia="宋体" w:hAnsi="Consolas" w:cs="Consolas"/>
          <w:color w:val="000000"/>
          <w:kern w:val="0"/>
          <w:sz w:val="20"/>
          <w:szCs w:val="20"/>
        </w:rPr>
        <w:t xml:space="preserve"> </w:t>
      </w:r>
    </w:p>
    <w:p w:rsidR="005F1E3C" w:rsidRPr="005F1E3C" w:rsidRDefault="005F1E3C" w:rsidP="005F1E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A67F59"/>
          <w:kern w:val="0"/>
          <w:sz w:val="20"/>
          <w:szCs w:val="20"/>
        </w:rPr>
        <w:t>*</w:t>
      </w:r>
    </w:p>
    <w:p w:rsidR="005F1E3C" w:rsidRPr="005F1E3C" w:rsidRDefault="005F1E3C" w:rsidP="005F1E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5F1E3C">
        <w:rPr>
          <w:rFonts w:ascii="Consolas" w:eastAsia="宋体" w:hAnsi="Consolas" w:cs="Consolas"/>
          <w:color w:val="0077AA"/>
          <w:kern w:val="0"/>
          <w:sz w:val="20"/>
          <w:szCs w:val="20"/>
        </w:rPr>
        <w:t>FROM</w:t>
      </w:r>
    </w:p>
    <w:p w:rsidR="005F1E3C" w:rsidRPr="005F1E3C" w:rsidRDefault="005F1E3C" w:rsidP="005F1E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5F1E3C">
        <w:rPr>
          <w:rFonts w:ascii="Consolas" w:eastAsia="宋体" w:hAnsi="Consolas" w:cs="Consolas"/>
          <w:color w:val="000000"/>
          <w:kern w:val="0"/>
          <w:sz w:val="20"/>
          <w:szCs w:val="20"/>
        </w:rPr>
        <w:t xml:space="preserve">    </w:t>
      </w:r>
      <w:proofErr w:type="gramStart"/>
      <w:r w:rsidRPr="005F1E3C">
        <w:rPr>
          <w:rFonts w:ascii="Consolas" w:eastAsia="宋体" w:hAnsi="Consolas" w:cs="Consolas"/>
          <w:color w:val="000000"/>
          <w:kern w:val="0"/>
          <w:sz w:val="20"/>
          <w:szCs w:val="20"/>
        </w:rPr>
        <w:t>aboveAvgProducts</w:t>
      </w:r>
      <w:proofErr w:type="gramEnd"/>
      <w:r w:rsidRPr="005F1E3C">
        <w:rPr>
          <w:rFonts w:ascii="Consolas" w:eastAsia="宋体" w:hAnsi="Consolas" w:cs="Consolas"/>
          <w:color w:val="999999"/>
          <w:kern w:val="0"/>
          <w:sz w:val="20"/>
          <w:szCs w:val="20"/>
        </w:rPr>
        <w:t>;</w:t>
      </w:r>
    </w:p>
    <w:p w:rsidR="005F1E3C" w:rsidRPr="005F1E3C" w:rsidRDefault="005F1E3C" w:rsidP="005F1E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0"/>
          <w:szCs w:val="20"/>
        </w:rPr>
      </w:pPr>
      <w:r w:rsidRPr="005F1E3C">
        <w:rPr>
          <w:rFonts w:ascii="Consolas" w:eastAsia="宋体" w:hAnsi="Consolas" w:cs="Consolas"/>
          <w:color w:val="BBBBBB"/>
          <w:kern w:val="0"/>
          <w:sz w:val="16"/>
          <w:szCs w:val="16"/>
        </w:rPr>
        <w:t>SQL</w:t>
      </w:r>
    </w:p>
    <w:p w:rsidR="005F1E3C" w:rsidRPr="005F1E3C" w:rsidRDefault="005F1E3C" w:rsidP="005F1E3C">
      <w:pPr>
        <w:widowControl/>
        <w:shd w:val="clear" w:color="auto" w:fill="FFFFFF"/>
        <w:spacing w:after="120"/>
        <w:jc w:val="left"/>
        <w:rPr>
          <w:rFonts w:ascii="Helvetica" w:eastAsia="宋体" w:hAnsi="Helvetica" w:cs="Helvetica"/>
          <w:color w:val="333344"/>
          <w:kern w:val="0"/>
          <w:sz w:val="23"/>
          <w:szCs w:val="23"/>
        </w:rPr>
      </w:pPr>
      <w:r w:rsidRPr="005F1E3C">
        <w:rPr>
          <w:rFonts w:ascii="Helvetica" w:eastAsia="宋体" w:hAnsi="Helvetica" w:cs="Helvetica"/>
          <w:color w:val="333344"/>
          <w:kern w:val="0"/>
          <w:sz w:val="23"/>
          <w:szCs w:val="23"/>
        </w:rPr>
        <w:t>执行上面查询语句，得到以下结果</w:t>
      </w:r>
      <w:r w:rsidRPr="005F1E3C">
        <w:rPr>
          <w:rFonts w:ascii="Helvetica" w:eastAsia="宋体" w:hAnsi="Helvetica" w:cs="Helvetica"/>
          <w:color w:val="333344"/>
          <w:kern w:val="0"/>
          <w:sz w:val="23"/>
          <w:szCs w:val="23"/>
        </w:rPr>
        <w:t xml:space="preserve"> -</w:t>
      </w:r>
    </w:p>
    <w:p w:rsidR="005F1E3C" w:rsidRPr="005F1E3C" w:rsidRDefault="005F1E3C" w:rsidP="005F1E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5F1E3C">
        <w:rPr>
          <w:rFonts w:ascii="Consolas" w:eastAsia="宋体" w:hAnsi="Consolas" w:cs="Consolas"/>
          <w:color w:val="A67F59"/>
          <w:kern w:val="0"/>
          <w:sz w:val="20"/>
          <w:szCs w:val="20"/>
        </w:rPr>
        <w:t>+</w:t>
      </w:r>
      <w:r w:rsidRPr="005F1E3C">
        <w:rPr>
          <w:rFonts w:ascii="Consolas" w:eastAsia="宋体" w:hAnsi="Consolas" w:cs="Consolas"/>
          <w:color w:val="708090"/>
          <w:kern w:val="0"/>
          <w:sz w:val="20"/>
          <w:szCs w:val="20"/>
        </w:rPr>
        <w:t>-------------+-----------------------------------------+----------+</w:t>
      </w:r>
    </w:p>
    <w:p w:rsidR="005F1E3C" w:rsidRPr="005F1E3C" w:rsidRDefault="005F1E3C" w:rsidP="005F1E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5F1E3C">
        <w:rPr>
          <w:rFonts w:ascii="Consolas" w:eastAsia="宋体" w:hAnsi="Consolas" w:cs="Consolas"/>
          <w:color w:val="A67F59"/>
          <w:kern w:val="0"/>
          <w:sz w:val="20"/>
          <w:szCs w:val="20"/>
        </w:rPr>
        <w:t>|</w:t>
      </w:r>
      <w:r w:rsidRPr="005F1E3C">
        <w:rPr>
          <w:rFonts w:ascii="Consolas" w:eastAsia="宋体" w:hAnsi="Consolas" w:cs="Consolas"/>
          <w:color w:val="000000"/>
          <w:kern w:val="0"/>
          <w:sz w:val="20"/>
          <w:szCs w:val="20"/>
        </w:rPr>
        <w:t xml:space="preserve"> </w:t>
      </w:r>
      <w:proofErr w:type="gramStart"/>
      <w:r w:rsidRPr="005F1E3C">
        <w:rPr>
          <w:rFonts w:ascii="Consolas" w:eastAsia="宋体" w:hAnsi="Consolas" w:cs="Consolas"/>
          <w:color w:val="000000"/>
          <w:kern w:val="0"/>
          <w:sz w:val="20"/>
          <w:szCs w:val="20"/>
        </w:rPr>
        <w:t>productCode</w:t>
      </w:r>
      <w:proofErr w:type="gramEnd"/>
      <w:r w:rsidRPr="005F1E3C">
        <w:rPr>
          <w:rFonts w:ascii="Consolas" w:eastAsia="宋体" w:hAnsi="Consolas" w:cs="Consolas"/>
          <w:color w:val="000000"/>
          <w:kern w:val="0"/>
          <w:sz w:val="20"/>
          <w:szCs w:val="20"/>
        </w:rPr>
        <w:t xml:space="preserve"> </w:t>
      </w:r>
      <w:r w:rsidRPr="005F1E3C">
        <w:rPr>
          <w:rFonts w:ascii="Consolas" w:eastAsia="宋体" w:hAnsi="Consolas" w:cs="Consolas"/>
          <w:color w:val="A67F59"/>
          <w:kern w:val="0"/>
          <w:sz w:val="20"/>
          <w:szCs w:val="20"/>
        </w:rPr>
        <w:t>|</w:t>
      </w:r>
      <w:r w:rsidRPr="005F1E3C">
        <w:rPr>
          <w:rFonts w:ascii="Consolas" w:eastAsia="宋体" w:hAnsi="Consolas" w:cs="Consolas"/>
          <w:color w:val="000000"/>
          <w:kern w:val="0"/>
          <w:sz w:val="20"/>
          <w:szCs w:val="20"/>
        </w:rPr>
        <w:t xml:space="preserve"> productName                             </w:t>
      </w:r>
      <w:r w:rsidRPr="005F1E3C">
        <w:rPr>
          <w:rFonts w:ascii="Consolas" w:eastAsia="宋体" w:hAnsi="Consolas" w:cs="Consolas"/>
          <w:color w:val="A67F59"/>
          <w:kern w:val="0"/>
          <w:sz w:val="20"/>
          <w:szCs w:val="20"/>
        </w:rPr>
        <w:t>|</w:t>
      </w:r>
      <w:r w:rsidRPr="005F1E3C">
        <w:rPr>
          <w:rFonts w:ascii="Consolas" w:eastAsia="宋体" w:hAnsi="Consolas" w:cs="Consolas"/>
          <w:color w:val="000000"/>
          <w:kern w:val="0"/>
          <w:sz w:val="20"/>
          <w:szCs w:val="20"/>
        </w:rPr>
        <w:t xml:space="preserve"> buyPrice </w:t>
      </w:r>
      <w:r w:rsidRPr="005F1E3C">
        <w:rPr>
          <w:rFonts w:ascii="Consolas" w:eastAsia="宋体" w:hAnsi="Consolas" w:cs="Consolas"/>
          <w:color w:val="A67F59"/>
          <w:kern w:val="0"/>
          <w:sz w:val="20"/>
          <w:szCs w:val="20"/>
        </w:rPr>
        <w:t>|</w:t>
      </w:r>
    </w:p>
    <w:p w:rsidR="005F1E3C" w:rsidRPr="005F1E3C" w:rsidRDefault="005F1E3C" w:rsidP="005F1E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5F1E3C">
        <w:rPr>
          <w:rFonts w:ascii="Consolas" w:eastAsia="宋体" w:hAnsi="Consolas" w:cs="Consolas"/>
          <w:color w:val="A67F59"/>
          <w:kern w:val="0"/>
          <w:sz w:val="20"/>
          <w:szCs w:val="20"/>
        </w:rPr>
        <w:t>+</w:t>
      </w:r>
      <w:r w:rsidRPr="005F1E3C">
        <w:rPr>
          <w:rFonts w:ascii="Consolas" w:eastAsia="宋体" w:hAnsi="Consolas" w:cs="Consolas"/>
          <w:color w:val="708090"/>
          <w:kern w:val="0"/>
          <w:sz w:val="20"/>
          <w:szCs w:val="20"/>
        </w:rPr>
        <w:t>-------------+-----------------------------------------+----------+</w:t>
      </w:r>
    </w:p>
    <w:p w:rsidR="005F1E3C" w:rsidRPr="005F1E3C" w:rsidRDefault="005F1E3C" w:rsidP="005F1E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5F1E3C">
        <w:rPr>
          <w:rFonts w:ascii="Consolas" w:eastAsia="宋体" w:hAnsi="Consolas" w:cs="Consolas"/>
          <w:color w:val="A67F59"/>
          <w:kern w:val="0"/>
          <w:sz w:val="20"/>
          <w:szCs w:val="20"/>
        </w:rPr>
        <w:t>|</w:t>
      </w:r>
      <w:r w:rsidRPr="005F1E3C">
        <w:rPr>
          <w:rFonts w:ascii="Consolas" w:eastAsia="宋体" w:hAnsi="Consolas" w:cs="Consolas"/>
          <w:color w:val="000000"/>
          <w:kern w:val="0"/>
          <w:sz w:val="20"/>
          <w:szCs w:val="20"/>
        </w:rPr>
        <w:t xml:space="preserve"> S10_4962    </w:t>
      </w:r>
      <w:r w:rsidRPr="005F1E3C">
        <w:rPr>
          <w:rFonts w:ascii="Consolas" w:eastAsia="宋体" w:hAnsi="Consolas" w:cs="Consolas"/>
          <w:color w:val="A67F59"/>
          <w:kern w:val="0"/>
          <w:sz w:val="20"/>
          <w:szCs w:val="20"/>
        </w:rPr>
        <w:t>|</w:t>
      </w: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990055"/>
          <w:kern w:val="0"/>
          <w:sz w:val="20"/>
          <w:szCs w:val="20"/>
        </w:rPr>
        <w:t>1962</w:t>
      </w:r>
      <w:r w:rsidRPr="005F1E3C">
        <w:rPr>
          <w:rFonts w:ascii="Consolas" w:eastAsia="宋体" w:hAnsi="Consolas" w:cs="Consolas"/>
          <w:color w:val="000000"/>
          <w:kern w:val="0"/>
          <w:sz w:val="20"/>
          <w:szCs w:val="20"/>
        </w:rPr>
        <w:t xml:space="preserve"> LanciaA Delta 16V                  </w:t>
      </w:r>
      <w:r w:rsidRPr="005F1E3C">
        <w:rPr>
          <w:rFonts w:ascii="Consolas" w:eastAsia="宋体" w:hAnsi="Consolas" w:cs="Consolas"/>
          <w:color w:val="A67F59"/>
          <w:kern w:val="0"/>
          <w:sz w:val="20"/>
          <w:szCs w:val="20"/>
        </w:rPr>
        <w:t>|</w:t>
      </w: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990055"/>
          <w:kern w:val="0"/>
          <w:sz w:val="20"/>
          <w:szCs w:val="20"/>
        </w:rPr>
        <w:t>103.42</w:t>
      </w: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A67F59"/>
          <w:kern w:val="0"/>
          <w:sz w:val="20"/>
          <w:szCs w:val="20"/>
        </w:rPr>
        <w:t>|</w:t>
      </w:r>
    </w:p>
    <w:p w:rsidR="005F1E3C" w:rsidRPr="005F1E3C" w:rsidRDefault="005F1E3C" w:rsidP="005F1E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5F1E3C">
        <w:rPr>
          <w:rFonts w:ascii="Consolas" w:eastAsia="宋体" w:hAnsi="Consolas" w:cs="Consolas"/>
          <w:color w:val="A67F59"/>
          <w:kern w:val="0"/>
          <w:sz w:val="20"/>
          <w:szCs w:val="20"/>
        </w:rPr>
        <w:t>|</w:t>
      </w:r>
      <w:r w:rsidRPr="005F1E3C">
        <w:rPr>
          <w:rFonts w:ascii="Consolas" w:eastAsia="宋体" w:hAnsi="Consolas" w:cs="Consolas"/>
          <w:color w:val="000000"/>
          <w:kern w:val="0"/>
          <w:sz w:val="20"/>
          <w:szCs w:val="20"/>
        </w:rPr>
        <w:t xml:space="preserve"> S18_2238    </w:t>
      </w:r>
      <w:r w:rsidRPr="005F1E3C">
        <w:rPr>
          <w:rFonts w:ascii="Consolas" w:eastAsia="宋体" w:hAnsi="Consolas" w:cs="Consolas"/>
          <w:color w:val="A67F59"/>
          <w:kern w:val="0"/>
          <w:sz w:val="20"/>
          <w:szCs w:val="20"/>
        </w:rPr>
        <w:t>|</w:t>
      </w: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990055"/>
          <w:kern w:val="0"/>
          <w:sz w:val="20"/>
          <w:szCs w:val="20"/>
        </w:rPr>
        <w:t>1998</w:t>
      </w:r>
      <w:r w:rsidRPr="005F1E3C">
        <w:rPr>
          <w:rFonts w:ascii="Consolas" w:eastAsia="宋体" w:hAnsi="Consolas" w:cs="Consolas"/>
          <w:color w:val="000000"/>
          <w:kern w:val="0"/>
          <w:sz w:val="20"/>
          <w:szCs w:val="20"/>
        </w:rPr>
        <w:t xml:space="preserve"> Chrysler Plymouth Prowler          </w:t>
      </w:r>
      <w:r w:rsidRPr="005F1E3C">
        <w:rPr>
          <w:rFonts w:ascii="Consolas" w:eastAsia="宋体" w:hAnsi="Consolas" w:cs="Consolas"/>
          <w:color w:val="A67F59"/>
          <w:kern w:val="0"/>
          <w:sz w:val="20"/>
          <w:szCs w:val="20"/>
        </w:rPr>
        <w:t>|</w:t>
      </w: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990055"/>
          <w:kern w:val="0"/>
          <w:sz w:val="20"/>
          <w:szCs w:val="20"/>
        </w:rPr>
        <w:t>101.51</w:t>
      </w: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A67F59"/>
          <w:kern w:val="0"/>
          <w:sz w:val="20"/>
          <w:szCs w:val="20"/>
        </w:rPr>
        <w:t>|</w:t>
      </w:r>
    </w:p>
    <w:p w:rsidR="005F1E3C" w:rsidRPr="005F1E3C" w:rsidRDefault="005F1E3C" w:rsidP="005F1E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5F1E3C">
        <w:rPr>
          <w:rFonts w:ascii="Consolas" w:eastAsia="宋体" w:hAnsi="Consolas" w:cs="Consolas"/>
          <w:color w:val="A67F59"/>
          <w:kern w:val="0"/>
          <w:sz w:val="20"/>
          <w:szCs w:val="20"/>
        </w:rPr>
        <w:t>|</w:t>
      </w:r>
      <w:r w:rsidRPr="005F1E3C">
        <w:rPr>
          <w:rFonts w:ascii="Consolas" w:eastAsia="宋体" w:hAnsi="Consolas" w:cs="Consolas"/>
          <w:color w:val="000000"/>
          <w:kern w:val="0"/>
          <w:sz w:val="20"/>
          <w:szCs w:val="20"/>
        </w:rPr>
        <w:t xml:space="preserve"> S10_1949    </w:t>
      </w:r>
      <w:r w:rsidRPr="005F1E3C">
        <w:rPr>
          <w:rFonts w:ascii="Consolas" w:eastAsia="宋体" w:hAnsi="Consolas" w:cs="Consolas"/>
          <w:color w:val="A67F59"/>
          <w:kern w:val="0"/>
          <w:sz w:val="20"/>
          <w:szCs w:val="20"/>
        </w:rPr>
        <w:t>|</w:t>
      </w: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990055"/>
          <w:kern w:val="0"/>
          <w:sz w:val="20"/>
          <w:szCs w:val="20"/>
        </w:rPr>
        <w:t>1952</w:t>
      </w:r>
      <w:r w:rsidRPr="005F1E3C">
        <w:rPr>
          <w:rFonts w:ascii="Consolas" w:eastAsia="宋体" w:hAnsi="Consolas" w:cs="Consolas"/>
          <w:color w:val="000000"/>
          <w:kern w:val="0"/>
          <w:sz w:val="20"/>
          <w:szCs w:val="20"/>
        </w:rPr>
        <w:t xml:space="preserve"> Alpine Renault </w:t>
      </w:r>
      <w:r w:rsidRPr="005F1E3C">
        <w:rPr>
          <w:rFonts w:ascii="Consolas" w:eastAsia="宋体" w:hAnsi="Consolas" w:cs="Consolas"/>
          <w:color w:val="990055"/>
          <w:kern w:val="0"/>
          <w:sz w:val="20"/>
          <w:szCs w:val="20"/>
        </w:rPr>
        <w:t>1300</w:t>
      </w: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A67F59"/>
          <w:kern w:val="0"/>
          <w:sz w:val="20"/>
          <w:szCs w:val="20"/>
        </w:rPr>
        <w:t>|</w:t>
      </w: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990055"/>
          <w:kern w:val="0"/>
          <w:sz w:val="20"/>
          <w:szCs w:val="20"/>
        </w:rPr>
        <w:t>98.58</w:t>
      </w: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A67F59"/>
          <w:kern w:val="0"/>
          <w:sz w:val="20"/>
          <w:szCs w:val="20"/>
        </w:rPr>
        <w:t>|</w:t>
      </w:r>
    </w:p>
    <w:p w:rsidR="005F1E3C" w:rsidRPr="005F1E3C" w:rsidRDefault="005F1E3C" w:rsidP="005F1E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5F1E3C">
        <w:rPr>
          <w:rFonts w:ascii="Consolas" w:eastAsia="宋体" w:hAnsi="Consolas" w:cs="Consolas"/>
          <w:color w:val="A67F59"/>
          <w:kern w:val="0"/>
          <w:sz w:val="20"/>
          <w:szCs w:val="20"/>
        </w:rPr>
        <w:t>|*************</w:t>
      </w: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000000"/>
          <w:kern w:val="0"/>
          <w:sz w:val="20"/>
          <w:szCs w:val="20"/>
        </w:rPr>
        <w:t>此处省略了一大波数据</w:t>
      </w: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A67F59"/>
          <w:kern w:val="0"/>
          <w:sz w:val="20"/>
          <w:szCs w:val="20"/>
        </w:rPr>
        <w:t>*********************************|</w:t>
      </w:r>
    </w:p>
    <w:p w:rsidR="005F1E3C" w:rsidRPr="005F1E3C" w:rsidRDefault="005F1E3C" w:rsidP="005F1E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5F1E3C">
        <w:rPr>
          <w:rFonts w:ascii="Consolas" w:eastAsia="宋体" w:hAnsi="Consolas" w:cs="Consolas"/>
          <w:color w:val="A67F59"/>
          <w:kern w:val="0"/>
          <w:sz w:val="20"/>
          <w:szCs w:val="20"/>
        </w:rPr>
        <w:t>|</w:t>
      </w:r>
      <w:r w:rsidRPr="005F1E3C">
        <w:rPr>
          <w:rFonts w:ascii="Consolas" w:eastAsia="宋体" w:hAnsi="Consolas" w:cs="Consolas"/>
          <w:color w:val="000000"/>
          <w:kern w:val="0"/>
          <w:sz w:val="20"/>
          <w:szCs w:val="20"/>
        </w:rPr>
        <w:t xml:space="preserve"> S18_3320    </w:t>
      </w:r>
      <w:r w:rsidRPr="005F1E3C">
        <w:rPr>
          <w:rFonts w:ascii="Consolas" w:eastAsia="宋体" w:hAnsi="Consolas" w:cs="Consolas"/>
          <w:color w:val="A67F59"/>
          <w:kern w:val="0"/>
          <w:sz w:val="20"/>
          <w:szCs w:val="20"/>
        </w:rPr>
        <w:t>|</w:t>
      </w: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990055"/>
          <w:kern w:val="0"/>
          <w:sz w:val="20"/>
          <w:szCs w:val="20"/>
        </w:rPr>
        <w:t>1917</w:t>
      </w:r>
      <w:r w:rsidRPr="005F1E3C">
        <w:rPr>
          <w:rFonts w:ascii="Consolas" w:eastAsia="宋体" w:hAnsi="Consolas" w:cs="Consolas"/>
          <w:color w:val="000000"/>
          <w:kern w:val="0"/>
          <w:sz w:val="20"/>
          <w:szCs w:val="20"/>
        </w:rPr>
        <w:t xml:space="preserve"> Maxwell Touring Car                </w:t>
      </w:r>
      <w:r w:rsidRPr="005F1E3C">
        <w:rPr>
          <w:rFonts w:ascii="Consolas" w:eastAsia="宋体" w:hAnsi="Consolas" w:cs="Consolas"/>
          <w:color w:val="A67F59"/>
          <w:kern w:val="0"/>
          <w:sz w:val="20"/>
          <w:szCs w:val="20"/>
        </w:rPr>
        <w:t>|</w:t>
      </w: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990055"/>
          <w:kern w:val="0"/>
          <w:sz w:val="20"/>
          <w:szCs w:val="20"/>
        </w:rPr>
        <w:t>57.54</w:t>
      </w: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A67F59"/>
          <w:kern w:val="0"/>
          <w:sz w:val="20"/>
          <w:szCs w:val="20"/>
        </w:rPr>
        <w:t>|</w:t>
      </w:r>
    </w:p>
    <w:p w:rsidR="005F1E3C" w:rsidRPr="005F1E3C" w:rsidRDefault="005F1E3C" w:rsidP="005F1E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5F1E3C">
        <w:rPr>
          <w:rFonts w:ascii="Consolas" w:eastAsia="宋体" w:hAnsi="Consolas" w:cs="Consolas"/>
          <w:color w:val="A67F59"/>
          <w:kern w:val="0"/>
          <w:sz w:val="20"/>
          <w:szCs w:val="20"/>
        </w:rPr>
        <w:t>|</w:t>
      </w:r>
      <w:r w:rsidRPr="005F1E3C">
        <w:rPr>
          <w:rFonts w:ascii="Consolas" w:eastAsia="宋体" w:hAnsi="Consolas" w:cs="Consolas"/>
          <w:color w:val="000000"/>
          <w:kern w:val="0"/>
          <w:sz w:val="20"/>
          <w:szCs w:val="20"/>
        </w:rPr>
        <w:t xml:space="preserve"> S24_4258    </w:t>
      </w:r>
      <w:r w:rsidRPr="005F1E3C">
        <w:rPr>
          <w:rFonts w:ascii="Consolas" w:eastAsia="宋体" w:hAnsi="Consolas" w:cs="Consolas"/>
          <w:color w:val="A67F59"/>
          <w:kern w:val="0"/>
          <w:sz w:val="20"/>
          <w:szCs w:val="20"/>
        </w:rPr>
        <w:t>|</w:t>
      </w: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990055"/>
          <w:kern w:val="0"/>
          <w:sz w:val="20"/>
          <w:szCs w:val="20"/>
        </w:rPr>
        <w:t>1936</w:t>
      </w:r>
      <w:r w:rsidRPr="005F1E3C">
        <w:rPr>
          <w:rFonts w:ascii="Consolas" w:eastAsia="宋体" w:hAnsi="Consolas" w:cs="Consolas"/>
          <w:color w:val="000000"/>
          <w:kern w:val="0"/>
          <w:sz w:val="20"/>
          <w:szCs w:val="20"/>
        </w:rPr>
        <w:t xml:space="preserve"> Chrysler Airflow                   </w:t>
      </w:r>
      <w:r w:rsidRPr="005F1E3C">
        <w:rPr>
          <w:rFonts w:ascii="Consolas" w:eastAsia="宋体" w:hAnsi="Consolas" w:cs="Consolas"/>
          <w:color w:val="A67F59"/>
          <w:kern w:val="0"/>
          <w:sz w:val="20"/>
          <w:szCs w:val="20"/>
        </w:rPr>
        <w:t>|</w:t>
      </w: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990055"/>
          <w:kern w:val="0"/>
          <w:sz w:val="20"/>
          <w:szCs w:val="20"/>
        </w:rPr>
        <w:t>57.46</w:t>
      </w: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A67F59"/>
          <w:kern w:val="0"/>
          <w:sz w:val="20"/>
          <w:szCs w:val="20"/>
        </w:rPr>
        <w:t>|</w:t>
      </w:r>
    </w:p>
    <w:p w:rsidR="005F1E3C" w:rsidRPr="005F1E3C" w:rsidRDefault="005F1E3C" w:rsidP="005F1E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5F1E3C">
        <w:rPr>
          <w:rFonts w:ascii="Consolas" w:eastAsia="宋体" w:hAnsi="Consolas" w:cs="Consolas"/>
          <w:color w:val="A67F59"/>
          <w:kern w:val="0"/>
          <w:sz w:val="20"/>
          <w:szCs w:val="20"/>
        </w:rPr>
        <w:t>|</w:t>
      </w:r>
      <w:r w:rsidRPr="005F1E3C">
        <w:rPr>
          <w:rFonts w:ascii="Consolas" w:eastAsia="宋体" w:hAnsi="Consolas" w:cs="Consolas"/>
          <w:color w:val="000000"/>
          <w:kern w:val="0"/>
          <w:sz w:val="20"/>
          <w:szCs w:val="20"/>
        </w:rPr>
        <w:t xml:space="preserve"> S18_3233    </w:t>
      </w:r>
      <w:r w:rsidRPr="005F1E3C">
        <w:rPr>
          <w:rFonts w:ascii="Consolas" w:eastAsia="宋体" w:hAnsi="Consolas" w:cs="Consolas"/>
          <w:color w:val="A67F59"/>
          <w:kern w:val="0"/>
          <w:sz w:val="20"/>
          <w:szCs w:val="20"/>
        </w:rPr>
        <w:t>|</w:t>
      </w: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990055"/>
          <w:kern w:val="0"/>
          <w:sz w:val="20"/>
          <w:szCs w:val="20"/>
        </w:rPr>
        <w:t>1985</w:t>
      </w:r>
      <w:r w:rsidRPr="005F1E3C">
        <w:rPr>
          <w:rFonts w:ascii="Consolas" w:eastAsia="宋体" w:hAnsi="Consolas" w:cs="Consolas"/>
          <w:color w:val="000000"/>
          <w:kern w:val="0"/>
          <w:sz w:val="20"/>
          <w:szCs w:val="20"/>
        </w:rPr>
        <w:t xml:space="preserve"> Toyota Supra                       </w:t>
      </w:r>
      <w:r w:rsidRPr="005F1E3C">
        <w:rPr>
          <w:rFonts w:ascii="Consolas" w:eastAsia="宋体" w:hAnsi="Consolas" w:cs="Consolas"/>
          <w:color w:val="A67F59"/>
          <w:kern w:val="0"/>
          <w:sz w:val="20"/>
          <w:szCs w:val="20"/>
        </w:rPr>
        <w:t>|</w:t>
      </w: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990055"/>
          <w:kern w:val="0"/>
          <w:sz w:val="20"/>
          <w:szCs w:val="20"/>
        </w:rPr>
        <w:t>57.01</w:t>
      </w: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A67F59"/>
          <w:kern w:val="0"/>
          <w:sz w:val="20"/>
          <w:szCs w:val="20"/>
        </w:rPr>
        <w:t>|</w:t>
      </w:r>
    </w:p>
    <w:p w:rsidR="005F1E3C" w:rsidRPr="005F1E3C" w:rsidRDefault="005F1E3C" w:rsidP="005F1E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5F1E3C">
        <w:rPr>
          <w:rFonts w:ascii="Consolas" w:eastAsia="宋体" w:hAnsi="Consolas" w:cs="Consolas"/>
          <w:color w:val="A67F59"/>
          <w:kern w:val="0"/>
          <w:sz w:val="20"/>
          <w:szCs w:val="20"/>
        </w:rPr>
        <w:t>|</w:t>
      </w:r>
      <w:r w:rsidRPr="005F1E3C">
        <w:rPr>
          <w:rFonts w:ascii="Consolas" w:eastAsia="宋体" w:hAnsi="Consolas" w:cs="Consolas"/>
          <w:color w:val="000000"/>
          <w:kern w:val="0"/>
          <w:sz w:val="20"/>
          <w:szCs w:val="20"/>
        </w:rPr>
        <w:t xml:space="preserve"> S18_2870    </w:t>
      </w:r>
      <w:r w:rsidRPr="005F1E3C">
        <w:rPr>
          <w:rFonts w:ascii="Consolas" w:eastAsia="宋体" w:hAnsi="Consolas" w:cs="Consolas"/>
          <w:color w:val="A67F59"/>
          <w:kern w:val="0"/>
          <w:sz w:val="20"/>
          <w:szCs w:val="20"/>
        </w:rPr>
        <w:t>|</w:t>
      </w: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990055"/>
          <w:kern w:val="0"/>
          <w:sz w:val="20"/>
          <w:szCs w:val="20"/>
        </w:rPr>
        <w:t>1999</w:t>
      </w:r>
      <w:r w:rsidRPr="005F1E3C">
        <w:rPr>
          <w:rFonts w:ascii="Consolas" w:eastAsia="宋体" w:hAnsi="Consolas" w:cs="Consolas"/>
          <w:color w:val="000000"/>
          <w:kern w:val="0"/>
          <w:sz w:val="20"/>
          <w:szCs w:val="20"/>
        </w:rPr>
        <w:t xml:space="preserve"> Indy </w:t>
      </w:r>
      <w:r w:rsidRPr="005F1E3C">
        <w:rPr>
          <w:rFonts w:ascii="Consolas" w:eastAsia="宋体" w:hAnsi="Consolas" w:cs="Consolas"/>
          <w:color w:val="990055"/>
          <w:kern w:val="0"/>
          <w:sz w:val="20"/>
          <w:szCs w:val="20"/>
        </w:rPr>
        <w:t>500</w:t>
      </w:r>
      <w:r w:rsidRPr="005F1E3C">
        <w:rPr>
          <w:rFonts w:ascii="Consolas" w:eastAsia="宋体" w:hAnsi="Consolas" w:cs="Consolas"/>
          <w:color w:val="000000"/>
          <w:kern w:val="0"/>
          <w:sz w:val="20"/>
          <w:szCs w:val="20"/>
        </w:rPr>
        <w:t xml:space="preserve"> Monte Carlo SS            </w:t>
      </w:r>
      <w:r w:rsidRPr="005F1E3C">
        <w:rPr>
          <w:rFonts w:ascii="Consolas" w:eastAsia="宋体" w:hAnsi="Consolas" w:cs="Consolas"/>
          <w:color w:val="A67F59"/>
          <w:kern w:val="0"/>
          <w:sz w:val="20"/>
          <w:szCs w:val="20"/>
        </w:rPr>
        <w:t>|</w:t>
      </w: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990055"/>
          <w:kern w:val="0"/>
          <w:sz w:val="20"/>
          <w:szCs w:val="20"/>
        </w:rPr>
        <w:t>56.76</w:t>
      </w: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A67F59"/>
          <w:kern w:val="0"/>
          <w:sz w:val="20"/>
          <w:szCs w:val="20"/>
        </w:rPr>
        <w:t>|</w:t>
      </w:r>
    </w:p>
    <w:p w:rsidR="005F1E3C" w:rsidRPr="005F1E3C" w:rsidRDefault="005F1E3C" w:rsidP="005F1E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5F1E3C">
        <w:rPr>
          <w:rFonts w:ascii="Consolas" w:eastAsia="宋体" w:hAnsi="Consolas" w:cs="Consolas"/>
          <w:color w:val="A67F59"/>
          <w:kern w:val="0"/>
          <w:sz w:val="20"/>
          <w:szCs w:val="20"/>
        </w:rPr>
        <w:t>|</w:t>
      </w:r>
      <w:r w:rsidRPr="005F1E3C">
        <w:rPr>
          <w:rFonts w:ascii="Consolas" w:eastAsia="宋体" w:hAnsi="Consolas" w:cs="Consolas"/>
          <w:color w:val="000000"/>
          <w:kern w:val="0"/>
          <w:sz w:val="20"/>
          <w:szCs w:val="20"/>
        </w:rPr>
        <w:t xml:space="preserve"> S32_4485    </w:t>
      </w:r>
      <w:r w:rsidRPr="005F1E3C">
        <w:rPr>
          <w:rFonts w:ascii="Consolas" w:eastAsia="宋体" w:hAnsi="Consolas" w:cs="Consolas"/>
          <w:color w:val="A67F59"/>
          <w:kern w:val="0"/>
          <w:sz w:val="20"/>
          <w:szCs w:val="20"/>
        </w:rPr>
        <w:t>|</w:t>
      </w: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990055"/>
          <w:kern w:val="0"/>
          <w:sz w:val="20"/>
          <w:szCs w:val="20"/>
        </w:rPr>
        <w:t>1974</w:t>
      </w:r>
      <w:r w:rsidRPr="005F1E3C">
        <w:rPr>
          <w:rFonts w:ascii="Consolas" w:eastAsia="宋体" w:hAnsi="Consolas" w:cs="Consolas"/>
          <w:color w:val="000000"/>
          <w:kern w:val="0"/>
          <w:sz w:val="20"/>
          <w:szCs w:val="20"/>
        </w:rPr>
        <w:t xml:space="preserve"> Ducati </w:t>
      </w:r>
      <w:r w:rsidRPr="005F1E3C">
        <w:rPr>
          <w:rFonts w:ascii="Consolas" w:eastAsia="宋体" w:hAnsi="Consolas" w:cs="Consolas"/>
          <w:color w:val="990055"/>
          <w:kern w:val="0"/>
          <w:sz w:val="20"/>
          <w:szCs w:val="20"/>
        </w:rPr>
        <w:t>350</w:t>
      </w:r>
      <w:r w:rsidRPr="005F1E3C">
        <w:rPr>
          <w:rFonts w:ascii="Consolas" w:eastAsia="宋体" w:hAnsi="Consolas" w:cs="Consolas"/>
          <w:color w:val="000000"/>
          <w:kern w:val="0"/>
          <w:sz w:val="20"/>
          <w:szCs w:val="20"/>
        </w:rPr>
        <w:t xml:space="preserve"> Mk3 Desmo               </w:t>
      </w:r>
      <w:r w:rsidRPr="005F1E3C">
        <w:rPr>
          <w:rFonts w:ascii="Consolas" w:eastAsia="宋体" w:hAnsi="Consolas" w:cs="Consolas"/>
          <w:color w:val="A67F59"/>
          <w:kern w:val="0"/>
          <w:sz w:val="20"/>
          <w:szCs w:val="20"/>
        </w:rPr>
        <w:t>|</w:t>
      </w: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990055"/>
          <w:kern w:val="0"/>
          <w:sz w:val="20"/>
          <w:szCs w:val="20"/>
        </w:rPr>
        <w:t>56.13</w:t>
      </w: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A67F59"/>
          <w:kern w:val="0"/>
          <w:sz w:val="20"/>
          <w:szCs w:val="20"/>
        </w:rPr>
        <w:t>|</w:t>
      </w:r>
    </w:p>
    <w:p w:rsidR="005F1E3C" w:rsidRPr="005F1E3C" w:rsidRDefault="005F1E3C" w:rsidP="005F1E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5F1E3C">
        <w:rPr>
          <w:rFonts w:ascii="Consolas" w:eastAsia="宋体" w:hAnsi="Consolas" w:cs="Consolas"/>
          <w:color w:val="A67F59"/>
          <w:kern w:val="0"/>
          <w:sz w:val="20"/>
          <w:szCs w:val="20"/>
        </w:rPr>
        <w:t>|</w:t>
      </w:r>
      <w:r w:rsidRPr="005F1E3C">
        <w:rPr>
          <w:rFonts w:ascii="Consolas" w:eastAsia="宋体" w:hAnsi="Consolas" w:cs="Consolas"/>
          <w:color w:val="000000"/>
          <w:kern w:val="0"/>
          <w:sz w:val="20"/>
          <w:szCs w:val="20"/>
        </w:rPr>
        <w:t xml:space="preserve"> S12_4473    </w:t>
      </w:r>
      <w:r w:rsidRPr="005F1E3C">
        <w:rPr>
          <w:rFonts w:ascii="Consolas" w:eastAsia="宋体" w:hAnsi="Consolas" w:cs="Consolas"/>
          <w:color w:val="A67F59"/>
          <w:kern w:val="0"/>
          <w:sz w:val="20"/>
          <w:szCs w:val="20"/>
        </w:rPr>
        <w:t>|</w:t>
      </w: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990055"/>
          <w:kern w:val="0"/>
          <w:sz w:val="20"/>
          <w:szCs w:val="20"/>
        </w:rPr>
        <w:t>1957</w:t>
      </w:r>
      <w:r w:rsidRPr="005F1E3C">
        <w:rPr>
          <w:rFonts w:ascii="Consolas" w:eastAsia="宋体" w:hAnsi="Consolas" w:cs="Consolas"/>
          <w:color w:val="000000"/>
          <w:kern w:val="0"/>
          <w:sz w:val="20"/>
          <w:szCs w:val="20"/>
        </w:rPr>
        <w:t xml:space="preserve"> Chevy Pickup                       </w:t>
      </w:r>
      <w:r w:rsidRPr="005F1E3C">
        <w:rPr>
          <w:rFonts w:ascii="Consolas" w:eastAsia="宋体" w:hAnsi="Consolas" w:cs="Consolas"/>
          <w:color w:val="A67F59"/>
          <w:kern w:val="0"/>
          <w:sz w:val="20"/>
          <w:szCs w:val="20"/>
        </w:rPr>
        <w:t>|</w:t>
      </w: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990055"/>
          <w:kern w:val="0"/>
          <w:sz w:val="20"/>
          <w:szCs w:val="20"/>
        </w:rPr>
        <w:t>55.7</w:t>
      </w: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A67F59"/>
          <w:kern w:val="0"/>
          <w:sz w:val="20"/>
          <w:szCs w:val="20"/>
        </w:rPr>
        <w:t>|</w:t>
      </w:r>
    </w:p>
    <w:p w:rsidR="005F1E3C" w:rsidRPr="005F1E3C" w:rsidRDefault="005F1E3C" w:rsidP="005F1E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5F1E3C">
        <w:rPr>
          <w:rFonts w:ascii="Consolas" w:eastAsia="宋体" w:hAnsi="Consolas" w:cs="Consolas"/>
          <w:color w:val="A67F59"/>
          <w:kern w:val="0"/>
          <w:sz w:val="20"/>
          <w:szCs w:val="20"/>
        </w:rPr>
        <w:t>|</w:t>
      </w:r>
      <w:r w:rsidRPr="005F1E3C">
        <w:rPr>
          <w:rFonts w:ascii="Consolas" w:eastAsia="宋体" w:hAnsi="Consolas" w:cs="Consolas"/>
          <w:color w:val="000000"/>
          <w:kern w:val="0"/>
          <w:sz w:val="20"/>
          <w:szCs w:val="20"/>
        </w:rPr>
        <w:t xml:space="preserve"> S700_3167   </w:t>
      </w:r>
      <w:r w:rsidRPr="005F1E3C">
        <w:rPr>
          <w:rFonts w:ascii="Consolas" w:eastAsia="宋体" w:hAnsi="Consolas" w:cs="Consolas"/>
          <w:color w:val="A67F59"/>
          <w:kern w:val="0"/>
          <w:sz w:val="20"/>
          <w:szCs w:val="20"/>
        </w:rPr>
        <w:t>|</w:t>
      </w:r>
      <w:r w:rsidRPr="005F1E3C">
        <w:rPr>
          <w:rFonts w:ascii="Consolas" w:eastAsia="宋体" w:hAnsi="Consolas" w:cs="Consolas"/>
          <w:color w:val="000000"/>
          <w:kern w:val="0"/>
          <w:sz w:val="20"/>
          <w:szCs w:val="20"/>
        </w:rPr>
        <w:t xml:space="preserve"> F</w:t>
      </w:r>
      <w:r w:rsidRPr="005F1E3C">
        <w:rPr>
          <w:rFonts w:ascii="Consolas" w:eastAsia="宋体" w:hAnsi="Consolas" w:cs="Consolas"/>
          <w:color w:val="A67F59"/>
          <w:kern w:val="0"/>
          <w:sz w:val="20"/>
          <w:szCs w:val="20"/>
        </w:rPr>
        <w:t>/</w:t>
      </w:r>
      <w:r w:rsidRPr="005F1E3C">
        <w:rPr>
          <w:rFonts w:ascii="Consolas" w:eastAsia="宋体" w:hAnsi="Consolas" w:cs="Consolas"/>
          <w:color w:val="000000"/>
          <w:kern w:val="0"/>
          <w:sz w:val="20"/>
          <w:szCs w:val="20"/>
        </w:rPr>
        <w:t xml:space="preserve">A </w:t>
      </w:r>
      <w:r w:rsidRPr="005F1E3C">
        <w:rPr>
          <w:rFonts w:ascii="Consolas" w:eastAsia="宋体" w:hAnsi="Consolas" w:cs="Consolas"/>
          <w:color w:val="990055"/>
          <w:kern w:val="0"/>
          <w:sz w:val="20"/>
          <w:szCs w:val="20"/>
        </w:rPr>
        <w:t>18</w:t>
      </w:r>
      <w:r w:rsidRPr="005F1E3C">
        <w:rPr>
          <w:rFonts w:ascii="Consolas" w:eastAsia="宋体" w:hAnsi="Consolas" w:cs="Consolas"/>
          <w:color w:val="000000"/>
          <w:kern w:val="0"/>
          <w:sz w:val="20"/>
          <w:szCs w:val="20"/>
        </w:rPr>
        <w:t xml:space="preserve"> Hornet </w:t>
      </w:r>
      <w:r w:rsidRPr="005F1E3C">
        <w:rPr>
          <w:rFonts w:ascii="Consolas" w:eastAsia="宋体" w:hAnsi="Consolas" w:cs="Consolas"/>
          <w:color w:val="990055"/>
          <w:kern w:val="0"/>
          <w:sz w:val="20"/>
          <w:szCs w:val="20"/>
        </w:rPr>
        <w:t>1</w:t>
      </w:r>
      <w:r w:rsidRPr="005F1E3C">
        <w:rPr>
          <w:rFonts w:ascii="Consolas" w:eastAsia="宋体" w:hAnsi="Consolas" w:cs="Consolas"/>
          <w:color w:val="A67F59"/>
          <w:kern w:val="0"/>
          <w:sz w:val="20"/>
          <w:szCs w:val="20"/>
        </w:rPr>
        <w:t>/</w:t>
      </w:r>
      <w:r w:rsidRPr="005F1E3C">
        <w:rPr>
          <w:rFonts w:ascii="Consolas" w:eastAsia="宋体" w:hAnsi="Consolas" w:cs="Consolas"/>
          <w:color w:val="990055"/>
          <w:kern w:val="0"/>
          <w:sz w:val="20"/>
          <w:szCs w:val="20"/>
        </w:rPr>
        <w:t>72</w:t>
      </w: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A67F59"/>
          <w:kern w:val="0"/>
          <w:sz w:val="20"/>
          <w:szCs w:val="20"/>
        </w:rPr>
        <w:t>|</w:t>
      </w: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990055"/>
          <w:kern w:val="0"/>
          <w:sz w:val="20"/>
          <w:szCs w:val="20"/>
        </w:rPr>
        <w:t>54.4</w:t>
      </w: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A67F59"/>
          <w:kern w:val="0"/>
          <w:sz w:val="20"/>
          <w:szCs w:val="20"/>
        </w:rPr>
        <w:t>|</w:t>
      </w:r>
    </w:p>
    <w:p w:rsidR="005F1E3C" w:rsidRPr="005F1E3C" w:rsidRDefault="005F1E3C" w:rsidP="005F1E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5F1E3C">
        <w:rPr>
          <w:rFonts w:ascii="Consolas" w:eastAsia="宋体" w:hAnsi="Consolas" w:cs="Consolas"/>
          <w:color w:val="A67F59"/>
          <w:kern w:val="0"/>
          <w:sz w:val="20"/>
          <w:szCs w:val="20"/>
        </w:rPr>
        <w:t>+</w:t>
      </w:r>
      <w:r w:rsidRPr="005F1E3C">
        <w:rPr>
          <w:rFonts w:ascii="Consolas" w:eastAsia="宋体" w:hAnsi="Consolas" w:cs="Consolas"/>
          <w:color w:val="708090"/>
          <w:kern w:val="0"/>
          <w:sz w:val="20"/>
          <w:szCs w:val="20"/>
        </w:rPr>
        <w:t>-------------+-----------------------------------------+----------+</w:t>
      </w:r>
    </w:p>
    <w:p w:rsidR="005F1E3C" w:rsidRPr="005F1E3C" w:rsidRDefault="005F1E3C" w:rsidP="005F1E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5F1E3C">
        <w:rPr>
          <w:rFonts w:ascii="Consolas" w:eastAsia="宋体" w:hAnsi="Consolas" w:cs="Consolas"/>
          <w:color w:val="990055"/>
          <w:kern w:val="0"/>
          <w:sz w:val="20"/>
          <w:szCs w:val="20"/>
        </w:rPr>
        <w:lastRenderedPageBreak/>
        <w:t>54</w:t>
      </w: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0077AA"/>
          <w:kern w:val="0"/>
          <w:sz w:val="20"/>
          <w:szCs w:val="20"/>
        </w:rPr>
        <w:t>rows</w:t>
      </w: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A67F59"/>
          <w:kern w:val="0"/>
          <w:sz w:val="20"/>
          <w:szCs w:val="20"/>
        </w:rPr>
        <w:t>in</w:t>
      </w:r>
      <w:r w:rsidRPr="005F1E3C">
        <w:rPr>
          <w:rFonts w:ascii="Consolas" w:eastAsia="宋体" w:hAnsi="Consolas" w:cs="Consolas"/>
          <w:color w:val="000000"/>
          <w:kern w:val="0"/>
          <w:sz w:val="20"/>
          <w:szCs w:val="20"/>
        </w:rPr>
        <w:t xml:space="preserve"> </w:t>
      </w:r>
      <w:r w:rsidRPr="005F1E3C">
        <w:rPr>
          <w:rFonts w:ascii="Consolas" w:eastAsia="宋体" w:hAnsi="Consolas" w:cs="Consolas"/>
          <w:color w:val="0077AA"/>
          <w:kern w:val="0"/>
          <w:sz w:val="20"/>
          <w:szCs w:val="20"/>
        </w:rPr>
        <w:t>set</w:t>
      </w:r>
    </w:p>
    <w:p w:rsidR="005F1E3C" w:rsidRPr="005F1E3C" w:rsidRDefault="005F1E3C" w:rsidP="005F1E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0"/>
          <w:szCs w:val="20"/>
        </w:rPr>
      </w:pPr>
      <w:r w:rsidRPr="005F1E3C">
        <w:rPr>
          <w:rFonts w:ascii="Consolas" w:eastAsia="宋体" w:hAnsi="Consolas" w:cs="Consolas"/>
          <w:color w:val="BBBBBB"/>
          <w:kern w:val="0"/>
          <w:sz w:val="16"/>
          <w:szCs w:val="16"/>
        </w:rPr>
        <w:t>SQL</w:t>
      </w:r>
    </w:p>
    <w:p w:rsidR="005F1E3C" w:rsidRPr="005F1E3C" w:rsidRDefault="005F1E3C" w:rsidP="005F1E3C">
      <w:pPr>
        <w:widowControl/>
        <w:shd w:val="clear" w:color="auto" w:fill="FFFFFF"/>
        <w:spacing w:after="120"/>
        <w:jc w:val="left"/>
        <w:rPr>
          <w:rFonts w:ascii="Helvetica" w:eastAsia="宋体" w:hAnsi="Helvetica" w:cs="Helvetica"/>
          <w:color w:val="333344"/>
          <w:kern w:val="0"/>
          <w:sz w:val="23"/>
          <w:szCs w:val="23"/>
        </w:rPr>
      </w:pPr>
      <w:r w:rsidRPr="005F1E3C">
        <w:rPr>
          <w:rFonts w:ascii="Helvetica" w:eastAsia="宋体" w:hAnsi="Helvetica" w:cs="Helvetica"/>
          <w:color w:val="333344"/>
          <w:kern w:val="0"/>
          <w:sz w:val="23"/>
          <w:szCs w:val="23"/>
        </w:rPr>
        <w:t>在本教程中，我们向您展示了如何使用</w:t>
      </w:r>
      <w:r w:rsidRPr="005F1E3C">
        <w:rPr>
          <w:rFonts w:ascii="Consolas" w:eastAsia="宋体" w:hAnsi="Consolas" w:cs="Consolas"/>
          <w:color w:val="C7254E"/>
          <w:kern w:val="0"/>
          <w:sz w:val="23"/>
          <w:szCs w:val="23"/>
          <w:shd w:val="clear" w:color="auto" w:fill="F9F2F4"/>
        </w:rPr>
        <w:t>CREATE VIEW</w:t>
      </w:r>
      <w:r w:rsidRPr="005F1E3C">
        <w:rPr>
          <w:rFonts w:ascii="Helvetica" w:eastAsia="宋体" w:hAnsi="Helvetica" w:cs="Helvetica"/>
          <w:color w:val="333344"/>
          <w:kern w:val="0"/>
          <w:sz w:val="23"/>
          <w:szCs w:val="23"/>
        </w:rPr>
        <w:t>语句创建视图。</w:t>
      </w:r>
    </w:p>
    <w:p w:rsidR="005F1E3C" w:rsidRDefault="005F1E3C" w:rsidP="005F1E3C">
      <w:pPr>
        <w:rPr>
          <w:rFonts w:hint="eastAsia"/>
        </w:rPr>
      </w:pPr>
    </w:p>
    <w:p w:rsidR="005C0ECE" w:rsidRDefault="005C0ECE" w:rsidP="005C0ECE">
      <w:pPr>
        <w:pStyle w:val="2"/>
        <w:rPr>
          <w:rFonts w:hint="eastAsia"/>
        </w:rPr>
      </w:pPr>
      <w:r w:rsidRPr="005C0ECE">
        <w:rPr>
          <w:rFonts w:hint="eastAsia"/>
        </w:rPr>
        <w:t>MySQL</w:t>
      </w:r>
      <w:r w:rsidRPr="005C0ECE">
        <w:rPr>
          <w:rFonts w:hint="eastAsia"/>
        </w:rPr>
        <w:t>可更新视图简介</w:t>
      </w:r>
    </w:p>
    <w:p w:rsidR="005C0ECE" w:rsidRPr="005C0ECE" w:rsidRDefault="005C0ECE" w:rsidP="005C0ECE">
      <w:pPr>
        <w:widowControl/>
        <w:shd w:val="clear" w:color="auto" w:fill="FFFFFF"/>
        <w:spacing w:after="120"/>
        <w:jc w:val="left"/>
        <w:rPr>
          <w:rFonts w:ascii="Helvetica" w:eastAsia="宋体" w:hAnsi="Helvetica" w:cs="Helvetica"/>
          <w:color w:val="333344"/>
          <w:kern w:val="0"/>
          <w:sz w:val="23"/>
          <w:szCs w:val="23"/>
        </w:rPr>
      </w:pPr>
      <w:r w:rsidRPr="005C0ECE">
        <w:rPr>
          <w:rFonts w:ascii="Helvetica" w:eastAsia="宋体" w:hAnsi="Helvetica" w:cs="Helvetica"/>
          <w:color w:val="333344"/>
          <w:kern w:val="0"/>
          <w:sz w:val="23"/>
          <w:szCs w:val="23"/>
        </w:rPr>
        <w:t>在</w:t>
      </w:r>
      <w:r w:rsidRPr="005C0ECE">
        <w:rPr>
          <w:rFonts w:ascii="Helvetica" w:eastAsia="宋体" w:hAnsi="Helvetica" w:cs="Helvetica"/>
          <w:color w:val="333344"/>
          <w:kern w:val="0"/>
          <w:sz w:val="23"/>
          <w:szCs w:val="23"/>
        </w:rPr>
        <w:t>MySQL</w:t>
      </w:r>
      <w:r w:rsidRPr="005C0ECE">
        <w:rPr>
          <w:rFonts w:ascii="Helvetica" w:eastAsia="宋体" w:hAnsi="Helvetica" w:cs="Helvetica"/>
          <w:color w:val="333344"/>
          <w:kern w:val="0"/>
          <w:sz w:val="23"/>
          <w:szCs w:val="23"/>
        </w:rPr>
        <w:t>中，视图不仅是可查询的，而且是可更新的。这意味着您可以使用</w:t>
      </w:r>
      <w:hyperlink r:id="rId37" w:tgtFrame="_blank" w:tooltip="INSERT" w:history="1">
        <w:r w:rsidRPr="005C0ECE">
          <w:rPr>
            <w:rFonts w:ascii="宋体" w:eastAsia="宋体" w:hAnsi="宋体" w:cs="宋体"/>
            <w:color w:val="333344"/>
            <w:kern w:val="0"/>
            <w:sz w:val="24"/>
            <w:szCs w:val="24"/>
          </w:rPr>
          <w:t>INSERT</w:t>
        </w:r>
      </w:hyperlink>
      <w:r w:rsidRPr="005C0ECE">
        <w:rPr>
          <w:rFonts w:ascii="宋体" w:eastAsia="宋体" w:hAnsi="宋体" w:cs="宋体"/>
          <w:color w:val="333344"/>
          <w:kern w:val="0"/>
          <w:sz w:val="24"/>
          <w:szCs w:val="24"/>
        </w:rPr>
        <w:t>或</w:t>
      </w:r>
      <w:hyperlink r:id="rId38" w:tgtFrame="_blank" w:tooltip="UPDATE" w:history="1">
        <w:r w:rsidRPr="005C0ECE">
          <w:rPr>
            <w:rFonts w:ascii="宋体" w:eastAsia="宋体" w:hAnsi="宋体" w:cs="宋体"/>
            <w:color w:val="333344"/>
            <w:kern w:val="0"/>
            <w:sz w:val="24"/>
            <w:szCs w:val="24"/>
          </w:rPr>
          <w:t>UPDATE</w:t>
        </w:r>
      </w:hyperlink>
      <w:r w:rsidRPr="005C0ECE">
        <w:rPr>
          <w:rFonts w:ascii="宋体" w:eastAsia="宋体" w:hAnsi="宋体" w:cs="宋体"/>
          <w:color w:val="333344"/>
          <w:kern w:val="0"/>
          <w:sz w:val="24"/>
          <w:szCs w:val="24"/>
        </w:rPr>
        <w:t>语句通过可更新视图插入或更新基表的行。 另外，您可以使用</w:t>
      </w:r>
      <w:hyperlink r:id="rId39" w:tgtFrame="_blank" w:tooltip="DELETE" w:history="1">
        <w:r w:rsidRPr="005C0ECE">
          <w:rPr>
            <w:rFonts w:ascii="宋体" w:eastAsia="宋体" w:hAnsi="宋体" w:cs="宋体"/>
            <w:color w:val="333344"/>
            <w:kern w:val="0"/>
            <w:sz w:val="24"/>
            <w:szCs w:val="24"/>
          </w:rPr>
          <w:t>DELETE</w:t>
        </w:r>
      </w:hyperlink>
      <w:r w:rsidRPr="005C0ECE">
        <w:rPr>
          <w:rFonts w:ascii="Helvetica" w:eastAsia="宋体" w:hAnsi="Helvetica" w:cs="Helvetica"/>
          <w:color w:val="333344"/>
          <w:kern w:val="0"/>
          <w:sz w:val="23"/>
          <w:szCs w:val="23"/>
        </w:rPr>
        <w:t>语句通过视图删除底层表的行。</w:t>
      </w:r>
    </w:p>
    <w:p w:rsidR="005C0ECE" w:rsidRPr="005C0ECE" w:rsidRDefault="005C0ECE" w:rsidP="005C0ECE">
      <w:pPr>
        <w:widowControl/>
        <w:shd w:val="clear" w:color="auto" w:fill="FFFFFF"/>
        <w:spacing w:after="120"/>
        <w:jc w:val="left"/>
        <w:rPr>
          <w:rFonts w:ascii="宋体" w:eastAsia="宋体" w:hAnsi="宋体" w:cs="宋体"/>
          <w:color w:val="333344"/>
          <w:kern w:val="0"/>
          <w:sz w:val="24"/>
          <w:szCs w:val="24"/>
        </w:rPr>
      </w:pPr>
      <w:r w:rsidRPr="005C0ECE">
        <w:rPr>
          <w:rFonts w:ascii="Helvetica" w:eastAsia="宋体" w:hAnsi="Helvetica" w:cs="Helvetica"/>
          <w:color w:val="333344"/>
          <w:kern w:val="0"/>
          <w:sz w:val="23"/>
          <w:szCs w:val="23"/>
        </w:rPr>
        <w:t>但是，</w:t>
      </w:r>
      <w:r w:rsidRPr="005C0ECE">
        <w:rPr>
          <w:rFonts w:ascii="宋体" w:eastAsia="宋体" w:hAnsi="宋体" w:cs="宋体"/>
          <w:color w:val="333344"/>
          <w:kern w:val="0"/>
          <w:sz w:val="24"/>
          <w:szCs w:val="24"/>
        </w:rPr>
        <w:t>要创建可更新</w:t>
      </w:r>
      <w:hyperlink r:id="rId40" w:tgtFrame="_blank" w:tooltip="视图" w:history="1">
        <w:r w:rsidRPr="005C0ECE">
          <w:rPr>
            <w:rFonts w:ascii="宋体" w:eastAsia="宋体" w:hAnsi="宋体" w:cs="宋体"/>
            <w:color w:val="333344"/>
            <w:kern w:val="0"/>
            <w:sz w:val="24"/>
            <w:szCs w:val="24"/>
          </w:rPr>
          <w:t>视图</w:t>
        </w:r>
      </w:hyperlink>
      <w:r w:rsidRPr="005C0ECE">
        <w:rPr>
          <w:rFonts w:ascii="宋体" w:eastAsia="宋体" w:hAnsi="宋体" w:cs="宋体"/>
          <w:color w:val="333344"/>
          <w:kern w:val="0"/>
          <w:sz w:val="24"/>
          <w:szCs w:val="24"/>
        </w:rPr>
        <w:t>，定义视图的</w:t>
      </w:r>
      <w:hyperlink r:id="rId41" w:tgtFrame="_blank" w:tooltip="SELECT语句" w:history="1">
        <w:r w:rsidRPr="005C0ECE">
          <w:rPr>
            <w:rFonts w:ascii="宋体" w:eastAsia="宋体" w:hAnsi="宋体" w:cs="宋体"/>
            <w:color w:val="333344"/>
            <w:kern w:val="0"/>
            <w:sz w:val="24"/>
            <w:szCs w:val="24"/>
          </w:rPr>
          <w:t>SELECT语句</w:t>
        </w:r>
      </w:hyperlink>
      <w:r w:rsidRPr="005C0ECE">
        <w:rPr>
          <w:rFonts w:ascii="宋体" w:eastAsia="宋体" w:hAnsi="宋体" w:cs="宋体"/>
          <w:color w:val="333344"/>
          <w:kern w:val="0"/>
          <w:sz w:val="24"/>
          <w:szCs w:val="24"/>
        </w:rPr>
        <w:t>不能包含以下任何元素：</w:t>
      </w:r>
    </w:p>
    <w:p w:rsidR="005C0ECE" w:rsidRPr="005C0ECE" w:rsidRDefault="005C0ECE" w:rsidP="005C0ECE">
      <w:pPr>
        <w:widowControl/>
        <w:numPr>
          <w:ilvl w:val="0"/>
          <w:numId w:val="7"/>
        </w:numPr>
        <w:shd w:val="clear" w:color="auto" w:fill="FFFFFF"/>
        <w:spacing w:before="100" w:beforeAutospacing="1" w:after="90"/>
        <w:ind w:left="690"/>
        <w:jc w:val="left"/>
        <w:rPr>
          <w:rFonts w:ascii="宋体" w:eastAsia="宋体" w:hAnsi="宋体" w:cs="宋体"/>
          <w:color w:val="333344"/>
          <w:kern w:val="0"/>
          <w:sz w:val="24"/>
          <w:szCs w:val="24"/>
        </w:rPr>
      </w:pPr>
      <w:hyperlink r:id="rId42" w:tgtFrame="_blank" w:tooltip="聚合函数" w:history="1">
        <w:r w:rsidRPr="005C0ECE">
          <w:rPr>
            <w:rFonts w:ascii="宋体" w:eastAsia="宋体" w:hAnsi="宋体" w:cs="宋体"/>
            <w:color w:val="333344"/>
            <w:kern w:val="0"/>
            <w:sz w:val="24"/>
            <w:szCs w:val="24"/>
          </w:rPr>
          <w:t>聚合函数</w:t>
        </w:r>
      </w:hyperlink>
      <w:r w:rsidRPr="005C0ECE">
        <w:rPr>
          <w:rFonts w:ascii="宋体" w:eastAsia="宋体" w:hAnsi="宋体" w:cs="宋体"/>
          <w:color w:val="333344"/>
          <w:kern w:val="0"/>
          <w:sz w:val="24"/>
          <w:szCs w:val="24"/>
        </w:rPr>
        <w:t>，如：</w:t>
      </w:r>
      <w:hyperlink r:id="rId43" w:tgtFrame="_blank" w:tooltip="MIN" w:history="1">
        <w:r w:rsidRPr="005C0ECE">
          <w:rPr>
            <w:rFonts w:ascii="宋体" w:eastAsia="宋体" w:hAnsi="宋体" w:cs="宋体"/>
            <w:color w:val="333344"/>
            <w:kern w:val="0"/>
            <w:sz w:val="24"/>
            <w:szCs w:val="24"/>
          </w:rPr>
          <w:t>MIN</w:t>
        </w:r>
      </w:hyperlink>
      <w:r w:rsidRPr="005C0ECE">
        <w:rPr>
          <w:rFonts w:ascii="宋体" w:eastAsia="宋体" w:hAnsi="宋体" w:cs="宋体"/>
          <w:color w:val="333344"/>
          <w:kern w:val="0"/>
          <w:sz w:val="24"/>
          <w:szCs w:val="24"/>
        </w:rPr>
        <w:t>，</w:t>
      </w:r>
      <w:hyperlink r:id="rId44" w:tgtFrame="_blank" w:tooltip="MAX" w:history="1">
        <w:r w:rsidRPr="005C0ECE">
          <w:rPr>
            <w:rFonts w:ascii="宋体" w:eastAsia="宋体" w:hAnsi="宋体" w:cs="宋体"/>
            <w:color w:val="333344"/>
            <w:kern w:val="0"/>
            <w:sz w:val="24"/>
            <w:szCs w:val="24"/>
          </w:rPr>
          <w:t>MAX</w:t>
        </w:r>
      </w:hyperlink>
      <w:r w:rsidRPr="005C0ECE">
        <w:rPr>
          <w:rFonts w:ascii="宋体" w:eastAsia="宋体" w:hAnsi="宋体" w:cs="宋体"/>
          <w:color w:val="333344"/>
          <w:kern w:val="0"/>
          <w:sz w:val="24"/>
          <w:szCs w:val="24"/>
        </w:rPr>
        <w:t>，</w:t>
      </w:r>
      <w:hyperlink r:id="rId45" w:tgtFrame="_blank" w:tooltip="SUM" w:history="1">
        <w:r w:rsidRPr="005C0ECE">
          <w:rPr>
            <w:rFonts w:ascii="宋体" w:eastAsia="宋体" w:hAnsi="宋体" w:cs="宋体"/>
            <w:color w:val="333344"/>
            <w:kern w:val="0"/>
            <w:sz w:val="24"/>
            <w:szCs w:val="24"/>
          </w:rPr>
          <w:t>SUM</w:t>
        </w:r>
      </w:hyperlink>
      <w:r w:rsidRPr="005C0ECE">
        <w:rPr>
          <w:rFonts w:ascii="宋体" w:eastAsia="宋体" w:hAnsi="宋体" w:cs="宋体"/>
          <w:color w:val="333344"/>
          <w:kern w:val="0"/>
          <w:sz w:val="24"/>
          <w:szCs w:val="24"/>
        </w:rPr>
        <w:t>，</w:t>
      </w:r>
      <w:hyperlink r:id="rId46" w:tgtFrame="_blank" w:tooltip="AVG" w:history="1">
        <w:r w:rsidRPr="005C0ECE">
          <w:rPr>
            <w:rFonts w:ascii="宋体" w:eastAsia="宋体" w:hAnsi="宋体" w:cs="宋体"/>
            <w:color w:val="333344"/>
            <w:kern w:val="0"/>
            <w:sz w:val="24"/>
            <w:szCs w:val="24"/>
          </w:rPr>
          <w:t>AVG</w:t>
        </w:r>
      </w:hyperlink>
      <w:r w:rsidRPr="005C0ECE">
        <w:rPr>
          <w:rFonts w:ascii="宋体" w:eastAsia="宋体" w:hAnsi="宋体" w:cs="宋体"/>
          <w:color w:val="333344"/>
          <w:kern w:val="0"/>
          <w:sz w:val="24"/>
          <w:szCs w:val="24"/>
        </w:rPr>
        <w:t>，</w:t>
      </w:r>
      <w:hyperlink r:id="rId47" w:tgtFrame="_blank" w:tooltip="COUNT" w:history="1">
        <w:r w:rsidRPr="005C0ECE">
          <w:rPr>
            <w:rFonts w:ascii="宋体" w:eastAsia="宋体" w:hAnsi="宋体" w:cs="宋体"/>
            <w:color w:val="333344"/>
            <w:kern w:val="0"/>
            <w:sz w:val="24"/>
            <w:szCs w:val="24"/>
          </w:rPr>
          <w:t>COUNT</w:t>
        </w:r>
      </w:hyperlink>
      <w:r w:rsidRPr="005C0ECE">
        <w:rPr>
          <w:rFonts w:ascii="宋体" w:eastAsia="宋体" w:hAnsi="宋体" w:cs="宋体"/>
          <w:color w:val="333344"/>
          <w:kern w:val="0"/>
          <w:sz w:val="24"/>
          <w:szCs w:val="24"/>
        </w:rPr>
        <w:t>等。</w:t>
      </w:r>
    </w:p>
    <w:p w:rsidR="005C0ECE" w:rsidRPr="005C0ECE" w:rsidRDefault="005C0ECE" w:rsidP="005C0ECE">
      <w:pPr>
        <w:widowControl/>
        <w:numPr>
          <w:ilvl w:val="0"/>
          <w:numId w:val="7"/>
        </w:numPr>
        <w:shd w:val="clear" w:color="auto" w:fill="FFFFFF"/>
        <w:spacing w:before="100" w:beforeAutospacing="1" w:after="90"/>
        <w:ind w:left="690"/>
        <w:jc w:val="left"/>
        <w:rPr>
          <w:rFonts w:ascii="宋体" w:eastAsia="宋体" w:hAnsi="宋体" w:cs="宋体"/>
          <w:color w:val="333344"/>
          <w:kern w:val="0"/>
          <w:sz w:val="24"/>
          <w:szCs w:val="24"/>
        </w:rPr>
      </w:pPr>
      <w:hyperlink r:id="rId48" w:tgtFrame="_blank" w:tooltip="DISTINCT子句" w:history="1">
        <w:r w:rsidRPr="005C0ECE">
          <w:rPr>
            <w:rFonts w:ascii="宋体" w:eastAsia="宋体" w:hAnsi="宋体" w:cs="宋体"/>
            <w:color w:val="333344"/>
            <w:kern w:val="0"/>
            <w:sz w:val="24"/>
            <w:szCs w:val="24"/>
          </w:rPr>
          <w:t>DISTINCT子句</w:t>
        </w:r>
      </w:hyperlink>
    </w:p>
    <w:p w:rsidR="005C0ECE" w:rsidRPr="005C0ECE" w:rsidRDefault="005C0ECE" w:rsidP="005C0ECE">
      <w:pPr>
        <w:widowControl/>
        <w:numPr>
          <w:ilvl w:val="0"/>
          <w:numId w:val="7"/>
        </w:numPr>
        <w:shd w:val="clear" w:color="auto" w:fill="FFFFFF"/>
        <w:spacing w:before="100" w:beforeAutospacing="1" w:after="90"/>
        <w:ind w:left="690"/>
        <w:jc w:val="left"/>
        <w:rPr>
          <w:rFonts w:ascii="宋体" w:eastAsia="宋体" w:hAnsi="宋体" w:cs="宋体"/>
          <w:color w:val="333344"/>
          <w:kern w:val="0"/>
          <w:sz w:val="24"/>
          <w:szCs w:val="24"/>
        </w:rPr>
      </w:pPr>
      <w:hyperlink r:id="rId49" w:tgtFrame="_blank" w:tooltip="GROUP BY子句" w:history="1">
        <w:r w:rsidRPr="005C0ECE">
          <w:rPr>
            <w:rFonts w:ascii="宋体" w:eastAsia="宋体" w:hAnsi="宋体" w:cs="宋体"/>
            <w:color w:val="333344"/>
            <w:kern w:val="0"/>
            <w:sz w:val="24"/>
            <w:szCs w:val="24"/>
          </w:rPr>
          <w:t>GROUP BY子句</w:t>
        </w:r>
      </w:hyperlink>
    </w:p>
    <w:p w:rsidR="005C0ECE" w:rsidRPr="005C0ECE" w:rsidRDefault="005C0ECE" w:rsidP="005C0ECE">
      <w:pPr>
        <w:widowControl/>
        <w:numPr>
          <w:ilvl w:val="0"/>
          <w:numId w:val="7"/>
        </w:numPr>
        <w:shd w:val="clear" w:color="auto" w:fill="FFFFFF"/>
        <w:spacing w:before="100" w:beforeAutospacing="1" w:after="90"/>
        <w:ind w:left="690"/>
        <w:jc w:val="left"/>
        <w:rPr>
          <w:rFonts w:ascii="宋体" w:eastAsia="宋体" w:hAnsi="宋体" w:cs="宋体"/>
          <w:color w:val="333344"/>
          <w:kern w:val="0"/>
          <w:sz w:val="24"/>
          <w:szCs w:val="24"/>
        </w:rPr>
      </w:pPr>
      <w:hyperlink r:id="rId50" w:tgtFrame="_blank" w:tooltip="HAVING子句" w:history="1">
        <w:r w:rsidRPr="005C0ECE">
          <w:rPr>
            <w:rFonts w:ascii="宋体" w:eastAsia="宋体" w:hAnsi="宋体" w:cs="宋体"/>
            <w:color w:val="333344"/>
            <w:kern w:val="0"/>
            <w:sz w:val="24"/>
            <w:szCs w:val="24"/>
          </w:rPr>
          <w:t>HAVING子句</w:t>
        </w:r>
      </w:hyperlink>
    </w:p>
    <w:p w:rsidR="005C0ECE" w:rsidRPr="005C0ECE" w:rsidRDefault="005C0ECE" w:rsidP="005C0ECE">
      <w:pPr>
        <w:widowControl/>
        <w:numPr>
          <w:ilvl w:val="0"/>
          <w:numId w:val="7"/>
        </w:numPr>
        <w:shd w:val="clear" w:color="auto" w:fill="FFFFFF"/>
        <w:spacing w:before="100" w:beforeAutospacing="1" w:after="90"/>
        <w:ind w:left="690"/>
        <w:jc w:val="left"/>
        <w:rPr>
          <w:rFonts w:ascii="宋体" w:eastAsia="宋体" w:hAnsi="宋体" w:cs="宋体"/>
          <w:color w:val="333344"/>
          <w:kern w:val="0"/>
          <w:sz w:val="24"/>
          <w:szCs w:val="24"/>
        </w:rPr>
      </w:pPr>
      <w:hyperlink r:id="rId51" w:tgtFrame="_blank" w:tooltip="UNION" w:history="1">
        <w:r w:rsidRPr="005C0ECE">
          <w:rPr>
            <w:rFonts w:ascii="宋体" w:eastAsia="宋体" w:hAnsi="宋体" w:cs="宋体"/>
            <w:color w:val="333344"/>
            <w:kern w:val="0"/>
            <w:sz w:val="24"/>
            <w:szCs w:val="24"/>
          </w:rPr>
          <w:t>UNION</w:t>
        </w:r>
      </w:hyperlink>
      <w:r w:rsidRPr="005C0ECE">
        <w:rPr>
          <w:rFonts w:ascii="宋体" w:eastAsia="宋体" w:hAnsi="宋体" w:cs="宋体"/>
          <w:color w:val="333344"/>
          <w:kern w:val="0"/>
          <w:sz w:val="24"/>
          <w:szCs w:val="24"/>
        </w:rPr>
        <w:t>或UNION ALL子句</w:t>
      </w:r>
    </w:p>
    <w:p w:rsidR="005C0ECE" w:rsidRPr="005C0ECE" w:rsidRDefault="005C0ECE" w:rsidP="005C0ECE">
      <w:pPr>
        <w:widowControl/>
        <w:numPr>
          <w:ilvl w:val="0"/>
          <w:numId w:val="7"/>
        </w:numPr>
        <w:shd w:val="clear" w:color="auto" w:fill="FFFFFF"/>
        <w:spacing w:before="100" w:beforeAutospacing="1" w:after="90"/>
        <w:ind w:left="690"/>
        <w:jc w:val="left"/>
        <w:rPr>
          <w:rFonts w:ascii="Helvetica" w:eastAsia="宋体" w:hAnsi="Helvetica" w:cs="Helvetica"/>
          <w:color w:val="333344"/>
          <w:kern w:val="0"/>
          <w:sz w:val="23"/>
          <w:szCs w:val="23"/>
        </w:rPr>
      </w:pPr>
      <w:hyperlink r:id="rId52" w:tgtFrame="_blank" w:tooltip="左连接" w:history="1">
        <w:r w:rsidRPr="005C0ECE">
          <w:rPr>
            <w:rFonts w:ascii="宋体" w:eastAsia="宋体" w:hAnsi="宋体" w:cs="宋体"/>
            <w:color w:val="333344"/>
            <w:kern w:val="0"/>
            <w:sz w:val="24"/>
            <w:szCs w:val="24"/>
          </w:rPr>
          <w:t>左连接</w:t>
        </w:r>
      </w:hyperlink>
      <w:r w:rsidRPr="005C0ECE">
        <w:rPr>
          <w:rFonts w:ascii="宋体" w:eastAsia="宋体" w:hAnsi="宋体" w:cs="宋体"/>
          <w:color w:val="333344"/>
          <w:kern w:val="0"/>
          <w:sz w:val="24"/>
          <w:szCs w:val="24"/>
        </w:rPr>
        <w:t>或外连接。</w:t>
      </w:r>
    </w:p>
    <w:p w:rsidR="005C0ECE" w:rsidRPr="005C0ECE" w:rsidRDefault="005C0ECE" w:rsidP="005C0ECE">
      <w:pPr>
        <w:widowControl/>
        <w:numPr>
          <w:ilvl w:val="0"/>
          <w:numId w:val="7"/>
        </w:numPr>
        <w:shd w:val="clear" w:color="auto" w:fill="FFFFFF"/>
        <w:spacing w:before="100" w:beforeAutospacing="1" w:after="90"/>
        <w:ind w:left="690"/>
        <w:jc w:val="left"/>
        <w:rPr>
          <w:rFonts w:ascii="Helvetica" w:eastAsia="宋体" w:hAnsi="Helvetica" w:cs="Helvetica"/>
          <w:color w:val="333344"/>
          <w:kern w:val="0"/>
          <w:sz w:val="23"/>
          <w:szCs w:val="23"/>
        </w:rPr>
      </w:pPr>
      <w:r w:rsidRPr="005C0ECE">
        <w:rPr>
          <w:rFonts w:ascii="Helvetica" w:eastAsia="宋体" w:hAnsi="Helvetica" w:cs="Helvetica"/>
          <w:color w:val="333344"/>
          <w:kern w:val="0"/>
          <w:sz w:val="23"/>
          <w:szCs w:val="23"/>
        </w:rPr>
        <w:t>SELECT</w:t>
      </w:r>
      <w:r w:rsidRPr="005C0ECE">
        <w:rPr>
          <w:rFonts w:ascii="Helvetica" w:eastAsia="宋体" w:hAnsi="Helvetica" w:cs="Helvetica"/>
          <w:color w:val="333344"/>
          <w:kern w:val="0"/>
          <w:sz w:val="23"/>
          <w:szCs w:val="23"/>
        </w:rPr>
        <w:t>子句中</w:t>
      </w:r>
      <w:r w:rsidRPr="005C0ECE">
        <w:rPr>
          <w:rFonts w:ascii="宋体" w:eastAsia="宋体" w:hAnsi="宋体" w:cs="宋体"/>
          <w:color w:val="333344"/>
          <w:kern w:val="0"/>
          <w:sz w:val="24"/>
          <w:szCs w:val="24"/>
        </w:rPr>
        <w:t>的</w:t>
      </w:r>
      <w:hyperlink r:id="rId53" w:tgtFrame="_blank" w:tooltip="子查询" w:history="1">
        <w:r w:rsidRPr="005C0ECE">
          <w:rPr>
            <w:rFonts w:ascii="宋体" w:eastAsia="宋体" w:hAnsi="宋体" w:cs="宋体"/>
            <w:color w:val="333344"/>
            <w:kern w:val="0"/>
            <w:sz w:val="24"/>
            <w:szCs w:val="24"/>
          </w:rPr>
          <w:t>子查询</w:t>
        </w:r>
      </w:hyperlink>
      <w:r w:rsidRPr="005C0ECE">
        <w:rPr>
          <w:rFonts w:ascii="宋体" w:eastAsia="宋体" w:hAnsi="宋体" w:cs="宋体"/>
          <w:color w:val="333344"/>
          <w:kern w:val="0"/>
          <w:sz w:val="24"/>
          <w:szCs w:val="24"/>
        </w:rPr>
        <w:t>或引</w:t>
      </w:r>
      <w:r w:rsidRPr="005C0ECE">
        <w:rPr>
          <w:rFonts w:ascii="Helvetica" w:eastAsia="宋体" w:hAnsi="Helvetica" w:cs="Helvetica"/>
          <w:color w:val="333344"/>
          <w:kern w:val="0"/>
          <w:sz w:val="23"/>
          <w:szCs w:val="23"/>
        </w:rPr>
        <w:t>用该表的</w:t>
      </w:r>
      <w:hyperlink r:id="rId54" w:tgtFrame="_blank" w:tooltip="WHERE子句" w:history="1">
        <w:r w:rsidRPr="005C0ECE">
          <w:rPr>
            <w:rFonts w:ascii="Helvetica" w:eastAsia="宋体" w:hAnsi="Helvetica" w:cs="Helvetica"/>
            <w:color w:val="333344"/>
            <w:kern w:val="0"/>
            <w:sz w:val="23"/>
            <w:szCs w:val="23"/>
          </w:rPr>
          <w:t>WHERE</w:t>
        </w:r>
        <w:r w:rsidRPr="005C0ECE">
          <w:rPr>
            <w:rFonts w:ascii="Helvetica" w:eastAsia="宋体" w:hAnsi="Helvetica" w:cs="Helvetica"/>
            <w:color w:val="333344"/>
            <w:kern w:val="0"/>
            <w:sz w:val="23"/>
            <w:szCs w:val="23"/>
          </w:rPr>
          <w:t>子句</w:t>
        </w:r>
      </w:hyperlink>
      <w:r w:rsidRPr="005C0ECE">
        <w:rPr>
          <w:rFonts w:ascii="Helvetica" w:eastAsia="宋体" w:hAnsi="Helvetica" w:cs="Helvetica"/>
          <w:color w:val="333344"/>
          <w:kern w:val="0"/>
          <w:sz w:val="23"/>
          <w:szCs w:val="23"/>
        </w:rPr>
        <w:t>中的子查询出现在</w:t>
      </w:r>
      <w:r w:rsidRPr="005C0ECE">
        <w:rPr>
          <w:rFonts w:ascii="Consolas" w:eastAsia="宋体" w:hAnsi="Consolas" w:cs="Consolas"/>
          <w:color w:val="C7254E"/>
          <w:kern w:val="0"/>
          <w:sz w:val="23"/>
          <w:szCs w:val="23"/>
          <w:shd w:val="clear" w:color="auto" w:fill="F9F2F4"/>
        </w:rPr>
        <w:t>FROM</w:t>
      </w:r>
      <w:r w:rsidRPr="005C0ECE">
        <w:rPr>
          <w:rFonts w:ascii="Helvetica" w:eastAsia="宋体" w:hAnsi="Helvetica" w:cs="Helvetica"/>
          <w:color w:val="333344"/>
          <w:kern w:val="0"/>
          <w:sz w:val="23"/>
          <w:szCs w:val="23"/>
        </w:rPr>
        <w:t>子句中。</w:t>
      </w:r>
    </w:p>
    <w:p w:rsidR="005C0ECE" w:rsidRPr="005C0ECE" w:rsidRDefault="005C0ECE" w:rsidP="005C0ECE">
      <w:pPr>
        <w:widowControl/>
        <w:numPr>
          <w:ilvl w:val="0"/>
          <w:numId w:val="7"/>
        </w:numPr>
        <w:shd w:val="clear" w:color="auto" w:fill="FFFFFF"/>
        <w:spacing w:before="100" w:beforeAutospacing="1" w:after="90"/>
        <w:ind w:left="690"/>
        <w:jc w:val="left"/>
        <w:rPr>
          <w:rFonts w:ascii="Helvetica" w:eastAsia="宋体" w:hAnsi="Helvetica" w:cs="Helvetica"/>
          <w:color w:val="333344"/>
          <w:kern w:val="0"/>
          <w:sz w:val="23"/>
          <w:szCs w:val="23"/>
        </w:rPr>
      </w:pPr>
      <w:r w:rsidRPr="005C0ECE">
        <w:rPr>
          <w:rFonts w:ascii="Helvetica" w:eastAsia="宋体" w:hAnsi="Helvetica" w:cs="Helvetica"/>
          <w:color w:val="333344"/>
          <w:kern w:val="0"/>
          <w:sz w:val="23"/>
          <w:szCs w:val="23"/>
        </w:rPr>
        <w:t>引用</w:t>
      </w:r>
      <w:r w:rsidRPr="005C0ECE">
        <w:rPr>
          <w:rFonts w:ascii="Consolas" w:eastAsia="宋体" w:hAnsi="Consolas" w:cs="Consolas"/>
          <w:color w:val="C7254E"/>
          <w:kern w:val="0"/>
          <w:sz w:val="23"/>
          <w:szCs w:val="23"/>
          <w:shd w:val="clear" w:color="auto" w:fill="F9F2F4"/>
        </w:rPr>
        <w:t>FROM</w:t>
      </w:r>
      <w:r w:rsidRPr="005C0ECE">
        <w:rPr>
          <w:rFonts w:ascii="Helvetica" w:eastAsia="宋体" w:hAnsi="Helvetica" w:cs="Helvetica"/>
          <w:color w:val="333344"/>
          <w:kern w:val="0"/>
          <w:sz w:val="23"/>
          <w:szCs w:val="23"/>
        </w:rPr>
        <w:t>子句中的不可更新视图</w:t>
      </w:r>
    </w:p>
    <w:p w:rsidR="005C0ECE" w:rsidRPr="005C0ECE" w:rsidRDefault="005C0ECE" w:rsidP="005C0ECE">
      <w:pPr>
        <w:widowControl/>
        <w:numPr>
          <w:ilvl w:val="0"/>
          <w:numId w:val="7"/>
        </w:numPr>
        <w:shd w:val="clear" w:color="auto" w:fill="FFFFFF"/>
        <w:spacing w:before="100" w:beforeAutospacing="1" w:after="90"/>
        <w:ind w:left="690"/>
        <w:jc w:val="left"/>
        <w:rPr>
          <w:rFonts w:ascii="Helvetica" w:eastAsia="宋体" w:hAnsi="Helvetica" w:cs="Helvetica"/>
          <w:color w:val="333344"/>
          <w:kern w:val="0"/>
          <w:sz w:val="23"/>
          <w:szCs w:val="23"/>
        </w:rPr>
      </w:pPr>
      <w:r w:rsidRPr="005C0ECE">
        <w:rPr>
          <w:rFonts w:ascii="Helvetica" w:eastAsia="宋体" w:hAnsi="Helvetica" w:cs="Helvetica"/>
          <w:color w:val="333344"/>
          <w:kern w:val="0"/>
          <w:sz w:val="23"/>
          <w:szCs w:val="23"/>
        </w:rPr>
        <w:t>仅引用文字值</w:t>
      </w:r>
    </w:p>
    <w:p w:rsidR="005C0ECE" w:rsidRPr="005C0ECE" w:rsidRDefault="005C0ECE" w:rsidP="005C0ECE">
      <w:pPr>
        <w:widowControl/>
        <w:numPr>
          <w:ilvl w:val="0"/>
          <w:numId w:val="7"/>
        </w:numPr>
        <w:shd w:val="clear" w:color="auto" w:fill="FFFFFF"/>
        <w:spacing w:before="100" w:beforeAutospacing="1" w:after="90"/>
        <w:ind w:left="690"/>
        <w:jc w:val="left"/>
        <w:rPr>
          <w:rFonts w:ascii="Helvetica" w:eastAsia="宋体" w:hAnsi="Helvetica" w:cs="Helvetica"/>
          <w:color w:val="333344"/>
          <w:kern w:val="0"/>
          <w:sz w:val="23"/>
          <w:szCs w:val="23"/>
        </w:rPr>
      </w:pPr>
      <w:r w:rsidRPr="005C0ECE">
        <w:rPr>
          <w:rFonts w:ascii="Helvetica" w:eastAsia="宋体" w:hAnsi="Helvetica" w:cs="Helvetica"/>
          <w:color w:val="333344"/>
          <w:kern w:val="0"/>
          <w:sz w:val="23"/>
          <w:szCs w:val="23"/>
        </w:rPr>
        <w:t>对基表的任何列的多次引用</w:t>
      </w:r>
    </w:p>
    <w:p w:rsidR="005C0ECE" w:rsidRPr="005C0ECE" w:rsidRDefault="005C0ECE" w:rsidP="005C0ECE">
      <w:pPr>
        <w:widowControl/>
        <w:shd w:val="clear" w:color="auto" w:fill="FFFFFF"/>
        <w:spacing w:after="120"/>
        <w:jc w:val="left"/>
        <w:rPr>
          <w:rFonts w:ascii="Helvetica" w:eastAsia="宋体" w:hAnsi="Helvetica" w:cs="Helvetica"/>
          <w:color w:val="333344"/>
          <w:kern w:val="0"/>
          <w:sz w:val="23"/>
          <w:szCs w:val="23"/>
        </w:rPr>
      </w:pPr>
      <w:r w:rsidRPr="005C0ECE">
        <w:rPr>
          <w:rFonts w:ascii="Helvetica" w:eastAsia="宋体" w:hAnsi="Helvetica" w:cs="Helvetica"/>
          <w:color w:val="333344"/>
          <w:kern w:val="0"/>
          <w:sz w:val="23"/>
          <w:szCs w:val="23"/>
        </w:rPr>
        <w:t>如果使用</w:t>
      </w:r>
      <w:hyperlink r:id="rId55" w:tgtFrame="_blank" w:tooltip="TEMPTABLE算法" w:history="1">
        <w:r w:rsidRPr="00A54D4A">
          <w:rPr>
            <w:rFonts w:ascii="Helvetica" w:eastAsia="宋体" w:hAnsi="Helvetica" w:cs="Helvetica"/>
            <w:color w:val="333344"/>
            <w:kern w:val="0"/>
            <w:sz w:val="23"/>
            <w:szCs w:val="23"/>
          </w:rPr>
          <w:t>TEMPTABLE</w:t>
        </w:r>
        <w:r w:rsidRPr="00A54D4A">
          <w:rPr>
            <w:rFonts w:ascii="Helvetica" w:eastAsia="宋体" w:hAnsi="Helvetica" w:cs="Helvetica"/>
            <w:color w:val="333344"/>
            <w:kern w:val="0"/>
            <w:sz w:val="23"/>
            <w:szCs w:val="23"/>
          </w:rPr>
          <w:t>算法</w:t>
        </w:r>
      </w:hyperlink>
      <w:r w:rsidRPr="005C0ECE">
        <w:rPr>
          <w:rFonts w:ascii="Helvetica" w:eastAsia="宋体" w:hAnsi="Helvetica" w:cs="Helvetica"/>
          <w:color w:val="333344"/>
          <w:kern w:val="0"/>
          <w:sz w:val="23"/>
          <w:szCs w:val="23"/>
        </w:rPr>
        <w:t>创建视图，则无法更新视图。</w:t>
      </w:r>
    </w:p>
    <w:p w:rsidR="00777BEE" w:rsidRPr="00984B30" w:rsidRDefault="005C0ECE" w:rsidP="00984B30">
      <w:pPr>
        <w:widowControl/>
        <w:shd w:val="clear" w:color="auto" w:fill="FFFFFF"/>
        <w:spacing w:after="120"/>
        <w:jc w:val="left"/>
        <w:rPr>
          <w:rFonts w:ascii="Helvetica" w:eastAsia="宋体" w:hAnsi="Helvetica" w:cs="Helvetica"/>
          <w:color w:val="666666"/>
          <w:kern w:val="0"/>
          <w:szCs w:val="21"/>
        </w:rPr>
      </w:pPr>
      <w:r w:rsidRPr="005C0ECE">
        <w:rPr>
          <w:rFonts w:ascii="Helvetica" w:eastAsia="宋体" w:hAnsi="Helvetica" w:cs="Helvetica"/>
          <w:color w:val="666666"/>
          <w:kern w:val="0"/>
          <w:szCs w:val="21"/>
        </w:rPr>
        <w:t>请注意，有时可以使用</w:t>
      </w:r>
      <w:hyperlink r:id="rId56" w:tgtFrame="_blank" w:tooltip="内部连接" w:history="1">
        <w:r w:rsidRPr="007536D4">
          <w:rPr>
            <w:rFonts w:ascii="Helvetica" w:eastAsia="宋体" w:hAnsi="Helvetica" w:cs="Helvetica"/>
            <w:color w:val="666666"/>
            <w:kern w:val="0"/>
            <w:szCs w:val="21"/>
          </w:rPr>
          <w:t>内部连接</w:t>
        </w:r>
      </w:hyperlink>
      <w:r w:rsidRPr="005C0ECE">
        <w:rPr>
          <w:rFonts w:ascii="Helvetica" w:eastAsia="宋体" w:hAnsi="Helvetica" w:cs="Helvetica"/>
          <w:color w:val="666666"/>
          <w:kern w:val="0"/>
          <w:szCs w:val="21"/>
        </w:rPr>
        <w:t>创建基于多个表的可更新视图。</w:t>
      </w:r>
    </w:p>
    <w:p w:rsidR="00984B30" w:rsidRDefault="00984B30" w:rsidP="00984B30">
      <w:pPr>
        <w:pStyle w:val="2"/>
        <w:rPr>
          <w:rFonts w:ascii="Helvetica" w:hAnsi="Helvetica" w:cs="Helvetica" w:hint="eastAsia"/>
          <w:color w:val="555555"/>
          <w:sz w:val="27"/>
          <w:szCs w:val="27"/>
        </w:rPr>
      </w:pPr>
      <w:r>
        <w:rPr>
          <w:rFonts w:ascii="Helvetica" w:hAnsi="Helvetica" w:cs="Helvetica"/>
          <w:color w:val="555555"/>
          <w:sz w:val="27"/>
          <w:szCs w:val="27"/>
        </w:rPr>
        <w:t>查看视图定义</w:t>
      </w:r>
    </w:p>
    <w:p w:rsidR="00984B30" w:rsidRPr="00984B30" w:rsidRDefault="00984B30" w:rsidP="00984B30">
      <w:pPr>
        <w:widowControl/>
        <w:shd w:val="clear" w:color="auto" w:fill="FFFFFF"/>
        <w:spacing w:after="120"/>
        <w:jc w:val="left"/>
        <w:rPr>
          <w:rFonts w:ascii="Helvetica" w:eastAsia="宋体" w:hAnsi="Helvetica" w:cs="Helvetica"/>
          <w:color w:val="333344"/>
          <w:kern w:val="0"/>
          <w:sz w:val="23"/>
          <w:szCs w:val="23"/>
        </w:rPr>
      </w:pPr>
      <w:r w:rsidRPr="00984B30">
        <w:rPr>
          <w:rFonts w:ascii="Helvetica" w:eastAsia="宋体" w:hAnsi="Helvetica" w:cs="Helvetica"/>
          <w:color w:val="333344"/>
          <w:kern w:val="0"/>
          <w:sz w:val="23"/>
          <w:szCs w:val="23"/>
        </w:rPr>
        <w:t>MySQL</w:t>
      </w:r>
      <w:r w:rsidRPr="00984B30">
        <w:rPr>
          <w:rFonts w:ascii="Helvetica" w:eastAsia="宋体" w:hAnsi="Helvetica" w:cs="Helvetica"/>
          <w:color w:val="333344"/>
          <w:kern w:val="0"/>
          <w:sz w:val="23"/>
          <w:szCs w:val="23"/>
        </w:rPr>
        <w:t>提供了用于显示视图定义的</w:t>
      </w:r>
      <w:r w:rsidRPr="00984B30">
        <w:rPr>
          <w:rFonts w:ascii="Consolas" w:eastAsia="宋体" w:hAnsi="Consolas" w:cs="Consolas"/>
          <w:color w:val="C7254E"/>
          <w:kern w:val="0"/>
          <w:sz w:val="23"/>
          <w:szCs w:val="23"/>
          <w:shd w:val="clear" w:color="auto" w:fill="F9F2F4"/>
        </w:rPr>
        <w:t>SHOW CREATE VIEW</w:t>
      </w:r>
      <w:r w:rsidRPr="00984B30">
        <w:rPr>
          <w:rFonts w:ascii="Helvetica" w:eastAsia="宋体" w:hAnsi="Helvetica" w:cs="Helvetica"/>
          <w:color w:val="333344"/>
          <w:kern w:val="0"/>
          <w:sz w:val="23"/>
          <w:szCs w:val="23"/>
        </w:rPr>
        <w:t>语句。</w:t>
      </w:r>
    </w:p>
    <w:p w:rsidR="00984B30" w:rsidRPr="00984B30" w:rsidRDefault="00984B30" w:rsidP="00984B30">
      <w:pPr>
        <w:widowControl/>
        <w:shd w:val="clear" w:color="auto" w:fill="FFFFFF"/>
        <w:spacing w:after="120"/>
        <w:jc w:val="left"/>
        <w:rPr>
          <w:rFonts w:ascii="Helvetica" w:eastAsia="宋体" w:hAnsi="Helvetica" w:cs="Helvetica"/>
          <w:color w:val="333344"/>
          <w:kern w:val="0"/>
          <w:sz w:val="23"/>
          <w:szCs w:val="23"/>
        </w:rPr>
      </w:pPr>
      <w:r w:rsidRPr="00984B30">
        <w:rPr>
          <w:rFonts w:ascii="Helvetica" w:eastAsia="宋体" w:hAnsi="Helvetica" w:cs="Helvetica"/>
          <w:color w:val="333344"/>
          <w:kern w:val="0"/>
          <w:sz w:val="23"/>
          <w:szCs w:val="23"/>
        </w:rPr>
        <w:t>以下是</w:t>
      </w:r>
      <w:r w:rsidRPr="00984B30">
        <w:rPr>
          <w:rFonts w:ascii="Consolas" w:eastAsia="宋体" w:hAnsi="Consolas" w:cs="Consolas"/>
          <w:color w:val="C7254E"/>
          <w:kern w:val="0"/>
          <w:sz w:val="23"/>
          <w:szCs w:val="23"/>
          <w:shd w:val="clear" w:color="auto" w:fill="F9F2F4"/>
        </w:rPr>
        <w:t>SHOW CREATE VIEW</w:t>
      </w:r>
      <w:r w:rsidRPr="00984B30">
        <w:rPr>
          <w:rFonts w:ascii="Helvetica" w:eastAsia="宋体" w:hAnsi="Helvetica" w:cs="Helvetica"/>
          <w:color w:val="333344"/>
          <w:kern w:val="0"/>
          <w:sz w:val="23"/>
          <w:szCs w:val="23"/>
        </w:rPr>
        <w:t>语句的语法：</w:t>
      </w:r>
    </w:p>
    <w:p w:rsidR="00984B30" w:rsidRPr="00984B30" w:rsidRDefault="00984B30" w:rsidP="00984B3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984B30">
        <w:rPr>
          <w:rFonts w:ascii="Consolas" w:eastAsia="宋体" w:hAnsi="Consolas" w:cs="Consolas"/>
          <w:color w:val="0077AA"/>
          <w:kern w:val="0"/>
          <w:sz w:val="20"/>
          <w:szCs w:val="20"/>
        </w:rPr>
        <w:t>SHOW</w:t>
      </w:r>
      <w:r w:rsidRPr="00984B30">
        <w:rPr>
          <w:rFonts w:ascii="Consolas" w:eastAsia="宋体" w:hAnsi="Consolas" w:cs="Consolas"/>
          <w:color w:val="000000"/>
          <w:kern w:val="0"/>
          <w:sz w:val="20"/>
          <w:szCs w:val="20"/>
        </w:rPr>
        <w:t xml:space="preserve"> </w:t>
      </w:r>
      <w:r w:rsidRPr="00984B30">
        <w:rPr>
          <w:rFonts w:ascii="Consolas" w:eastAsia="宋体" w:hAnsi="Consolas" w:cs="Consolas"/>
          <w:color w:val="0077AA"/>
          <w:kern w:val="0"/>
          <w:sz w:val="20"/>
          <w:szCs w:val="20"/>
        </w:rPr>
        <w:t>CREATE</w:t>
      </w:r>
      <w:r w:rsidRPr="00984B30">
        <w:rPr>
          <w:rFonts w:ascii="Consolas" w:eastAsia="宋体" w:hAnsi="Consolas" w:cs="Consolas"/>
          <w:color w:val="000000"/>
          <w:kern w:val="0"/>
          <w:sz w:val="20"/>
          <w:szCs w:val="20"/>
        </w:rPr>
        <w:t xml:space="preserve"> </w:t>
      </w:r>
      <w:r w:rsidRPr="00984B30">
        <w:rPr>
          <w:rFonts w:ascii="Consolas" w:eastAsia="宋体" w:hAnsi="Consolas" w:cs="Consolas"/>
          <w:color w:val="0077AA"/>
          <w:kern w:val="0"/>
          <w:sz w:val="20"/>
          <w:szCs w:val="20"/>
        </w:rPr>
        <w:t>VIEW</w:t>
      </w:r>
      <w:r w:rsidRPr="00984B30">
        <w:rPr>
          <w:rFonts w:ascii="Consolas" w:eastAsia="宋体" w:hAnsi="Consolas" w:cs="Consolas"/>
          <w:color w:val="000000"/>
          <w:kern w:val="0"/>
          <w:sz w:val="20"/>
          <w:szCs w:val="20"/>
        </w:rPr>
        <w:t xml:space="preserve"> </w:t>
      </w:r>
      <w:r w:rsidRPr="00984B30">
        <w:rPr>
          <w:rFonts w:ascii="Consolas" w:eastAsia="宋体" w:hAnsi="Consolas" w:cs="Consolas"/>
          <w:color w:val="999999"/>
          <w:kern w:val="0"/>
          <w:sz w:val="20"/>
          <w:szCs w:val="20"/>
        </w:rPr>
        <w:t>[</w:t>
      </w:r>
      <w:r w:rsidRPr="00984B30">
        <w:rPr>
          <w:rFonts w:ascii="Consolas" w:eastAsia="宋体" w:hAnsi="Consolas" w:cs="Consolas"/>
          <w:color w:val="000000"/>
          <w:kern w:val="0"/>
          <w:sz w:val="20"/>
          <w:szCs w:val="20"/>
        </w:rPr>
        <w:t>database_name</w:t>
      </w:r>
      <w:r w:rsidRPr="00984B30">
        <w:rPr>
          <w:rFonts w:ascii="Consolas" w:eastAsia="宋体" w:hAnsi="Consolas" w:cs="Consolas"/>
          <w:color w:val="999999"/>
          <w:kern w:val="0"/>
          <w:sz w:val="20"/>
          <w:szCs w:val="20"/>
        </w:rPr>
        <w:t>]</w:t>
      </w:r>
      <w:proofErr w:type="gramStart"/>
      <w:r w:rsidRPr="00984B30">
        <w:rPr>
          <w:rFonts w:ascii="Consolas" w:eastAsia="宋体" w:hAnsi="Consolas" w:cs="Consolas"/>
          <w:color w:val="999999"/>
          <w:kern w:val="0"/>
          <w:sz w:val="20"/>
          <w:szCs w:val="20"/>
        </w:rPr>
        <w:t>.[</w:t>
      </w:r>
      <w:proofErr w:type="gramEnd"/>
      <w:r w:rsidRPr="00984B30">
        <w:rPr>
          <w:rFonts w:ascii="Consolas" w:eastAsia="宋体" w:hAnsi="Consolas" w:cs="Consolas"/>
          <w:color w:val="000000"/>
          <w:kern w:val="0"/>
          <w:sz w:val="20"/>
          <w:szCs w:val="20"/>
        </w:rPr>
        <w:t>view_ name</w:t>
      </w:r>
      <w:r w:rsidRPr="00984B30">
        <w:rPr>
          <w:rFonts w:ascii="Consolas" w:eastAsia="宋体" w:hAnsi="Consolas" w:cs="Consolas"/>
          <w:color w:val="999999"/>
          <w:kern w:val="0"/>
          <w:sz w:val="20"/>
          <w:szCs w:val="20"/>
        </w:rPr>
        <w:t>];</w:t>
      </w:r>
    </w:p>
    <w:p w:rsidR="00984B30" w:rsidRPr="00984B30" w:rsidRDefault="00984B30" w:rsidP="00984B3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0"/>
          <w:szCs w:val="20"/>
        </w:rPr>
      </w:pPr>
      <w:r w:rsidRPr="00984B30">
        <w:rPr>
          <w:rFonts w:ascii="Consolas" w:eastAsia="宋体" w:hAnsi="Consolas" w:cs="Consolas"/>
          <w:color w:val="BBBBBB"/>
          <w:kern w:val="0"/>
          <w:sz w:val="16"/>
          <w:szCs w:val="16"/>
        </w:rPr>
        <w:t>SQL</w:t>
      </w:r>
    </w:p>
    <w:p w:rsidR="00984B30" w:rsidRPr="00984B30" w:rsidRDefault="00984B30" w:rsidP="00984B30">
      <w:pPr>
        <w:widowControl/>
        <w:shd w:val="clear" w:color="auto" w:fill="FFFFFF"/>
        <w:spacing w:after="120"/>
        <w:jc w:val="left"/>
        <w:rPr>
          <w:rFonts w:ascii="Helvetica" w:eastAsia="宋体" w:hAnsi="Helvetica" w:cs="Helvetica"/>
          <w:color w:val="333344"/>
          <w:kern w:val="0"/>
          <w:sz w:val="23"/>
          <w:szCs w:val="23"/>
        </w:rPr>
      </w:pPr>
      <w:r w:rsidRPr="00984B30">
        <w:rPr>
          <w:rFonts w:ascii="Helvetica" w:eastAsia="宋体" w:hAnsi="Helvetica" w:cs="Helvetica"/>
          <w:color w:val="333344"/>
          <w:kern w:val="0"/>
          <w:sz w:val="23"/>
          <w:szCs w:val="23"/>
        </w:rPr>
        <w:t>要显示视图的定义，需要在</w:t>
      </w:r>
      <w:r w:rsidRPr="00984B30">
        <w:rPr>
          <w:rFonts w:ascii="Consolas" w:eastAsia="宋体" w:hAnsi="Consolas" w:cs="Consolas"/>
          <w:color w:val="C7254E"/>
          <w:kern w:val="0"/>
          <w:sz w:val="23"/>
          <w:szCs w:val="23"/>
          <w:shd w:val="clear" w:color="auto" w:fill="F9F2F4"/>
        </w:rPr>
        <w:t>SHOW CREATE VIEW</w:t>
      </w:r>
      <w:r w:rsidRPr="00984B30">
        <w:rPr>
          <w:rFonts w:ascii="Helvetica" w:eastAsia="宋体" w:hAnsi="Helvetica" w:cs="Helvetica"/>
          <w:color w:val="333344"/>
          <w:kern w:val="0"/>
          <w:sz w:val="23"/>
          <w:szCs w:val="23"/>
        </w:rPr>
        <w:t>子句之后指定视图的名称。</w:t>
      </w:r>
    </w:p>
    <w:p w:rsidR="00984B30" w:rsidRDefault="00095DDB" w:rsidP="00095DDB">
      <w:pPr>
        <w:pStyle w:val="2"/>
        <w:rPr>
          <w:rFonts w:hint="eastAsia"/>
        </w:rPr>
      </w:pPr>
      <w:r w:rsidRPr="00095DDB">
        <w:rPr>
          <w:rFonts w:hint="eastAsia"/>
        </w:rPr>
        <w:lastRenderedPageBreak/>
        <w:t>修改视图</w:t>
      </w:r>
    </w:p>
    <w:p w:rsidR="00095DDB" w:rsidRPr="00095DDB" w:rsidRDefault="00095DDB" w:rsidP="00095DDB">
      <w:pPr>
        <w:widowControl/>
        <w:shd w:val="clear" w:color="auto" w:fill="FFFFFF"/>
        <w:spacing w:after="120"/>
        <w:jc w:val="left"/>
        <w:rPr>
          <w:rFonts w:ascii="Helvetica" w:eastAsia="宋体" w:hAnsi="Helvetica" w:cs="Helvetica"/>
          <w:color w:val="333344"/>
          <w:kern w:val="0"/>
          <w:sz w:val="23"/>
          <w:szCs w:val="23"/>
        </w:rPr>
      </w:pPr>
      <w:r w:rsidRPr="00095DDB">
        <w:rPr>
          <w:rFonts w:ascii="Helvetica" w:eastAsia="宋体" w:hAnsi="Helvetica" w:cs="Helvetica"/>
          <w:color w:val="333344"/>
          <w:kern w:val="0"/>
          <w:sz w:val="23"/>
          <w:szCs w:val="23"/>
        </w:rPr>
        <w:t>MySQL</w:t>
      </w:r>
      <w:r w:rsidRPr="00095DDB">
        <w:rPr>
          <w:rFonts w:ascii="Helvetica" w:eastAsia="宋体" w:hAnsi="Helvetica" w:cs="Helvetica"/>
          <w:color w:val="333344"/>
          <w:kern w:val="0"/>
          <w:sz w:val="23"/>
          <w:szCs w:val="23"/>
        </w:rPr>
        <w:t>提供两个语句，允许</w:t>
      </w:r>
      <w:proofErr w:type="gramStart"/>
      <w:r w:rsidRPr="00095DDB">
        <w:rPr>
          <w:rFonts w:ascii="Helvetica" w:eastAsia="宋体" w:hAnsi="Helvetica" w:cs="Helvetica"/>
          <w:color w:val="333344"/>
          <w:kern w:val="0"/>
          <w:sz w:val="23"/>
          <w:szCs w:val="23"/>
        </w:rPr>
        <w:t>您修改</w:t>
      </w:r>
      <w:proofErr w:type="gramEnd"/>
      <w:r w:rsidRPr="00095DDB">
        <w:rPr>
          <w:rFonts w:ascii="Helvetica" w:eastAsia="宋体" w:hAnsi="Helvetica" w:cs="Helvetica"/>
          <w:color w:val="333344"/>
          <w:kern w:val="0"/>
          <w:sz w:val="23"/>
          <w:szCs w:val="23"/>
        </w:rPr>
        <w:t>现有视图：</w:t>
      </w:r>
      <w:r w:rsidRPr="00095DDB">
        <w:rPr>
          <w:rFonts w:ascii="Consolas" w:eastAsia="宋体" w:hAnsi="Consolas" w:cs="Consolas"/>
          <w:color w:val="C7254E"/>
          <w:kern w:val="0"/>
          <w:sz w:val="23"/>
          <w:szCs w:val="23"/>
          <w:shd w:val="clear" w:color="auto" w:fill="F9F2F4"/>
        </w:rPr>
        <w:t>ALTER VIEW</w:t>
      </w:r>
      <w:r w:rsidRPr="00095DDB">
        <w:rPr>
          <w:rFonts w:ascii="Helvetica" w:eastAsia="宋体" w:hAnsi="Helvetica" w:cs="Helvetica"/>
          <w:color w:val="333344"/>
          <w:kern w:val="0"/>
          <w:sz w:val="23"/>
          <w:szCs w:val="23"/>
        </w:rPr>
        <w:t>和</w:t>
      </w:r>
      <w:r w:rsidRPr="00095DDB">
        <w:rPr>
          <w:rFonts w:ascii="Consolas" w:eastAsia="宋体" w:hAnsi="Consolas" w:cs="Consolas"/>
          <w:color w:val="C7254E"/>
          <w:kern w:val="0"/>
          <w:sz w:val="23"/>
          <w:szCs w:val="23"/>
          <w:shd w:val="clear" w:color="auto" w:fill="F9F2F4"/>
        </w:rPr>
        <w:t>CREATE OR REPLACE VIEW</w:t>
      </w:r>
      <w:r w:rsidRPr="00095DDB">
        <w:rPr>
          <w:rFonts w:ascii="Helvetica" w:eastAsia="宋体" w:hAnsi="Helvetica" w:cs="Helvetica"/>
          <w:color w:val="333344"/>
          <w:kern w:val="0"/>
          <w:sz w:val="23"/>
          <w:szCs w:val="23"/>
        </w:rPr>
        <w:t> </w:t>
      </w:r>
      <w:r w:rsidRPr="00095DDB">
        <w:rPr>
          <w:rFonts w:ascii="Helvetica" w:eastAsia="宋体" w:hAnsi="Helvetica" w:cs="Helvetica"/>
          <w:color w:val="333344"/>
          <w:kern w:val="0"/>
          <w:sz w:val="23"/>
          <w:szCs w:val="23"/>
        </w:rPr>
        <w:t>。</w:t>
      </w:r>
    </w:p>
    <w:p w:rsidR="00095DDB" w:rsidRPr="00095DDB" w:rsidRDefault="00095DDB" w:rsidP="00095DDB">
      <w:pPr>
        <w:widowControl/>
        <w:shd w:val="clear" w:color="auto" w:fill="FFFFFF"/>
        <w:spacing w:after="120"/>
        <w:jc w:val="left"/>
        <w:rPr>
          <w:rFonts w:ascii="Helvetica" w:eastAsia="宋体" w:hAnsi="Helvetica" w:cs="Helvetica"/>
          <w:color w:val="333344"/>
          <w:kern w:val="0"/>
          <w:sz w:val="23"/>
          <w:szCs w:val="23"/>
        </w:rPr>
      </w:pPr>
      <w:r w:rsidRPr="00095DDB">
        <w:rPr>
          <w:rFonts w:ascii="Helvetica" w:eastAsia="宋体" w:hAnsi="Helvetica" w:cs="Helvetica"/>
          <w:b/>
          <w:bCs/>
          <w:color w:val="333344"/>
          <w:kern w:val="0"/>
          <w:sz w:val="23"/>
          <w:szCs w:val="23"/>
        </w:rPr>
        <w:t>使用</w:t>
      </w:r>
      <w:r w:rsidRPr="00095DDB">
        <w:rPr>
          <w:rFonts w:ascii="Helvetica" w:eastAsia="宋体" w:hAnsi="Helvetica" w:cs="Helvetica"/>
          <w:b/>
          <w:bCs/>
          <w:color w:val="333344"/>
          <w:kern w:val="0"/>
          <w:sz w:val="23"/>
          <w:szCs w:val="23"/>
        </w:rPr>
        <w:t>ALTER VIEW</w:t>
      </w:r>
      <w:r w:rsidRPr="00095DDB">
        <w:rPr>
          <w:rFonts w:ascii="Helvetica" w:eastAsia="宋体" w:hAnsi="Helvetica" w:cs="Helvetica"/>
          <w:b/>
          <w:bCs/>
          <w:color w:val="333344"/>
          <w:kern w:val="0"/>
          <w:sz w:val="23"/>
          <w:szCs w:val="23"/>
        </w:rPr>
        <w:t>语句修改视图</w:t>
      </w:r>
    </w:p>
    <w:p w:rsidR="00095DDB" w:rsidRPr="00095DDB" w:rsidRDefault="00095DDB" w:rsidP="00095DDB">
      <w:pPr>
        <w:widowControl/>
        <w:shd w:val="clear" w:color="auto" w:fill="FFFFFF"/>
        <w:spacing w:after="120"/>
        <w:jc w:val="left"/>
        <w:rPr>
          <w:rFonts w:ascii="Helvetica" w:eastAsia="宋体" w:hAnsi="Helvetica" w:cs="Helvetica"/>
          <w:color w:val="333344"/>
          <w:kern w:val="0"/>
          <w:sz w:val="23"/>
          <w:szCs w:val="23"/>
        </w:rPr>
      </w:pPr>
      <w:r w:rsidRPr="00095DDB">
        <w:rPr>
          <w:rFonts w:ascii="Helvetica" w:eastAsia="宋体" w:hAnsi="Helvetica" w:cs="Helvetica"/>
          <w:color w:val="333344"/>
          <w:kern w:val="0"/>
          <w:sz w:val="23"/>
          <w:szCs w:val="23"/>
        </w:rPr>
        <w:t>创建视图后，可以使用</w:t>
      </w:r>
      <w:r w:rsidRPr="00095DDB">
        <w:rPr>
          <w:rFonts w:ascii="Consolas" w:eastAsia="宋体" w:hAnsi="Consolas" w:cs="Consolas"/>
          <w:color w:val="C7254E"/>
          <w:kern w:val="0"/>
          <w:sz w:val="23"/>
          <w:szCs w:val="23"/>
          <w:shd w:val="clear" w:color="auto" w:fill="F9F2F4"/>
        </w:rPr>
        <w:t>ALTER VIEW</w:t>
      </w:r>
      <w:r w:rsidRPr="00095DDB">
        <w:rPr>
          <w:rFonts w:ascii="Helvetica" w:eastAsia="宋体" w:hAnsi="Helvetica" w:cs="Helvetica"/>
          <w:color w:val="333344"/>
          <w:kern w:val="0"/>
          <w:sz w:val="23"/>
          <w:szCs w:val="23"/>
        </w:rPr>
        <w:t>语句修改视图。</w:t>
      </w:r>
    </w:p>
    <w:p w:rsidR="00095DDB" w:rsidRPr="00095DDB" w:rsidRDefault="00095DDB" w:rsidP="00095DDB">
      <w:pPr>
        <w:widowControl/>
        <w:shd w:val="clear" w:color="auto" w:fill="FFFFFF"/>
        <w:spacing w:after="120"/>
        <w:jc w:val="left"/>
        <w:rPr>
          <w:rFonts w:ascii="Helvetica" w:eastAsia="宋体" w:hAnsi="Helvetica" w:cs="Helvetica"/>
          <w:color w:val="333344"/>
          <w:kern w:val="0"/>
          <w:sz w:val="23"/>
          <w:szCs w:val="23"/>
        </w:rPr>
      </w:pPr>
      <w:r w:rsidRPr="00095DDB">
        <w:rPr>
          <w:rFonts w:ascii="Consolas" w:eastAsia="宋体" w:hAnsi="Consolas" w:cs="Consolas"/>
          <w:color w:val="C7254E"/>
          <w:kern w:val="0"/>
          <w:sz w:val="23"/>
          <w:szCs w:val="23"/>
          <w:shd w:val="clear" w:color="auto" w:fill="F9F2F4"/>
        </w:rPr>
        <w:t>ALTER VIEW</w:t>
      </w:r>
      <w:r w:rsidRPr="00095DDB">
        <w:rPr>
          <w:rFonts w:ascii="Helvetica" w:eastAsia="宋体" w:hAnsi="Helvetica" w:cs="Helvetica"/>
          <w:color w:val="333344"/>
          <w:kern w:val="0"/>
          <w:sz w:val="23"/>
          <w:szCs w:val="23"/>
        </w:rPr>
        <w:t>语句的语法类似于</w:t>
      </w:r>
      <w:r w:rsidRPr="00095DDB">
        <w:rPr>
          <w:rFonts w:ascii="Consolas" w:eastAsia="宋体" w:hAnsi="Consolas" w:cs="Consolas"/>
          <w:color w:val="C7254E"/>
          <w:kern w:val="0"/>
          <w:sz w:val="23"/>
          <w:szCs w:val="23"/>
          <w:shd w:val="clear" w:color="auto" w:fill="F9F2F4"/>
        </w:rPr>
        <w:t>CREATE VIEW</w:t>
      </w:r>
      <w:r w:rsidRPr="00095DDB">
        <w:rPr>
          <w:rFonts w:ascii="Helvetica" w:eastAsia="宋体" w:hAnsi="Helvetica" w:cs="Helvetica"/>
          <w:color w:val="333344"/>
          <w:kern w:val="0"/>
          <w:sz w:val="23"/>
          <w:szCs w:val="23"/>
        </w:rPr>
        <w:t>语句，除了</w:t>
      </w:r>
      <w:r w:rsidRPr="00095DDB">
        <w:rPr>
          <w:rFonts w:ascii="Consolas" w:eastAsia="宋体" w:hAnsi="Consolas" w:cs="Consolas"/>
          <w:color w:val="C7254E"/>
          <w:kern w:val="0"/>
          <w:sz w:val="23"/>
          <w:szCs w:val="23"/>
          <w:shd w:val="clear" w:color="auto" w:fill="F9F2F4"/>
        </w:rPr>
        <w:t>CREATE</w:t>
      </w:r>
      <w:r w:rsidRPr="00095DDB">
        <w:rPr>
          <w:rFonts w:ascii="Helvetica" w:eastAsia="宋体" w:hAnsi="Helvetica" w:cs="Helvetica"/>
          <w:color w:val="333344"/>
          <w:kern w:val="0"/>
          <w:sz w:val="23"/>
          <w:szCs w:val="23"/>
        </w:rPr>
        <w:t>关键字被</w:t>
      </w:r>
      <w:r w:rsidRPr="00095DDB">
        <w:rPr>
          <w:rFonts w:ascii="Consolas" w:eastAsia="宋体" w:hAnsi="Consolas" w:cs="Consolas"/>
          <w:color w:val="C7254E"/>
          <w:kern w:val="0"/>
          <w:sz w:val="23"/>
          <w:szCs w:val="23"/>
          <w:shd w:val="clear" w:color="auto" w:fill="F9F2F4"/>
        </w:rPr>
        <w:t>ALTER</w:t>
      </w:r>
      <w:r w:rsidRPr="00095DDB">
        <w:rPr>
          <w:rFonts w:ascii="Helvetica" w:eastAsia="宋体" w:hAnsi="Helvetica" w:cs="Helvetica"/>
          <w:color w:val="333344"/>
          <w:kern w:val="0"/>
          <w:sz w:val="23"/>
          <w:szCs w:val="23"/>
        </w:rPr>
        <w:t>关键字替换外，其它都一样。</w:t>
      </w:r>
    </w:p>
    <w:p w:rsidR="00095DDB" w:rsidRPr="00095DDB" w:rsidRDefault="00095DDB" w:rsidP="00095DD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095DDB">
        <w:rPr>
          <w:rFonts w:ascii="Consolas" w:eastAsia="宋体" w:hAnsi="Consolas" w:cs="Consolas"/>
          <w:color w:val="0077AA"/>
          <w:kern w:val="0"/>
          <w:sz w:val="20"/>
          <w:szCs w:val="20"/>
        </w:rPr>
        <w:t>ALTER</w:t>
      </w:r>
    </w:p>
    <w:p w:rsidR="00095DDB" w:rsidRPr="00095DDB" w:rsidRDefault="00095DDB" w:rsidP="00095DD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095DDB">
        <w:rPr>
          <w:rFonts w:ascii="Consolas" w:eastAsia="宋体" w:hAnsi="Consolas" w:cs="Consolas"/>
          <w:color w:val="000000"/>
          <w:kern w:val="0"/>
          <w:sz w:val="20"/>
          <w:szCs w:val="20"/>
        </w:rPr>
        <w:t xml:space="preserve"> </w:t>
      </w:r>
      <w:r w:rsidRPr="00095DDB">
        <w:rPr>
          <w:rFonts w:ascii="Consolas" w:eastAsia="宋体" w:hAnsi="Consolas" w:cs="Consolas"/>
          <w:color w:val="999999"/>
          <w:kern w:val="0"/>
          <w:sz w:val="20"/>
          <w:szCs w:val="20"/>
        </w:rPr>
        <w:t>[</w:t>
      </w:r>
      <w:r w:rsidRPr="00095DDB">
        <w:rPr>
          <w:rFonts w:ascii="Consolas" w:eastAsia="宋体" w:hAnsi="Consolas" w:cs="Consolas"/>
          <w:color w:val="0077AA"/>
          <w:kern w:val="0"/>
          <w:sz w:val="20"/>
          <w:szCs w:val="20"/>
        </w:rPr>
        <w:t>ALGORITHM</w:t>
      </w:r>
      <w:r w:rsidRPr="00095DDB">
        <w:rPr>
          <w:rFonts w:ascii="Consolas" w:eastAsia="宋体" w:hAnsi="Consolas" w:cs="Consolas"/>
          <w:color w:val="000000"/>
          <w:kern w:val="0"/>
          <w:sz w:val="20"/>
          <w:szCs w:val="20"/>
        </w:rPr>
        <w:t xml:space="preserve"> </w:t>
      </w:r>
      <w:proofErr w:type="gramStart"/>
      <w:r w:rsidRPr="00095DDB">
        <w:rPr>
          <w:rFonts w:ascii="Consolas" w:eastAsia="宋体" w:hAnsi="Consolas" w:cs="Consolas"/>
          <w:color w:val="A67F59"/>
          <w:kern w:val="0"/>
          <w:sz w:val="20"/>
          <w:szCs w:val="20"/>
        </w:rPr>
        <w:t>=</w:t>
      </w:r>
      <w:r w:rsidRPr="00095DDB">
        <w:rPr>
          <w:rFonts w:ascii="Consolas" w:eastAsia="宋体" w:hAnsi="Consolas" w:cs="Consolas"/>
          <w:color w:val="000000"/>
          <w:kern w:val="0"/>
          <w:sz w:val="20"/>
          <w:szCs w:val="20"/>
        </w:rPr>
        <w:t xml:space="preserve">  {</w:t>
      </w:r>
      <w:proofErr w:type="gramEnd"/>
      <w:r w:rsidRPr="00095DDB">
        <w:rPr>
          <w:rFonts w:ascii="Consolas" w:eastAsia="宋体" w:hAnsi="Consolas" w:cs="Consolas"/>
          <w:color w:val="0077AA"/>
          <w:kern w:val="0"/>
          <w:sz w:val="20"/>
          <w:szCs w:val="20"/>
        </w:rPr>
        <w:t>MERGE</w:t>
      </w:r>
      <w:r w:rsidRPr="00095DDB">
        <w:rPr>
          <w:rFonts w:ascii="Consolas" w:eastAsia="宋体" w:hAnsi="Consolas" w:cs="Consolas"/>
          <w:color w:val="000000"/>
          <w:kern w:val="0"/>
          <w:sz w:val="20"/>
          <w:szCs w:val="20"/>
        </w:rPr>
        <w:t xml:space="preserve"> </w:t>
      </w:r>
      <w:r w:rsidRPr="00095DDB">
        <w:rPr>
          <w:rFonts w:ascii="Consolas" w:eastAsia="宋体" w:hAnsi="Consolas" w:cs="Consolas"/>
          <w:color w:val="A67F59"/>
          <w:kern w:val="0"/>
          <w:sz w:val="20"/>
          <w:szCs w:val="20"/>
        </w:rPr>
        <w:t>|</w:t>
      </w:r>
      <w:r w:rsidRPr="00095DDB">
        <w:rPr>
          <w:rFonts w:ascii="Consolas" w:eastAsia="宋体" w:hAnsi="Consolas" w:cs="Consolas"/>
          <w:color w:val="000000"/>
          <w:kern w:val="0"/>
          <w:sz w:val="20"/>
          <w:szCs w:val="20"/>
        </w:rPr>
        <w:t xml:space="preserve"> </w:t>
      </w:r>
      <w:r w:rsidRPr="00095DDB">
        <w:rPr>
          <w:rFonts w:ascii="Consolas" w:eastAsia="宋体" w:hAnsi="Consolas" w:cs="Consolas"/>
          <w:color w:val="0077AA"/>
          <w:kern w:val="0"/>
          <w:sz w:val="20"/>
          <w:szCs w:val="20"/>
        </w:rPr>
        <w:t>TEMPTABLE</w:t>
      </w:r>
      <w:r w:rsidRPr="00095DDB">
        <w:rPr>
          <w:rFonts w:ascii="Consolas" w:eastAsia="宋体" w:hAnsi="Consolas" w:cs="Consolas"/>
          <w:color w:val="000000"/>
          <w:kern w:val="0"/>
          <w:sz w:val="20"/>
          <w:szCs w:val="20"/>
        </w:rPr>
        <w:t xml:space="preserve"> </w:t>
      </w:r>
      <w:r w:rsidRPr="00095DDB">
        <w:rPr>
          <w:rFonts w:ascii="Consolas" w:eastAsia="宋体" w:hAnsi="Consolas" w:cs="Consolas"/>
          <w:color w:val="A67F59"/>
          <w:kern w:val="0"/>
          <w:sz w:val="20"/>
          <w:szCs w:val="20"/>
        </w:rPr>
        <w:t>|</w:t>
      </w:r>
      <w:r w:rsidRPr="00095DDB">
        <w:rPr>
          <w:rFonts w:ascii="Consolas" w:eastAsia="宋体" w:hAnsi="Consolas" w:cs="Consolas"/>
          <w:color w:val="000000"/>
          <w:kern w:val="0"/>
          <w:sz w:val="20"/>
          <w:szCs w:val="20"/>
        </w:rPr>
        <w:t xml:space="preserve"> </w:t>
      </w:r>
      <w:r w:rsidRPr="00095DDB">
        <w:rPr>
          <w:rFonts w:ascii="Consolas" w:eastAsia="宋体" w:hAnsi="Consolas" w:cs="Consolas"/>
          <w:color w:val="0077AA"/>
          <w:kern w:val="0"/>
          <w:sz w:val="20"/>
          <w:szCs w:val="20"/>
        </w:rPr>
        <w:t>UNDEFINED</w:t>
      </w:r>
      <w:r w:rsidRPr="00095DDB">
        <w:rPr>
          <w:rFonts w:ascii="Consolas" w:eastAsia="宋体" w:hAnsi="Consolas" w:cs="Consolas"/>
          <w:color w:val="000000"/>
          <w:kern w:val="0"/>
          <w:sz w:val="20"/>
          <w:szCs w:val="20"/>
        </w:rPr>
        <w:t>}</w:t>
      </w:r>
      <w:r w:rsidRPr="00095DDB">
        <w:rPr>
          <w:rFonts w:ascii="Consolas" w:eastAsia="宋体" w:hAnsi="Consolas" w:cs="Consolas"/>
          <w:color w:val="999999"/>
          <w:kern w:val="0"/>
          <w:sz w:val="20"/>
          <w:szCs w:val="20"/>
        </w:rPr>
        <w:t>]</w:t>
      </w:r>
    </w:p>
    <w:p w:rsidR="00095DDB" w:rsidRPr="00095DDB" w:rsidRDefault="00095DDB" w:rsidP="00095DD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095DDB">
        <w:rPr>
          <w:rFonts w:ascii="Consolas" w:eastAsia="宋体" w:hAnsi="Consolas" w:cs="Consolas"/>
          <w:color w:val="000000"/>
          <w:kern w:val="0"/>
          <w:sz w:val="20"/>
          <w:szCs w:val="20"/>
        </w:rPr>
        <w:t xml:space="preserve">  </w:t>
      </w:r>
      <w:r w:rsidRPr="00095DDB">
        <w:rPr>
          <w:rFonts w:ascii="Consolas" w:eastAsia="宋体" w:hAnsi="Consolas" w:cs="Consolas"/>
          <w:color w:val="0077AA"/>
          <w:kern w:val="0"/>
          <w:sz w:val="20"/>
          <w:szCs w:val="20"/>
        </w:rPr>
        <w:t>VIEW</w:t>
      </w:r>
      <w:r w:rsidRPr="00095DDB">
        <w:rPr>
          <w:rFonts w:ascii="Consolas" w:eastAsia="宋体" w:hAnsi="Consolas" w:cs="Consolas"/>
          <w:color w:val="000000"/>
          <w:kern w:val="0"/>
          <w:sz w:val="20"/>
          <w:szCs w:val="20"/>
        </w:rPr>
        <w:t xml:space="preserve"> </w:t>
      </w:r>
      <w:r w:rsidRPr="00095DDB">
        <w:rPr>
          <w:rFonts w:ascii="Consolas" w:eastAsia="宋体" w:hAnsi="Consolas" w:cs="Consolas"/>
          <w:color w:val="999999"/>
          <w:kern w:val="0"/>
          <w:sz w:val="20"/>
          <w:szCs w:val="20"/>
        </w:rPr>
        <w:t>[</w:t>
      </w:r>
      <w:r w:rsidRPr="00095DDB">
        <w:rPr>
          <w:rFonts w:ascii="Consolas" w:eastAsia="宋体" w:hAnsi="Consolas" w:cs="Consolas"/>
          <w:color w:val="000000"/>
          <w:kern w:val="0"/>
          <w:sz w:val="20"/>
          <w:szCs w:val="20"/>
        </w:rPr>
        <w:t>database_name</w:t>
      </w:r>
      <w:r w:rsidRPr="00095DDB">
        <w:rPr>
          <w:rFonts w:ascii="Consolas" w:eastAsia="宋体" w:hAnsi="Consolas" w:cs="Consolas"/>
          <w:color w:val="999999"/>
          <w:kern w:val="0"/>
          <w:sz w:val="20"/>
          <w:szCs w:val="20"/>
        </w:rPr>
        <w:t>].</w:t>
      </w:r>
      <w:r w:rsidRPr="00095DDB">
        <w:rPr>
          <w:rFonts w:ascii="Consolas" w:eastAsia="宋体" w:hAnsi="Consolas" w:cs="Consolas"/>
          <w:color w:val="000000"/>
          <w:kern w:val="0"/>
          <w:sz w:val="20"/>
          <w:szCs w:val="20"/>
        </w:rPr>
        <w:t xml:space="preserve">  </w:t>
      </w:r>
      <w:r w:rsidRPr="00095DDB">
        <w:rPr>
          <w:rFonts w:ascii="Consolas" w:eastAsia="宋体" w:hAnsi="Consolas" w:cs="Consolas"/>
          <w:color w:val="999999"/>
          <w:kern w:val="0"/>
          <w:sz w:val="20"/>
          <w:szCs w:val="20"/>
        </w:rPr>
        <w:t>[</w:t>
      </w:r>
      <w:r w:rsidRPr="00095DDB">
        <w:rPr>
          <w:rFonts w:ascii="Consolas" w:eastAsia="宋体" w:hAnsi="Consolas" w:cs="Consolas"/>
          <w:color w:val="000000"/>
          <w:kern w:val="0"/>
          <w:sz w:val="20"/>
          <w:szCs w:val="20"/>
        </w:rPr>
        <w:t>view_name</w:t>
      </w:r>
      <w:r w:rsidRPr="00095DDB">
        <w:rPr>
          <w:rFonts w:ascii="Consolas" w:eastAsia="宋体" w:hAnsi="Consolas" w:cs="Consolas"/>
          <w:color w:val="999999"/>
          <w:kern w:val="0"/>
          <w:sz w:val="20"/>
          <w:szCs w:val="20"/>
        </w:rPr>
        <w:t>]</w:t>
      </w:r>
    </w:p>
    <w:p w:rsidR="00095DDB" w:rsidRPr="00095DDB" w:rsidRDefault="00095DDB" w:rsidP="00095DD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095DDB">
        <w:rPr>
          <w:rFonts w:ascii="Consolas" w:eastAsia="宋体" w:hAnsi="Consolas" w:cs="Consolas"/>
          <w:color w:val="000000"/>
          <w:kern w:val="0"/>
          <w:sz w:val="20"/>
          <w:szCs w:val="20"/>
        </w:rPr>
        <w:t xml:space="preserve">   </w:t>
      </w:r>
      <w:r w:rsidRPr="00095DDB">
        <w:rPr>
          <w:rFonts w:ascii="Consolas" w:eastAsia="宋体" w:hAnsi="Consolas" w:cs="Consolas"/>
          <w:color w:val="0077AA"/>
          <w:kern w:val="0"/>
          <w:sz w:val="20"/>
          <w:szCs w:val="20"/>
        </w:rPr>
        <w:t>AS</w:t>
      </w:r>
      <w:r w:rsidRPr="00095DDB">
        <w:rPr>
          <w:rFonts w:ascii="Consolas" w:eastAsia="宋体" w:hAnsi="Consolas" w:cs="Consolas"/>
          <w:color w:val="000000"/>
          <w:kern w:val="0"/>
          <w:sz w:val="20"/>
          <w:szCs w:val="20"/>
        </w:rPr>
        <w:t xml:space="preserve"> </w:t>
      </w:r>
    </w:p>
    <w:p w:rsidR="00095DDB" w:rsidRPr="00095DDB" w:rsidRDefault="00095DDB" w:rsidP="00095DD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095DDB">
        <w:rPr>
          <w:rFonts w:ascii="Consolas" w:eastAsia="宋体" w:hAnsi="Consolas" w:cs="Consolas"/>
          <w:color w:val="000000"/>
          <w:kern w:val="0"/>
          <w:sz w:val="20"/>
          <w:szCs w:val="20"/>
        </w:rPr>
        <w:t xml:space="preserve"> </w:t>
      </w:r>
      <w:r w:rsidRPr="00095DDB">
        <w:rPr>
          <w:rFonts w:ascii="Consolas" w:eastAsia="宋体" w:hAnsi="Consolas" w:cs="Consolas"/>
          <w:color w:val="999999"/>
          <w:kern w:val="0"/>
          <w:sz w:val="20"/>
          <w:szCs w:val="20"/>
        </w:rPr>
        <w:t>[</w:t>
      </w:r>
      <w:proofErr w:type="gramStart"/>
      <w:r w:rsidRPr="00095DDB">
        <w:rPr>
          <w:rFonts w:ascii="Consolas" w:eastAsia="宋体" w:hAnsi="Consolas" w:cs="Consolas"/>
          <w:color w:val="0077AA"/>
          <w:kern w:val="0"/>
          <w:sz w:val="20"/>
          <w:szCs w:val="20"/>
        </w:rPr>
        <w:t>SELECT</w:t>
      </w:r>
      <w:r w:rsidRPr="00095DDB">
        <w:rPr>
          <w:rFonts w:ascii="Consolas" w:eastAsia="宋体" w:hAnsi="Consolas" w:cs="Consolas"/>
          <w:color w:val="000000"/>
          <w:kern w:val="0"/>
          <w:sz w:val="20"/>
          <w:szCs w:val="20"/>
        </w:rPr>
        <w:t xml:space="preserve">  statement</w:t>
      </w:r>
      <w:proofErr w:type="gramEnd"/>
      <w:r w:rsidRPr="00095DDB">
        <w:rPr>
          <w:rFonts w:ascii="Consolas" w:eastAsia="宋体" w:hAnsi="Consolas" w:cs="Consolas"/>
          <w:color w:val="999999"/>
          <w:kern w:val="0"/>
          <w:sz w:val="20"/>
          <w:szCs w:val="20"/>
        </w:rPr>
        <w:t>]</w:t>
      </w:r>
    </w:p>
    <w:p w:rsidR="00095DDB" w:rsidRPr="00095DDB" w:rsidRDefault="00095DDB" w:rsidP="00095DD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0"/>
          <w:szCs w:val="20"/>
        </w:rPr>
      </w:pPr>
      <w:r w:rsidRPr="00095DDB">
        <w:rPr>
          <w:rFonts w:ascii="Consolas" w:eastAsia="宋体" w:hAnsi="Consolas" w:cs="Consolas"/>
          <w:color w:val="BBBBBB"/>
          <w:kern w:val="0"/>
          <w:sz w:val="16"/>
          <w:szCs w:val="16"/>
        </w:rPr>
        <w:t>SQL</w:t>
      </w:r>
    </w:p>
    <w:p w:rsidR="00095DDB" w:rsidRPr="00095DDB" w:rsidRDefault="00095DDB" w:rsidP="00095DDB">
      <w:pPr>
        <w:widowControl/>
        <w:shd w:val="clear" w:color="auto" w:fill="FFFFFF"/>
        <w:spacing w:after="120"/>
        <w:jc w:val="left"/>
        <w:rPr>
          <w:rFonts w:ascii="Helvetica" w:eastAsia="宋体" w:hAnsi="Helvetica" w:cs="Helvetica"/>
          <w:color w:val="333344"/>
          <w:kern w:val="0"/>
          <w:sz w:val="23"/>
          <w:szCs w:val="23"/>
        </w:rPr>
      </w:pPr>
      <w:r w:rsidRPr="00095DDB">
        <w:rPr>
          <w:rFonts w:ascii="Helvetica" w:eastAsia="宋体" w:hAnsi="Helvetica" w:cs="Helvetica"/>
          <w:color w:val="333344"/>
          <w:kern w:val="0"/>
          <w:sz w:val="23"/>
          <w:szCs w:val="23"/>
        </w:rPr>
        <w:t>以下语句通过添加</w:t>
      </w:r>
      <w:r w:rsidRPr="00095DDB">
        <w:rPr>
          <w:rFonts w:ascii="Consolas" w:eastAsia="宋体" w:hAnsi="Consolas" w:cs="Consolas"/>
          <w:color w:val="C7254E"/>
          <w:kern w:val="0"/>
          <w:sz w:val="23"/>
          <w:szCs w:val="23"/>
          <w:shd w:val="clear" w:color="auto" w:fill="F9F2F4"/>
        </w:rPr>
        <w:t>email</w:t>
      </w:r>
      <w:r w:rsidRPr="00095DDB">
        <w:rPr>
          <w:rFonts w:ascii="Helvetica" w:eastAsia="宋体" w:hAnsi="Helvetica" w:cs="Helvetica"/>
          <w:color w:val="333344"/>
          <w:kern w:val="0"/>
          <w:sz w:val="23"/>
          <w:szCs w:val="23"/>
        </w:rPr>
        <w:t>列来演示如何修改</w:t>
      </w:r>
      <w:r w:rsidRPr="00095DDB">
        <w:rPr>
          <w:rFonts w:ascii="Consolas" w:eastAsia="宋体" w:hAnsi="Consolas" w:cs="Consolas"/>
          <w:color w:val="C7254E"/>
          <w:kern w:val="0"/>
          <w:sz w:val="23"/>
          <w:szCs w:val="23"/>
          <w:shd w:val="clear" w:color="auto" w:fill="F9F2F4"/>
        </w:rPr>
        <w:t>organization</w:t>
      </w:r>
      <w:r w:rsidRPr="00095DDB">
        <w:rPr>
          <w:rFonts w:ascii="Helvetica" w:eastAsia="宋体" w:hAnsi="Helvetica" w:cs="Helvetica"/>
          <w:color w:val="333344"/>
          <w:kern w:val="0"/>
          <w:sz w:val="23"/>
          <w:szCs w:val="23"/>
        </w:rPr>
        <w:t>视图。</w:t>
      </w:r>
    </w:p>
    <w:p w:rsidR="00095DDB" w:rsidRPr="00095DDB" w:rsidRDefault="00095DDB" w:rsidP="00095DD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095DDB">
        <w:rPr>
          <w:rFonts w:ascii="Consolas" w:eastAsia="宋体" w:hAnsi="Consolas" w:cs="Consolas"/>
          <w:color w:val="0077AA"/>
          <w:kern w:val="0"/>
          <w:sz w:val="20"/>
          <w:szCs w:val="20"/>
        </w:rPr>
        <w:t>ALTER</w:t>
      </w:r>
      <w:r w:rsidRPr="00095DDB">
        <w:rPr>
          <w:rFonts w:ascii="Consolas" w:eastAsia="宋体" w:hAnsi="Consolas" w:cs="Consolas"/>
          <w:color w:val="000000"/>
          <w:kern w:val="0"/>
          <w:sz w:val="20"/>
          <w:szCs w:val="20"/>
        </w:rPr>
        <w:t xml:space="preserve"> </w:t>
      </w:r>
      <w:r w:rsidRPr="00095DDB">
        <w:rPr>
          <w:rFonts w:ascii="Consolas" w:eastAsia="宋体" w:hAnsi="Consolas" w:cs="Consolas"/>
          <w:color w:val="0077AA"/>
          <w:kern w:val="0"/>
          <w:sz w:val="20"/>
          <w:szCs w:val="20"/>
        </w:rPr>
        <w:t>VIEW</w:t>
      </w:r>
      <w:r w:rsidRPr="00095DDB">
        <w:rPr>
          <w:rFonts w:ascii="Consolas" w:eastAsia="宋体" w:hAnsi="Consolas" w:cs="Consolas"/>
          <w:color w:val="000000"/>
          <w:kern w:val="0"/>
          <w:sz w:val="20"/>
          <w:szCs w:val="20"/>
        </w:rPr>
        <w:t xml:space="preserve"> organization</w:t>
      </w:r>
    </w:p>
    <w:p w:rsidR="00095DDB" w:rsidRPr="00095DDB" w:rsidRDefault="00095DDB" w:rsidP="00095DD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095DDB">
        <w:rPr>
          <w:rFonts w:ascii="Consolas" w:eastAsia="宋体" w:hAnsi="Consolas" w:cs="Consolas"/>
          <w:color w:val="000000"/>
          <w:kern w:val="0"/>
          <w:sz w:val="20"/>
          <w:szCs w:val="20"/>
        </w:rPr>
        <w:t xml:space="preserve">  </w:t>
      </w:r>
      <w:r w:rsidRPr="00095DDB">
        <w:rPr>
          <w:rFonts w:ascii="Consolas" w:eastAsia="宋体" w:hAnsi="Consolas" w:cs="Consolas"/>
          <w:color w:val="0077AA"/>
          <w:kern w:val="0"/>
          <w:sz w:val="20"/>
          <w:szCs w:val="20"/>
        </w:rPr>
        <w:t>AS</w:t>
      </w:r>
      <w:r w:rsidRPr="00095DDB">
        <w:rPr>
          <w:rFonts w:ascii="Consolas" w:eastAsia="宋体" w:hAnsi="Consolas" w:cs="Consolas"/>
          <w:color w:val="000000"/>
          <w:kern w:val="0"/>
          <w:sz w:val="20"/>
          <w:szCs w:val="20"/>
        </w:rPr>
        <w:t xml:space="preserve"> </w:t>
      </w:r>
    </w:p>
    <w:p w:rsidR="00095DDB" w:rsidRPr="00095DDB" w:rsidRDefault="00095DDB" w:rsidP="00095DD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095DDB">
        <w:rPr>
          <w:rFonts w:ascii="Consolas" w:eastAsia="宋体" w:hAnsi="Consolas" w:cs="Consolas"/>
          <w:color w:val="000000"/>
          <w:kern w:val="0"/>
          <w:sz w:val="20"/>
          <w:szCs w:val="20"/>
        </w:rPr>
        <w:t xml:space="preserve">  </w:t>
      </w:r>
      <w:r w:rsidRPr="00095DDB">
        <w:rPr>
          <w:rFonts w:ascii="Consolas" w:eastAsia="宋体" w:hAnsi="Consolas" w:cs="Consolas"/>
          <w:color w:val="0077AA"/>
          <w:kern w:val="0"/>
          <w:sz w:val="20"/>
          <w:szCs w:val="20"/>
        </w:rPr>
        <w:t>SELECT</w:t>
      </w:r>
      <w:r w:rsidRPr="00095DDB">
        <w:rPr>
          <w:rFonts w:ascii="Consolas" w:eastAsia="宋体" w:hAnsi="Consolas" w:cs="Consolas"/>
          <w:color w:val="000000"/>
          <w:kern w:val="0"/>
          <w:sz w:val="20"/>
          <w:szCs w:val="20"/>
        </w:rPr>
        <w:t xml:space="preserve"> </w:t>
      </w:r>
      <w:proofErr w:type="gramStart"/>
      <w:r w:rsidRPr="00095DDB">
        <w:rPr>
          <w:rFonts w:ascii="Consolas" w:eastAsia="宋体" w:hAnsi="Consolas" w:cs="Consolas"/>
          <w:color w:val="000000"/>
          <w:kern w:val="0"/>
          <w:sz w:val="20"/>
          <w:szCs w:val="20"/>
        </w:rPr>
        <w:t>CONCAT</w:t>
      </w:r>
      <w:r w:rsidRPr="00095DDB">
        <w:rPr>
          <w:rFonts w:ascii="Consolas" w:eastAsia="宋体" w:hAnsi="Consolas" w:cs="Consolas"/>
          <w:color w:val="999999"/>
          <w:kern w:val="0"/>
          <w:sz w:val="20"/>
          <w:szCs w:val="20"/>
        </w:rPr>
        <w:t>(</w:t>
      </w:r>
      <w:proofErr w:type="gramEnd"/>
      <w:r w:rsidRPr="00095DDB">
        <w:rPr>
          <w:rFonts w:ascii="Consolas" w:eastAsia="宋体" w:hAnsi="Consolas" w:cs="Consolas"/>
          <w:color w:val="000000"/>
          <w:kern w:val="0"/>
          <w:sz w:val="20"/>
          <w:szCs w:val="20"/>
        </w:rPr>
        <w:t>E</w:t>
      </w:r>
      <w:r w:rsidRPr="00095DDB">
        <w:rPr>
          <w:rFonts w:ascii="Consolas" w:eastAsia="宋体" w:hAnsi="Consolas" w:cs="Consolas"/>
          <w:color w:val="999999"/>
          <w:kern w:val="0"/>
          <w:sz w:val="20"/>
          <w:szCs w:val="20"/>
        </w:rPr>
        <w:t>.</w:t>
      </w:r>
      <w:r w:rsidRPr="00095DDB">
        <w:rPr>
          <w:rFonts w:ascii="Consolas" w:eastAsia="宋体" w:hAnsi="Consolas" w:cs="Consolas"/>
          <w:color w:val="000000"/>
          <w:kern w:val="0"/>
          <w:sz w:val="20"/>
          <w:szCs w:val="20"/>
        </w:rPr>
        <w:t>lastname</w:t>
      </w:r>
      <w:r w:rsidRPr="00095DDB">
        <w:rPr>
          <w:rFonts w:ascii="Consolas" w:eastAsia="宋体" w:hAnsi="Consolas" w:cs="Consolas"/>
          <w:color w:val="999999"/>
          <w:kern w:val="0"/>
          <w:sz w:val="20"/>
          <w:szCs w:val="20"/>
        </w:rPr>
        <w:t>,</w:t>
      </w:r>
      <w:r w:rsidRPr="00095DDB">
        <w:rPr>
          <w:rFonts w:ascii="Consolas" w:eastAsia="宋体" w:hAnsi="Consolas" w:cs="Consolas"/>
          <w:color w:val="000000"/>
          <w:kern w:val="0"/>
          <w:sz w:val="20"/>
          <w:szCs w:val="20"/>
        </w:rPr>
        <w:t>E</w:t>
      </w:r>
      <w:r w:rsidRPr="00095DDB">
        <w:rPr>
          <w:rFonts w:ascii="Consolas" w:eastAsia="宋体" w:hAnsi="Consolas" w:cs="Consolas"/>
          <w:color w:val="999999"/>
          <w:kern w:val="0"/>
          <w:sz w:val="20"/>
          <w:szCs w:val="20"/>
        </w:rPr>
        <w:t>.</w:t>
      </w:r>
      <w:r w:rsidRPr="00095DDB">
        <w:rPr>
          <w:rFonts w:ascii="Consolas" w:eastAsia="宋体" w:hAnsi="Consolas" w:cs="Consolas"/>
          <w:color w:val="000000"/>
          <w:kern w:val="0"/>
          <w:sz w:val="20"/>
          <w:szCs w:val="20"/>
        </w:rPr>
        <w:t>firstname</w:t>
      </w:r>
      <w:r w:rsidRPr="00095DDB">
        <w:rPr>
          <w:rFonts w:ascii="Consolas" w:eastAsia="宋体" w:hAnsi="Consolas" w:cs="Consolas"/>
          <w:color w:val="999999"/>
          <w:kern w:val="0"/>
          <w:sz w:val="20"/>
          <w:szCs w:val="20"/>
        </w:rPr>
        <w:t>)</w:t>
      </w:r>
      <w:r w:rsidRPr="00095DDB">
        <w:rPr>
          <w:rFonts w:ascii="Consolas" w:eastAsia="宋体" w:hAnsi="Consolas" w:cs="Consolas"/>
          <w:color w:val="000000"/>
          <w:kern w:val="0"/>
          <w:sz w:val="20"/>
          <w:szCs w:val="20"/>
        </w:rPr>
        <w:t xml:space="preserve"> </w:t>
      </w:r>
      <w:r w:rsidRPr="00095DDB">
        <w:rPr>
          <w:rFonts w:ascii="Consolas" w:eastAsia="宋体" w:hAnsi="Consolas" w:cs="Consolas"/>
          <w:color w:val="0077AA"/>
          <w:kern w:val="0"/>
          <w:sz w:val="20"/>
          <w:szCs w:val="20"/>
        </w:rPr>
        <w:t>AS</w:t>
      </w:r>
      <w:r w:rsidRPr="00095DDB">
        <w:rPr>
          <w:rFonts w:ascii="Consolas" w:eastAsia="宋体" w:hAnsi="Consolas" w:cs="Consolas"/>
          <w:color w:val="000000"/>
          <w:kern w:val="0"/>
          <w:sz w:val="20"/>
          <w:szCs w:val="20"/>
        </w:rPr>
        <w:t xml:space="preserve"> Employee</w:t>
      </w:r>
      <w:r w:rsidRPr="00095DDB">
        <w:rPr>
          <w:rFonts w:ascii="Consolas" w:eastAsia="宋体" w:hAnsi="Consolas" w:cs="Consolas"/>
          <w:color w:val="999999"/>
          <w:kern w:val="0"/>
          <w:sz w:val="20"/>
          <w:szCs w:val="20"/>
        </w:rPr>
        <w:t>,</w:t>
      </w:r>
    </w:p>
    <w:p w:rsidR="00095DDB" w:rsidRPr="00095DDB" w:rsidRDefault="00095DDB" w:rsidP="00095DD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095DDB">
        <w:rPr>
          <w:rFonts w:ascii="Consolas" w:eastAsia="宋体" w:hAnsi="Consolas" w:cs="Consolas"/>
          <w:color w:val="000000"/>
          <w:kern w:val="0"/>
          <w:sz w:val="20"/>
          <w:szCs w:val="20"/>
        </w:rPr>
        <w:t xml:space="preserve">         E</w:t>
      </w:r>
      <w:r w:rsidRPr="00095DDB">
        <w:rPr>
          <w:rFonts w:ascii="Consolas" w:eastAsia="宋体" w:hAnsi="Consolas" w:cs="Consolas"/>
          <w:color w:val="999999"/>
          <w:kern w:val="0"/>
          <w:sz w:val="20"/>
          <w:szCs w:val="20"/>
        </w:rPr>
        <w:t>.</w:t>
      </w:r>
      <w:r w:rsidRPr="00095DDB">
        <w:rPr>
          <w:rFonts w:ascii="Consolas" w:eastAsia="宋体" w:hAnsi="Consolas" w:cs="Consolas"/>
          <w:color w:val="000000"/>
          <w:kern w:val="0"/>
          <w:sz w:val="20"/>
          <w:szCs w:val="20"/>
        </w:rPr>
        <w:t xml:space="preserve">email </w:t>
      </w:r>
      <w:proofErr w:type="gramStart"/>
      <w:r w:rsidRPr="00095DDB">
        <w:rPr>
          <w:rFonts w:ascii="Consolas" w:eastAsia="宋体" w:hAnsi="Consolas" w:cs="Consolas"/>
          <w:color w:val="0077AA"/>
          <w:kern w:val="0"/>
          <w:sz w:val="20"/>
          <w:szCs w:val="20"/>
        </w:rPr>
        <w:t>AS</w:t>
      </w:r>
      <w:r w:rsidRPr="00095DDB">
        <w:rPr>
          <w:rFonts w:ascii="Consolas" w:eastAsia="宋体" w:hAnsi="Consolas" w:cs="Consolas"/>
          <w:color w:val="000000"/>
          <w:kern w:val="0"/>
          <w:sz w:val="20"/>
          <w:szCs w:val="20"/>
        </w:rPr>
        <w:t xml:space="preserve">  employeeEmail</w:t>
      </w:r>
      <w:proofErr w:type="gramEnd"/>
      <w:r w:rsidRPr="00095DDB">
        <w:rPr>
          <w:rFonts w:ascii="Consolas" w:eastAsia="宋体" w:hAnsi="Consolas" w:cs="Consolas"/>
          <w:color w:val="999999"/>
          <w:kern w:val="0"/>
          <w:sz w:val="20"/>
          <w:szCs w:val="20"/>
        </w:rPr>
        <w:t>,</w:t>
      </w:r>
    </w:p>
    <w:p w:rsidR="00095DDB" w:rsidRPr="00095DDB" w:rsidRDefault="00095DDB" w:rsidP="00095DD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095DDB">
        <w:rPr>
          <w:rFonts w:ascii="Consolas" w:eastAsia="宋体" w:hAnsi="Consolas" w:cs="Consolas"/>
          <w:color w:val="000000"/>
          <w:kern w:val="0"/>
          <w:sz w:val="20"/>
          <w:szCs w:val="20"/>
        </w:rPr>
        <w:t xml:space="preserve">         </w:t>
      </w:r>
      <w:proofErr w:type="gramStart"/>
      <w:r w:rsidRPr="00095DDB">
        <w:rPr>
          <w:rFonts w:ascii="Consolas" w:eastAsia="宋体" w:hAnsi="Consolas" w:cs="Consolas"/>
          <w:color w:val="000000"/>
          <w:kern w:val="0"/>
          <w:sz w:val="20"/>
          <w:szCs w:val="20"/>
        </w:rPr>
        <w:t>CONCAT</w:t>
      </w:r>
      <w:r w:rsidRPr="00095DDB">
        <w:rPr>
          <w:rFonts w:ascii="Consolas" w:eastAsia="宋体" w:hAnsi="Consolas" w:cs="Consolas"/>
          <w:color w:val="999999"/>
          <w:kern w:val="0"/>
          <w:sz w:val="20"/>
          <w:szCs w:val="20"/>
        </w:rPr>
        <w:t>(</w:t>
      </w:r>
      <w:proofErr w:type="gramEnd"/>
      <w:r w:rsidRPr="00095DDB">
        <w:rPr>
          <w:rFonts w:ascii="Consolas" w:eastAsia="宋体" w:hAnsi="Consolas" w:cs="Consolas"/>
          <w:color w:val="000000"/>
          <w:kern w:val="0"/>
          <w:sz w:val="20"/>
          <w:szCs w:val="20"/>
        </w:rPr>
        <w:t>M</w:t>
      </w:r>
      <w:r w:rsidRPr="00095DDB">
        <w:rPr>
          <w:rFonts w:ascii="Consolas" w:eastAsia="宋体" w:hAnsi="Consolas" w:cs="Consolas"/>
          <w:color w:val="999999"/>
          <w:kern w:val="0"/>
          <w:sz w:val="20"/>
          <w:szCs w:val="20"/>
        </w:rPr>
        <w:t>.</w:t>
      </w:r>
      <w:r w:rsidRPr="00095DDB">
        <w:rPr>
          <w:rFonts w:ascii="Consolas" w:eastAsia="宋体" w:hAnsi="Consolas" w:cs="Consolas"/>
          <w:color w:val="000000"/>
          <w:kern w:val="0"/>
          <w:sz w:val="20"/>
          <w:szCs w:val="20"/>
        </w:rPr>
        <w:t>lastname</w:t>
      </w:r>
      <w:r w:rsidRPr="00095DDB">
        <w:rPr>
          <w:rFonts w:ascii="Consolas" w:eastAsia="宋体" w:hAnsi="Consolas" w:cs="Consolas"/>
          <w:color w:val="999999"/>
          <w:kern w:val="0"/>
          <w:sz w:val="20"/>
          <w:szCs w:val="20"/>
        </w:rPr>
        <w:t>,</w:t>
      </w:r>
      <w:r w:rsidRPr="00095DDB">
        <w:rPr>
          <w:rFonts w:ascii="Consolas" w:eastAsia="宋体" w:hAnsi="Consolas" w:cs="Consolas"/>
          <w:color w:val="000000"/>
          <w:kern w:val="0"/>
          <w:sz w:val="20"/>
          <w:szCs w:val="20"/>
        </w:rPr>
        <w:t>M</w:t>
      </w:r>
      <w:r w:rsidRPr="00095DDB">
        <w:rPr>
          <w:rFonts w:ascii="Consolas" w:eastAsia="宋体" w:hAnsi="Consolas" w:cs="Consolas"/>
          <w:color w:val="999999"/>
          <w:kern w:val="0"/>
          <w:sz w:val="20"/>
          <w:szCs w:val="20"/>
        </w:rPr>
        <w:t>.</w:t>
      </w:r>
      <w:r w:rsidRPr="00095DDB">
        <w:rPr>
          <w:rFonts w:ascii="Consolas" w:eastAsia="宋体" w:hAnsi="Consolas" w:cs="Consolas"/>
          <w:color w:val="000000"/>
          <w:kern w:val="0"/>
          <w:sz w:val="20"/>
          <w:szCs w:val="20"/>
        </w:rPr>
        <w:t>firstname</w:t>
      </w:r>
      <w:r w:rsidRPr="00095DDB">
        <w:rPr>
          <w:rFonts w:ascii="Consolas" w:eastAsia="宋体" w:hAnsi="Consolas" w:cs="Consolas"/>
          <w:color w:val="999999"/>
          <w:kern w:val="0"/>
          <w:sz w:val="20"/>
          <w:szCs w:val="20"/>
        </w:rPr>
        <w:t>)</w:t>
      </w:r>
      <w:r w:rsidRPr="00095DDB">
        <w:rPr>
          <w:rFonts w:ascii="Consolas" w:eastAsia="宋体" w:hAnsi="Consolas" w:cs="Consolas"/>
          <w:color w:val="000000"/>
          <w:kern w:val="0"/>
          <w:sz w:val="20"/>
          <w:szCs w:val="20"/>
        </w:rPr>
        <w:t xml:space="preserve"> </w:t>
      </w:r>
      <w:r w:rsidRPr="00095DDB">
        <w:rPr>
          <w:rFonts w:ascii="Consolas" w:eastAsia="宋体" w:hAnsi="Consolas" w:cs="Consolas"/>
          <w:color w:val="0077AA"/>
          <w:kern w:val="0"/>
          <w:sz w:val="20"/>
          <w:szCs w:val="20"/>
        </w:rPr>
        <w:t>AS</w:t>
      </w:r>
      <w:r w:rsidRPr="00095DDB">
        <w:rPr>
          <w:rFonts w:ascii="Consolas" w:eastAsia="宋体" w:hAnsi="Consolas" w:cs="Consolas"/>
          <w:color w:val="000000"/>
          <w:kern w:val="0"/>
          <w:sz w:val="20"/>
          <w:szCs w:val="20"/>
        </w:rPr>
        <w:t xml:space="preserve"> Manager</w:t>
      </w:r>
    </w:p>
    <w:p w:rsidR="00095DDB" w:rsidRPr="00095DDB" w:rsidRDefault="00095DDB" w:rsidP="00095DD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095DDB">
        <w:rPr>
          <w:rFonts w:ascii="Consolas" w:eastAsia="宋体" w:hAnsi="Consolas" w:cs="Consolas"/>
          <w:color w:val="000000"/>
          <w:kern w:val="0"/>
          <w:sz w:val="20"/>
          <w:szCs w:val="20"/>
        </w:rPr>
        <w:t xml:space="preserve">  </w:t>
      </w:r>
      <w:r w:rsidRPr="00095DDB">
        <w:rPr>
          <w:rFonts w:ascii="Consolas" w:eastAsia="宋体" w:hAnsi="Consolas" w:cs="Consolas"/>
          <w:color w:val="0077AA"/>
          <w:kern w:val="0"/>
          <w:sz w:val="20"/>
          <w:szCs w:val="20"/>
        </w:rPr>
        <w:t>FROM</w:t>
      </w:r>
      <w:r w:rsidRPr="00095DDB">
        <w:rPr>
          <w:rFonts w:ascii="Consolas" w:eastAsia="宋体" w:hAnsi="Consolas" w:cs="Consolas"/>
          <w:color w:val="000000"/>
          <w:kern w:val="0"/>
          <w:sz w:val="20"/>
          <w:szCs w:val="20"/>
        </w:rPr>
        <w:t xml:space="preserve"> employees </w:t>
      </w:r>
      <w:r w:rsidRPr="00095DDB">
        <w:rPr>
          <w:rFonts w:ascii="Consolas" w:eastAsia="宋体" w:hAnsi="Consolas" w:cs="Consolas"/>
          <w:color w:val="0077AA"/>
          <w:kern w:val="0"/>
          <w:sz w:val="20"/>
          <w:szCs w:val="20"/>
        </w:rPr>
        <w:t>AS</w:t>
      </w:r>
      <w:r w:rsidRPr="00095DDB">
        <w:rPr>
          <w:rFonts w:ascii="Consolas" w:eastAsia="宋体" w:hAnsi="Consolas" w:cs="Consolas"/>
          <w:color w:val="000000"/>
          <w:kern w:val="0"/>
          <w:sz w:val="20"/>
          <w:szCs w:val="20"/>
        </w:rPr>
        <w:t xml:space="preserve"> E</w:t>
      </w:r>
    </w:p>
    <w:p w:rsidR="00095DDB" w:rsidRPr="00095DDB" w:rsidRDefault="00095DDB" w:rsidP="00095DD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095DDB">
        <w:rPr>
          <w:rFonts w:ascii="Consolas" w:eastAsia="宋体" w:hAnsi="Consolas" w:cs="Consolas"/>
          <w:color w:val="000000"/>
          <w:kern w:val="0"/>
          <w:sz w:val="20"/>
          <w:szCs w:val="20"/>
        </w:rPr>
        <w:t xml:space="preserve">  </w:t>
      </w:r>
      <w:r w:rsidRPr="00095DDB">
        <w:rPr>
          <w:rFonts w:ascii="Consolas" w:eastAsia="宋体" w:hAnsi="Consolas" w:cs="Consolas"/>
          <w:color w:val="0077AA"/>
          <w:kern w:val="0"/>
          <w:sz w:val="20"/>
          <w:szCs w:val="20"/>
        </w:rPr>
        <w:t>INNER</w:t>
      </w:r>
      <w:r w:rsidRPr="00095DDB">
        <w:rPr>
          <w:rFonts w:ascii="Consolas" w:eastAsia="宋体" w:hAnsi="Consolas" w:cs="Consolas"/>
          <w:color w:val="000000"/>
          <w:kern w:val="0"/>
          <w:sz w:val="20"/>
          <w:szCs w:val="20"/>
        </w:rPr>
        <w:t xml:space="preserve"> </w:t>
      </w:r>
      <w:r w:rsidRPr="00095DDB">
        <w:rPr>
          <w:rFonts w:ascii="Consolas" w:eastAsia="宋体" w:hAnsi="Consolas" w:cs="Consolas"/>
          <w:color w:val="0077AA"/>
          <w:kern w:val="0"/>
          <w:sz w:val="20"/>
          <w:szCs w:val="20"/>
        </w:rPr>
        <w:t>JOIN</w:t>
      </w:r>
      <w:r w:rsidRPr="00095DDB">
        <w:rPr>
          <w:rFonts w:ascii="Consolas" w:eastAsia="宋体" w:hAnsi="Consolas" w:cs="Consolas"/>
          <w:color w:val="000000"/>
          <w:kern w:val="0"/>
          <w:sz w:val="20"/>
          <w:szCs w:val="20"/>
        </w:rPr>
        <w:t xml:space="preserve"> employees </w:t>
      </w:r>
      <w:r w:rsidRPr="00095DDB">
        <w:rPr>
          <w:rFonts w:ascii="Consolas" w:eastAsia="宋体" w:hAnsi="Consolas" w:cs="Consolas"/>
          <w:color w:val="0077AA"/>
          <w:kern w:val="0"/>
          <w:sz w:val="20"/>
          <w:szCs w:val="20"/>
        </w:rPr>
        <w:t>AS</w:t>
      </w:r>
      <w:r w:rsidRPr="00095DDB">
        <w:rPr>
          <w:rFonts w:ascii="Consolas" w:eastAsia="宋体" w:hAnsi="Consolas" w:cs="Consolas"/>
          <w:color w:val="000000"/>
          <w:kern w:val="0"/>
          <w:sz w:val="20"/>
          <w:szCs w:val="20"/>
        </w:rPr>
        <w:t xml:space="preserve"> M</w:t>
      </w:r>
    </w:p>
    <w:p w:rsidR="00095DDB" w:rsidRPr="00095DDB" w:rsidRDefault="00095DDB" w:rsidP="00095DD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095DDB">
        <w:rPr>
          <w:rFonts w:ascii="Consolas" w:eastAsia="宋体" w:hAnsi="Consolas" w:cs="Consolas"/>
          <w:color w:val="000000"/>
          <w:kern w:val="0"/>
          <w:sz w:val="20"/>
          <w:szCs w:val="20"/>
        </w:rPr>
        <w:t xml:space="preserve">    </w:t>
      </w:r>
      <w:r w:rsidRPr="00095DDB">
        <w:rPr>
          <w:rFonts w:ascii="Consolas" w:eastAsia="宋体" w:hAnsi="Consolas" w:cs="Consolas"/>
          <w:color w:val="0077AA"/>
          <w:kern w:val="0"/>
          <w:sz w:val="20"/>
          <w:szCs w:val="20"/>
        </w:rPr>
        <w:t>ON</w:t>
      </w:r>
      <w:r w:rsidRPr="00095DDB">
        <w:rPr>
          <w:rFonts w:ascii="Consolas" w:eastAsia="宋体" w:hAnsi="Consolas" w:cs="Consolas"/>
          <w:color w:val="000000"/>
          <w:kern w:val="0"/>
          <w:sz w:val="20"/>
          <w:szCs w:val="20"/>
        </w:rPr>
        <w:t xml:space="preserve"> M</w:t>
      </w:r>
      <w:r w:rsidRPr="00095DDB">
        <w:rPr>
          <w:rFonts w:ascii="Consolas" w:eastAsia="宋体" w:hAnsi="Consolas" w:cs="Consolas"/>
          <w:color w:val="999999"/>
          <w:kern w:val="0"/>
          <w:sz w:val="20"/>
          <w:szCs w:val="20"/>
        </w:rPr>
        <w:t>.</w:t>
      </w:r>
      <w:r w:rsidRPr="00095DDB">
        <w:rPr>
          <w:rFonts w:ascii="Consolas" w:eastAsia="宋体" w:hAnsi="Consolas" w:cs="Consolas"/>
          <w:color w:val="000000"/>
          <w:kern w:val="0"/>
          <w:sz w:val="20"/>
          <w:szCs w:val="20"/>
        </w:rPr>
        <w:t xml:space="preserve">employeeNumber </w:t>
      </w:r>
      <w:r w:rsidRPr="00095DDB">
        <w:rPr>
          <w:rFonts w:ascii="Consolas" w:eastAsia="宋体" w:hAnsi="Consolas" w:cs="Consolas"/>
          <w:color w:val="A67F59"/>
          <w:kern w:val="0"/>
          <w:sz w:val="20"/>
          <w:szCs w:val="20"/>
        </w:rPr>
        <w:t>=</w:t>
      </w:r>
      <w:r w:rsidRPr="00095DDB">
        <w:rPr>
          <w:rFonts w:ascii="Consolas" w:eastAsia="宋体" w:hAnsi="Consolas" w:cs="Consolas"/>
          <w:color w:val="000000"/>
          <w:kern w:val="0"/>
          <w:sz w:val="20"/>
          <w:szCs w:val="20"/>
        </w:rPr>
        <w:t xml:space="preserve"> E</w:t>
      </w:r>
      <w:r w:rsidRPr="00095DDB">
        <w:rPr>
          <w:rFonts w:ascii="Consolas" w:eastAsia="宋体" w:hAnsi="Consolas" w:cs="Consolas"/>
          <w:color w:val="999999"/>
          <w:kern w:val="0"/>
          <w:sz w:val="20"/>
          <w:szCs w:val="20"/>
        </w:rPr>
        <w:t>.</w:t>
      </w:r>
      <w:r w:rsidRPr="00095DDB">
        <w:rPr>
          <w:rFonts w:ascii="Consolas" w:eastAsia="宋体" w:hAnsi="Consolas" w:cs="Consolas"/>
          <w:color w:val="000000"/>
          <w:kern w:val="0"/>
          <w:sz w:val="20"/>
          <w:szCs w:val="20"/>
        </w:rPr>
        <w:t>ReportsTo</w:t>
      </w:r>
    </w:p>
    <w:p w:rsidR="00095DDB" w:rsidRPr="00095DDB" w:rsidRDefault="00095DDB" w:rsidP="00095DD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095DDB">
        <w:rPr>
          <w:rFonts w:ascii="Consolas" w:eastAsia="宋体" w:hAnsi="Consolas" w:cs="Consolas"/>
          <w:color w:val="000000"/>
          <w:kern w:val="0"/>
          <w:sz w:val="20"/>
          <w:szCs w:val="20"/>
        </w:rPr>
        <w:t xml:space="preserve">  </w:t>
      </w:r>
      <w:r w:rsidRPr="00095DDB">
        <w:rPr>
          <w:rFonts w:ascii="Consolas" w:eastAsia="宋体" w:hAnsi="Consolas" w:cs="Consolas"/>
          <w:color w:val="0077AA"/>
          <w:kern w:val="0"/>
          <w:sz w:val="20"/>
          <w:szCs w:val="20"/>
        </w:rPr>
        <w:t>ORDER</w:t>
      </w:r>
      <w:r w:rsidRPr="00095DDB">
        <w:rPr>
          <w:rFonts w:ascii="Consolas" w:eastAsia="宋体" w:hAnsi="Consolas" w:cs="Consolas"/>
          <w:color w:val="000000"/>
          <w:kern w:val="0"/>
          <w:sz w:val="20"/>
          <w:szCs w:val="20"/>
        </w:rPr>
        <w:t xml:space="preserve"> </w:t>
      </w:r>
      <w:r w:rsidRPr="00095DDB">
        <w:rPr>
          <w:rFonts w:ascii="Consolas" w:eastAsia="宋体" w:hAnsi="Consolas" w:cs="Consolas"/>
          <w:color w:val="0077AA"/>
          <w:kern w:val="0"/>
          <w:sz w:val="20"/>
          <w:szCs w:val="20"/>
        </w:rPr>
        <w:t>BY</w:t>
      </w:r>
      <w:r w:rsidRPr="00095DDB">
        <w:rPr>
          <w:rFonts w:ascii="Consolas" w:eastAsia="宋体" w:hAnsi="Consolas" w:cs="Consolas"/>
          <w:color w:val="000000"/>
          <w:kern w:val="0"/>
          <w:sz w:val="20"/>
          <w:szCs w:val="20"/>
        </w:rPr>
        <w:t xml:space="preserve"> Manager</w:t>
      </w:r>
      <w:r w:rsidRPr="00095DDB">
        <w:rPr>
          <w:rFonts w:ascii="Consolas" w:eastAsia="宋体" w:hAnsi="Consolas" w:cs="Consolas"/>
          <w:color w:val="999999"/>
          <w:kern w:val="0"/>
          <w:sz w:val="20"/>
          <w:szCs w:val="20"/>
        </w:rPr>
        <w:t>;</w:t>
      </w:r>
    </w:p>
    <w:p w:rsidR="00095DDB" w:rsidRPr="00095DDB" w:rsidRDefault="00095DDB" w:rsidP="00095DD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0"/>
          <w:szCs w:val="20"/>
        </w:rPr>
      </w:pPr>
      <w:r w:rsidRPr="00095DDB">
        <w:rPr>
          <w:rFonts w:ascii="Consolas" w:eastAsia="宋体" w:hAnsi="Consolas" w:cs="Consolas"/>
          <w:color w:val="BBBBBB"/>
          <w:kern w:val="0"/>
          <w:sz w:val="16"/>
          <w:szCs w:val="16"/>
        </w:rPr>
        <w:t>SQL</w:t>
      </w:r>
    </w:p>
    <w:p w:rsidR="00095DDB" w:rsidRPr="00095DDB" w:rsidRDefault="00095DDB" w:rsidP="00095DDB">
      <w:pPr>
        <w:widowControl/>
        <w:shd w:val="clear" w:color="auto" w:fill="FFFFFF"/>
        <w:spacing w:after="120"/>
        <w:jc w:val="left"/>
        <w:rPr>
          <w:rFonts w:ascii="Helvetica" w:eastAsia="宋体" w:hAnsi="Helvetica" w:cs="Helvetica"/>
          <w:color w:val="333344"/>
          <w:kern w:val="0"/>
          <w:sz w:val="23"/>
          <w:szCs w:val="23"/>
        </w:rPr>
      </w:pPr>
      <w:r w:rsidRPr="00095DDB">
        <w:rPr>
          <w:rFonts w:ascii="Helvetica" w:eastAsia="宋体" w:hAnsi="Helvetica" w:cs="Helvetica"/>
          <w:color w:val="333344"/>
          <w:kern w:val="0"/>
          <w:sz w:val="23"/>
          <w:szCs w:val="23"/>
        </w:rPr>
        <w:t>要验证更改，可以从</w:t>
      </w:r>
      <w:r w:rsidRPr="00095DDB">
        <w:rPr>
          <w:rFonts w:ascii="Consolas" w:eastAsia="宋体" w:hAnsi="Consolas" w:cs="Consolas"/>
          <w:color w:val="C7254E"/>
          <w:kern w:val="0"/>
          <w:sz w:val="23"/>
          <w:szCs w:val="23"/>
          <w:shd w:val="clear" w:color="auto" w:fill="F9F2F4"/>
        </w:rPr>
        <w:t>organization</w:t>
      </w:r>
      <w:r w:rsidRPr="00095DDB">
        <w:rPr>
          <w:rFonts w:ascii="Helvetica" w:eastAsia="宋体" w:hAnsi="Helvetica" w:cs="Helvetica"/>
          <w:color w:val="333344"/>
          <w:kern w:val="0"/>
          <w:sz w:val="23"/>
          <w:szCs w:val="23"/>
        </w:rPr>
        <w:t>视图中查询数据：</w:t>
      </w:r>
    </w:p>
    <w:p w:rsidR="00095DDB" w:rsidRPr="00095DDB" w:rsidRDefault="00095DDB" w:rsidP="00095DD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095DDB">
        <w:rPr>
          <w:rFonts w:ascii="Consolas" w:eastAsia="宋体" w:hAnsi="Consolas" w:cs="Consolas"/>
          <w:color w:val="0077AA"/>
          <w:kern w:val="0"/>
          <w:sz w:val="20"/>
          <w:szCs w:val="20"/>
        </w:rPr>
        <w:t>SELECT</w:t>
      </w:r>
      <w:r w:rsidRPr="00095DDB">
        <w:rPr>
          <w:rFonts w:ascii="Consolas" w:eastAsia="宋体" w:hAnsi="Consolas" w:cs="Consolas"/>
          <w:color w:val="000000"/>
          <w:kern w:val="0"/>
          <w:sz w:val="20"/>
          <w:szCs w:val="20"/>
        </w:rPr>
        <w:t xml:space="preserve"> </w:t>
      </w:r>
    </w:p>
    <w:p w:rsidR="00095DDB" w:rsidRPr="00095DDB" w:rsidRDefault="00095DDB" w:rsidP="00095DD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095DDB">
        <w:rPr>
          <w:rFonts w:ascii="Consolas" w:eastAsia="宋体" w:hAnsi="Consolas" w:cs="Consolas"/>
          <w:color w:val="000000"/>
          <w:kern w:val="0"/>
          <w:sz w:val="20"/>
          <w:szCs w:val="20"/>
        </w:rPr>
        <w:t xml:space="preserve">    </w:t>
      </w:r>
      <w:r w:rsidRPr="00095DDB">
        <w:rPr>
          <w:rFonts w:ascii="Consolas" w:eastAsia="宋体" w:hAnsi="Consolas" w:cs="Consolas"/>
          <w:color w:val="A67F59"/>
          <w:kern w:val="0"/>
          <w:sz w:val="20"/>
          <w:szCs w:val="20"/>
        </w:rPr>
        <w:t>*</w:t>
      </w:r>
    </w:p>
    <w:p w:rsidR="00095DDB" w:rsidRPr="00095DDB" w:rsidRDefault="00095DDB" w:rsidP="00095DD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095DDB">
        <w:rPr>
          <w:rFonts w:ascii="Consolas" w:eastAsia="宋体" w:hAnsi="Consolas" w:cs="Consolas"/>
          <w:color w:val="0077AA"/>
          <w:kern w:val="0"/>
          <w:sz w:val="20"/>
          <w:szCs w:val="20"/>
        </w:rPr>
        <w:t>FROM</w:t>
      </w:r>
    </w:p>
    <w:p w:rsidR="00095DDB" w:rsidRPr="00095DDB" w:rsidRDefault="00095DDB" w:rsidP="00095DD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095DDB">
        <w:rPr>
          <w:rFonts w:ascii="Consolas" w:eastAsia="宋体" w:hAnsi="Consolas" w:cs="Consolas"/>
          <w:color w:val="000000"/>
          <w:kern w:val="0"/>
          <w:sz w:val="20"/>
          <w:szCs w:val="20"/>
        </w:rPr>
        <w:t xml:space="preserve">    Organization</w:t>
      </w:r>
      <w:r w:rsidRPr="00095DDB">
        <w:rPr>
          <w:rFonts w:ascii="Consolas" w:eastAsia="宋体" w:hAnsi="Consolas" w:cs="Consolas"/>
          <w:color w:val="999999"/>
          <w:kern w:val="0"/>
          <w:sz w:val="20"/>
          <w:szCs w:val="20"/>
        </w:rPr>
        <w:t>;</w:t>
      </w:r>
    </w:p>
    <w:p w:rsidR="00095DDB" w:rsidRPr="00095DDB" w:rsidRDefault="00095DDB" w:rsidP="00095DD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0"/>
          <w:szCs w:val="20"/>
        </w:rPr>
      </w:pPr>
      <w:r w:rsidRPr="00095DDB">
        <w:rPr>
          <w:rFonts w:ascii="Consolas" w:eastAsia="宋体" w:hAnsi="Consolas" w:cs="Consolas"/>
          <w:color w:val="BBBBBB"/>
          <w:kern w:val="0"/>
          <w:sz w:val="16"/>
          <w:szCs w:val="16"/>
        </w:rPr>
        <w:t>SQL</w:t>
      </w:r>
    </w:p>
    <w:p w:rsidR="00095DDB" w:rsidRPr="00095DDB" w:rsidRDefault="00095DDB" w:rsidP="00095DDB">
      <w:pPr>
        <w:widowControl/>
        <w:shd w:val="clear" w:color="auto" w:fill="FFFFFF"/>
        <w:spacing w:after="120"/>
        <w:jc w:val="left"/>
        <w:rPr>
          <w:rFonts w:ascii="Helvetica" w:eastAsia="宋体" w:hAnsi="Helvetica" w:cs="Helvetica"/>
          <w:color w:val="333344"/>
          <w:kern w:val="0"/>
          <w:sz w:val="23"/>
          <w:szCs w:val="23"/>
        </w:rPr>
      </w:pPr>
      <w:r w:rsidRPr="00095DDB">
        <w:rPr>
          <w:rFonts w:ascii="Helvetica" w:eastAsia="宋体" w:hAnsi="Helvetica" w:cs="Helvetica"/>
          <w:color w:val="333344"/>
          <w:kern w:val="0"/>
          <w:sz w:val="23"/>
          <w:szCs w:val="23"/>
        </w:rPr>
        <w:t>执行上面查询语句，得到以下结果</w:t>
      </w:r>
      <w:r w:rsidRPr="00095DDB">
        <w:rPr>
          <w:rFonts w:ascii="Helvetica" w:eastAsia="宋体" w:hAnsi="Helvetica" w:cs="Helvetica"/>
          <w:color w:val="333344"/>
          <w:kern w:val="0"/>
          <w:sz w:val="23"/>
          <w:szCs w:val="23"/>
        </w:rPr>
        <w:t xml:space="preserve"> -</w:t>
      </w:r>
    </w:p>
    <w:p w:rsidR="00095DDB" w:rsidRPr="00095DDB" w:rsidRDefault="00095DDB" w:rsidP="00095DD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p>
    <w:p w:rsidR="00095DDB" w:rsidRPr="00095DDB" w:rsidRDefault="00095DDB" w:rsidP="00095DD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p>
    <w:p w:rsidR="00095DDB" w:rsidRPr="00095DDB" w:rsidRDefault="00095DDB" w:rsidP="00095DD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0"/>
          <w:szCs w:val="20"/>
        </w:rPr>
      </w:pPr>
      <w:r w:rsidRPr="00095DDB">
        <w:rPr>
          <w:rFonts w:ascii="Consolas" w:eastAsia="宋体" w:hAnsi="Consolas" w:cs="Consolas"/>
          <w:color w:val="BBBBBB"/>
          <w:kern w:val="0"/>
          <w:sz w:val="16"/>
          <w:szCs w:val="16"/>
        </w:rPr>
        <w:t>Shell</w:t>
      </w:r>
    </w:p>
    <w:p w:rsidR="00095DDB" w:rsidRPr="00095DDB" w:rsidRDefault="00095DDB" w:rsidP="00095DDB">
      <w:pPr>
        <w:widowControl/>
        <w:shd w:val="clear" w:color="auto" w:fill="FFFFFF"/>
        <w:spacing w:after="120"/>
        <w:jc w:val="left"/>
        <w:rPr>
          <w:rFonts w:ascii="Helvetica" w:eastAsia="宋体" w:hAnsi="Helvetica" w:cs="Helvetica"/>
          <w:color w:val="333344"/>
          <w:kern w:val="0"/>
          <w:sz w:val="23"/>
          <w:szCs w:val="23"/>
        </w:rPr>
      </w:pPr>
      <w:r w:rsidRPr="00095DDB">
        <w:rPr>
          <w:rFonts w:ascii="Helvetica" w:eastAsia="宋体" w:hAnsi="Helvetica" w:cs="Helvetica"/>
          <w:b/>
          <w:bCs/>
          <w:color w:val="333344"/>
          <w:kern w:val="0"/>
          <w:sz w:val="23"/>
          <w:szCs w:val="23"/>
        </w:rPr>
        <w:t>使用</w:t>
      </w:r>
      <w:r w:rsidRPr="00095DDB">
        <w:rPr>
          <w:rFonts w:ascii="Helvetica" w:eastAsia="宋体" w:hAnsi="Helvetica" w:cs="Helvetica"/>
          <w:b/>
          <w:bCs/>
          <w:color w:val="333344"/>
          <w:kern w:val="0"/>
          <w:sz w:val="23"/>
          <w:szCs w:val="23"/>
        </w:rPr>
        <w:t>CREATE OR REPLACE VIEW</w:t>
      </w:r>
      <w:r w:rsidRPr="00095DDB">
        <w:rPr>
          <w:rFonts w:ascii="Helvetica" w:eastAsia="宋体" w:hAnsi="Helvetica" w:cs="Helvetica"/>
          <w:b/>
          <w:bCs/>
          <w:color w:val="333344"/>
          <w:kern w:val="0"/>
          <w:sz w:val="23"/>
          <w:szCs w:val="23"/>
        </w:rPr>
        <w:t>语句修改视图</w:t>
      </w:r>
    </w:p>
    <w:p w:rsidR="00095DDB" w:rsidRPr="00095DDB" w:rsidRDefault="00095DDB" w:rsidP="00095DDB">
      <w:pPr>
        <w:widowControl/>
        <w:shd w:val="clear" w:color="auto" w:fill="FFFFFF"/>
        <w:spacing w:after="120"/>
        <w:jc w:val="left"/>
        <w:rPr>
          <w:rFonts w:ascii="Helvetica" w:eastAsia="宋体" w:hAnsi="Helvetica" w:cs="Helvetica"/>
          <w:color w:val="333344"/>
          <w:kern w:val="0"/>
          <w:sz w:val="23"/>
          <w:szCs w:val="23"/>
        </w:rPr>
      </w:pPr>
      <w:r w:rsidRPr="00095DDB">
        <w:rPr>
          <w:rFonts w:ascii="Helvetica" w:eastAsia="宋体" w:hAnsi="Helvetica" w:cs="Helvetica"/>
          <w:color w:val="333344"/>
          <w:kern w:val="0"/>
          <w:sz w:val="23"/>
          <w:szCs w:val="23"/>
        </w:rPr>
        <w:t>除</w:t>
      </w:r>
      <w:r w:rsidRPr="00095DDB">
        <w:rPr>
          <w:rFonts w:ascii="Consolas" w:eastAsia="宋体" w:hAnsi="Consolas" w:cs="Consolas"/>
          <w:color w:val="C7254E"/>
          <w:kern w:val="0"/>
          <w:sz w:val="23"/>
          <w:szCs w:val="23"/>
          <w:shd w:val="clear" w:color="auto" w:fill="F9F2F4"/>
        </w:rPr>
        <w:t>ALTER VIEW</w:t>
      </w:r>
      <w:r w:rsidRPr="00095DDB">
        <w:rPr>
          <w:rFonts w:ascii="Helvetica" w:eastAsia="宋体" w:hAnsi="Helvetica" w:cs="Helvetica"/>
          <w:color w:val="333344"/>
          <w:kern w:val="0"/>
          <w:sz w:val="23"/>
          <w:szCs w:val="23"/>
        </w:rPr>
        <w:t>语句外，还可以使用</w:t>
      </w:r>
      <w:r w:rsidRPr="00095DDB">
        <w:rPr>
          <w:rFonts w:ascii="Consolas" w:eastAsia="宋体" w:hAnsi="Consolas" w:cs="Consolas"/>
          <w:color w:val="C7254E"/>
          <w:kern w:val="0"/>
          <w:sz w:val="23"/>
          <w:szCs w:val="23"/>
          <w:shd w:val="clear" w:color="auto" w:fill="F9F2F4"/>
        </w:rPr>
        <w:t>CREATE OR REPLACE VIEW</w:t>
      </w:r>
      <w:r w:rsidRPr="00095DDB">
        <w:rPr>
          <w:rFonts w:ascii="Helvetica" w:eastAsia="宋体" w:hAnsi="Helvetica" w:cs="Helvetica"/>
          <w:color w:val="333344"/>
          <w:kern w:val="0"/>
          <w:sz w:val="23"/>
          <w:szCs w:val="23"/>
        </w:rPr>
        <w:t>语句来创建或替换现有视图。如果一个视图已经存在，</w:t>
      </w:r>
      <w:r w:rsidRPr="00095DDB">
        <w:rPr>
          <w:rFonts w:ascii="Helvetica" w:eastAsia="宋体" w:hAnsi="Helvetica" w:cs="Helvetica"/>
          <w:color w:val="333344"/>
          <w:kern w:val="0"/>
          <w:sz w:val="23"/>
          <w:szCs w:val="23"/>
        </w:rPr>
        <w:t>MySQL</w:t>
      </w:r>
      <w:r w:rsidRPr="00095DDB">
        <w:rPr>
          <w:rFonts w:ascii="Helvetica" w:eastAsia="宋体" w:hAnsi="Helvetica" w:cs="Helvetica"/>
          <w:color w:val="333344"/>
          <w:kern w:val="0"/>
          <w:sz w:val="23"/>
          <w:szCs w:val="23"/>
        </w:rPr>
        <w:t>只会修改视图。如果视图不存在，</w:t>
      </w:r>
      <w:r w:rsidRPr="00095DDB">
        <w:rPr>
          <w:rFonts w:ascii="Helvetica" w:eastAsia="宋体" w:hAnsi="Helvetica" w:cs="Helvetica"/>
          <w:color w:val="333344"/>
          <w:kern w:val="0"/>
          <w:sz w:val="23"/>
          <w:szCs w:val="23"/>
        </w:rPr>
        <w:t>MySQL</w:t>
      </w:r>
      <w:r w:rsidRPr="00095DDB">
        <w:rPr>
          <w:rFonts w:ascii="Helvetica" w:eastAsia="宋体" w:hAnsi="Helvetica" w:cs="Helvetica"/>
          <w:color w:val="333344"/>
          <w:kern w:val="0"/>
          <w:sz w:val="23"/>
          <w:szCs w:val="23"/>
        </w:rPr>
        <w:t>将创建一个新的视图。</w:t>
      </w:r>
    </w:p>
    <w:p w:rsidR="00095DDB" w:rsidRPr="00095DDB" w:rsidRDefault="00095DDB" w:rsidP="00095DDB">
      <w:pPr>
        <w:widowControl/>
        <w:shd w:val="clear" w:color="auto" w:fill="FFFFFF"/>
        <w:spacing w:after="120"/>
        <w:jc w:val="left"/>
        <w:rPr>
          <w:rFonts w:ascii="Helvetica" w:eastAsia="宋体" w:hAnsi="Helvetica" w:cs="Helvetica"/>
          <w:color w:val="333344"/>
          <w:kern w:val="0"/>
          <w:sz w:val="23"/>
          <w:szCs w:val="23"/>
        </w:rPr>
      </w:pPr>
      <w:r w:rsidRPr="00095DDB">
        <w:rPr>
          <w:rFonts w:ascii="Helvetica" w:eastAsia="宋体" w:hAnsi="Helvetica" w:cs="Helvetica"/>
          <w:color w:val="333344"/>
          <w:kern w:val="0"/>
          <w:sz w:val="23"/>
          <w:szCs w:val="23"/>
        </w:rPr>
        <w:t>以下语句使用</w:t>
      </w:r>
      <w:r w:rsidRPr="00095DDB">
        <w:rPr>
          <w:rFonts w:ascii="Consolas" w:eastAsia="宋体" w:hAnsi="Consolas" w:cs="Consolas"/>
          <w:color w:val="C7254E"/>
          <w:kern w:val="0"/>
          <w:sz w:val="23"/>
          <w:szCs w:val="23"/>
          <w:shd w:val="clear" w:color="auto" w:fill="F9F2F4"/>
        </w:rPr>
        <w:t>CREATE OR REPLACE VIEW</w:t>
      </w:r>
      <w:r w:rsidRPr="00095DDB">
        <w:rPr>
          <w:rFonts w:ascii="Helvetica" w:eastAsia="宋体" w:hAnsi="Helvetica" w:cs="Helvetica"/>
          <w:color w:val="333344"/>
          <w:kern w:val="0"/>
          <w:sz w:val="23"/>
          <w:szCs w:val="23"/>
        </w:rPr>
        <w:t>语法根据</w:t>
      </w:r>
      <w:r w:rsidRPr="00095DDB">
        <w:rPr>
          <w:rFonts w:ascii="Consolas" w:eastAsia="宋体" w:hAnsi="Consolas" w:cs="Consolas"/>
          <w:color w:val="C7254E"/>
          <w:kern w:val="0"/>
          <w:sz w:val="23"/>
          <w:szCs w:val="23"/>
          <w:shd w:val="clear" w:color="auto" w:fill="F9F2F4"/>
        </w:rPr>
        <w:t>employees</w:t>
      </w:r>
      <w:r w:rsidRPr="00095DDB">
        <w:rPr>
          <w:rFonts w:ascii="Helvetica" w:eastAsia="宋体" w:hAnsi="Helvetica" w:cs="Helvetica"/>
          <w:color w:val="333344"/>
          <w:kern w:val="0"/>
          <w:sz w:val="23"/>
          <w:szCs w:val="23"/>
        </w:rPr>
        <w:t>表创建一个名称为</w:t>
      </w:r>
      <w:r w:rsidRPr="00095DDB">
        <w:rPr>
          <w:rFonts w:ascii="Consolas" w:eastAsia="宋体" w:hAnsi="Consolas" w:cs="Consolas"/>
          <w:color w:val="C7254E"/>
          <w:kern w:val="0"/>
          <w:sz w:val="23"/>
          <w:szCs w:val="23"/>
          <w:shd w:val="clear" w:color="auto" w:fill="F9F2F4"/>
        </w:rPr>
        <w:t>v_contacts</w:t>
      </w:r>
      <w:r w:rsidRPr="00095DDB">
        <w:rPr>
          <w:rFonts w:ascii="Helvetica" w:eastAsia="宋体" w:hAnsi="Helvetica" w:cs="Helvetica"/>
          <w:color w:val="333344"/>
          <w:kern w:val="0"/>
          <w:sz w:val="23"/>
          <w:szCs w:val="23"/>
        </w:rPr>
        <w:t>的视图：</w:t>
      </w:r>
    </w:p>
    <w:p w:rsidR="00095DDB" w:rsidRPr="00095DDB" w:rsidRDefault="00095DDB" w:rsidP="00095DD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095DDB">
        <w:rPr>
          <w:rFonts w:ascii="Consolas" w:eastAsia="宋体" w:hAnsi="Consolas" w:cs="Consolas"/>
          <w:color w:val="0077AA"/>
          <w:kern w:val="0"/>
          <w:sz w:val="20"/>
          <w:szCs w:val="20"/>
        </w:rPr>
        <w:t>CREATE</w:t>
      </w:r>
      <w:r w:rsidRPr="00095DDB">
        <w:rPr>
          <w:rFonts w:ascii="Consolas" w:eastAsia="宋体" w:hAnsi="Consolas" w:cs="Consolas"/>
          <w:color w:val="000000"/>
          <w:kern w:val="0"/>
          <w:sz w:val="20"/>
          <w:szCs w:val="20"/>
        </w:rPr>
        <w:t xml:space="preserve"> </w:t>
      </w:r>
      <w:r w:rsidRPr="00095DDB">
        <w:rPr>
          <w:rFonts w:ascii="Consolas" w:eastAsia="宋体" w:hAnsi="Consolas" w:cs="Consolas"/>
          <w:color w:val="A67F59"/>
          <w:kern w:val="0"/>
          <w:sz w:val="20"/>
          <w:szCs w:val="20"/>
        </w:rPr>
        <w:t>OR</w:t>
      </w:r>
      <w:r w:rsidRPr="00095DDB">
        <w:rPr>
          <w:rFonts w:ascii="Consolas" w:eastAsia="宋体" w:hAnsi="Consolas" w:cs="Consolas"/>
          <w:color w:val="000000"/>
          <w:kern w:val="0"/>
          <w:sz w:val="20"/>
          <w:szCs w:val="20"/>
        </w:rPr>
        <w:t xml:space="preserve"> REPLACE </w:t>
      </w:r>
      <w:r w:rsidRPr="00095DDB">
        <w:rPr>
          <w:rFonts w:ascii="Consolas" w:eastAsia="宋体" w:hAnsi="Consolas" w:cs="Consolas"/>
          <w:color w:val="0077AA"/>
          <w:kern w:val="0"/>
          <w:sz w:val="20"/>
          <w:szCs w:val="20"/>
        </w:rPr>
        <w:t>VIEW</w:t>
      </w:r>
      <w:r w:rsidRPr="00095DDB">
        <w:rPr>
          <w:rFonts w:ascii="Consolas" w:eastAsia="宋体" w:hAnsi="Consolas" w:cs="Consolas"/>
          <w:color w:val="000000"/>
          <w:kern w:val="0"/>
          <w:sz w:val="20"/>
          <w:szCs w:val="20"/>
        </w:rPr>
        <w:t xml:space="preserve"> v_contacts </w:t>
      </w:r>
      <w:r w:rsidRPr="00095DDB">
        <w:rPr>
          <w:rFonts w:ascii="Consolas" w:eastAsia="宋体" w:hAnsi="Consolas" w:cs="Consolas"/>
          <w:color w:val="0077AA"/>
          <w:kern w:val="0"/>
          <w:sz w:val="20"/>
          <w:szCs w:val="20"/>
        </w:rPr>
        <w:t>AS</w:t>
      </w:r>
    </w:p>
    <w:p w:rsidR="00095DDB" w:rsidRPr="00095DDB" w:rsidRDefault="00095DDB" w:rsidP="00095DD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095DDB">
        <w:rPr>
          <w:rFonts w:ascii="Consolas" w:eastAsia="宋体" w:hAnsi="Consolas" w:cs="Consolas"/>
          <w:color w:val="000000"/>
          <w:kern w:val="0"/>
          <w:sz w:val="20"/>
          <w:szCs w:val="20"/>
        </w:rPr>
        <w:t xml:space="preserve">    </w:t>
      </w:r>
      <w:r w:rsidRPr="00095DDB">
        <w:rPr>
          <w:rFonts w:ascii="Consolas" w:eastAsia="宋体" w:hAnsi="Consolas" w:cs="Consolas"/>
          <w:color w:val="0077AA"/>
          <w:kern w:val="0"/>
          <w:sz w:val="20"/>
          <w:szCs w:val="20"/>
        </w:rPr>
        <w:t>SELECT</w:t>
      </w:r>
      <w:r w:rsidRPr="00095DDB">
        <w:rPr>
          <w:rFonts w:ascii="Consolas" w:eastAsia="宋体" w:hAnsi="Consolas" w:cs="Consolas"/>
          <w:color w:val="000000"/>
          <w:kern w:val="0"/>
          <w:sz w:val="20"/>
          <w:szCs w:val="20"/>
        </w:rPr>
        <w:t xml:space="preserve"> </w:t>
      </w:r>
    </w:p>
    <w:p w:rsidR="00095DDB" w:rsidRPr="00095DDB" w:rsidRDefault="00095DDB" w:rsidP="00095DD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095DDB">
        <w:rPr>
          <w:rFonts w:ascii="Consolas" w:eastAsia="宋体" w:hAnsi="Consolas" w:cs="Consolas"/>
          <w:color w:val="000000"/>
          <w:kern w:val="0"/>
          <w:sz w:val="20"/>
          <w:szCs w:val="20"/>
        </w:rPr>
        <w:t xml:space="preserve">        </w:t>
      </w:r>
      <w:proofErr w:type="gramStart"/>
      <w:r w:rsidRPr="00095DDB">
        <w:rPr>
          <w:rFonts w:ascii="Consolas" w:eastAsia="宋体" w:hAnsi="Consolas" w:cs="Consolas"/>
          <w:color w:val="000000"/>
          <w:kern w:val="0"/>
          <w:sz w:val="20"/>
          <w:szCs w:val="20"/>
        </w:rPr>
        <w:t>firstName</w:t>
      </w:r>
      <w:proofErr w:type="gramEnd"/>
      <w:r w:rsidRPr="00095DDB">
        <w:rPr>
          <w:rFonts w:ascii="Consolas" w:eastAsia="宋体" w:hAnsi="Consolas" w:cs="Consolas"/>
          <w:color w:val="999999"/>
          <w:kern w:val="0"/>
          <w:sz w:val="20"/>
          <w:szCs w:val="20"/>
        </w:rPr>
        <w:t>,</w:t>
      </w:r>
      <w:r w:rsidRPr="00095DDB">
        <w:rPr>
          <w:rFonts w:ascii="Consolas" w:eastAsia="宋体" w:hAnsi="Consolas" w:cs="Consolas"/>
          <w:color w:val="000000"/>
          <w:kern w:val="0"/>
          <w:sz w:val="20"/>
          <w:szCs w:val="20"/>
        </w:rPr>
        <w:t xml:space="preserve"> lastName</w:t>
      </w:r>
      <w:r w:rsidRPr="00095DDB">
        <w:rPr>
          <w:rFonts w:ascii="Consolas" w:eastAsia="宋体" w:hAnsi="Consolas" w:cs="Consolas"/>
          <w:color w:val="999999"/>
          <w:kern w:val="0"/>
          <w:sz w:val="20"/>
          <w:szCs w:val="20"/>
        </w:rPr>
        <w:t>,</w:t>
      </w:r>
      <w:r w:rsidRPr="00095DDB">
        <w:rPr>
          <w:rFonts w:ascii="Consolas" w:eastAsia="宋体" w:hAnsi="Consolas" w:cs="Consolas"/>
          <w:color w:val="000000"/>
          <w:kern w:val="0"/>
          <w:sz w:val="20"/>
          <w:szCs w:val="20"/>
        </w:rPr>
        <w:t xml:space="preserve"> extension</w:t>
      </w:r>
      <w:r w:rsidRPr="00095DDB">
        <w:rPr>
          <w:rFonts w:ascii="Consolas" w:eastAsia="宋体" w:hAnsi="Consolas" w:cs="Consolas"/>
          <w:color w:val="999999"/>
          <w:kern w:val="0"/>
          <w:sz w:val="20"/>
          <w:szCs w:val="20"/>
        </w:rPr>
        <w:t>,</w:t>
      </w:r>
      <w:r w:rsidRPr="00095DDB">
        <w:rPr>
          <w:rFonts w:ascii="Consolas" w:eastAsia="宋体" w:hAnsi="Consolas" w:cs="Consolas"/>
          <w:color w:val="000000"/>
          <w:kern w:val="0"/>
          <w:sz w:val="20"/>
          <w:szCs w:val="20"/>
        </w:rPr>
        <w:t xml:space="preserve"> email</w:t>
      </w:r>
    </w:p>
    <w:p w:rsidR="00095DDB" w:rsidRPr="00095DDB" w:rsidRDefault="00095DDB" w:rsidP="00095DD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095DDB">
        <w:rPr>
          <w:rFonts w:ascii="Consolas" w:eastAsia="宋体" w:hAnsi="Consolas" w:cs="Consolas"/>
          <w:color w:val="000000"/>
          <w:kern w:val="0"/>
          <w:sz w:val="20"/>
          <w:szCs w:val="20"/>
        </w:rPr>
        <w:t xml:space="preserve">    </w:t>
      </w:r>
      <w:r w:rsidRPr="00095DDB">
        <w:rPr>
          <w:rFonts w:ascii="Consolas" w:eastAsia="宋体" w:hAnsi="Consolas" w:cs="Consolas"/>
          <w:color w:val="0077AA"/>
          <w:kern w:val="0"/>
          <w:sz w:val="20"/>
          <w:szCs w:val="20"/>
        </w:rPr>
        <w:t>FROM</w:t>
      </w:r>
    </w:p>
    <w:p w:rsidR="00095DDB" w:rsidRPr="00095DDB" w:rsidRDefault="00095DDB" w:rsidP="00095DD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095DDB">
        <w:rPr>
          <w:rFonts w:ascii="Consolas" w:eastAsia="宋体" w:hAnsi="Consolas" w:cs="Consolas"/>
          <w:color w:val="000000"/>
          <w:kern w:val="0"/>
          <w:sz w:val="20"/>
          <w:szCs w:val="20"/>
        </w:rPr>
        <w:t xml:space="preserve">        </w:t>
      </w:r>
      <w:proofErr w:type="gramStart"/>
      <w:r w:rsidRPr="00095DDB">
        <w:rPr>
          <w:rFonts w:ascii="Consolas" w:eastAsia="宋体" w:hAnsi="Consolas" w:cs="Consolas"/>
          <w:color w:val="000000"/>
          <w:kern w:val="0"/>
          <w:sz w:val="20"/>
          <w:szCs w:val="20"/>
        </w:rPr>
        <w:t>employees</w:t>
      </w:r>
      <w:proofErr w:type="gramEnd"/>
      <w:r w:rsidRPr="00095DDB">
        <w:rPr>
          <w:rFonts w:ascii="Consolas" w:eastAsia="宋体" w:hAnsi="Consolas" w:cs="Consolas"/>
          <w:color w:val="999999"/>
          <w:kern w:val="0"/>
          <w:sz w:val="20"/>
          <w:szCs w:val="20"/>
        </w:rPr>
        <w:t>;</w:t>
      </w:r>
    </w:p>
    <w:p w:rsidR="00095DDB" w:rsidRPr="00095DDB" w:rsidRDefault="00095DDB" w:rsidP="00095DD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095DDB">
        <w:rPr>
          <w:rFonts w:ascii="Consolas" w:eastAsia="宋体" w:hAnsi="Consolas" w:cs="Consolas"/>
          <w:color w:val="708090"/>
          <w:kern w:val="0"/>
          <w:sz w:val="20"/>
          <w:szCs w:val="20"/>
        </w:rPr>
        <w:t xml:space="preserve">-- </w:t>
      </w:r>
      <w:r w:rsidRPr="00095DDB">
        <w:rPr>
          <w:rFonts w:ascii="Consolas" w:eastAsia="宋体" w:hAnsi="Consolas" w:cs="Consolas"/>
          <w:color w:val="708090"/>
          <w:kern w:val="0"/>
          <w:sz w:val="20"/>
          <w:szCs w:val="20"/>
        </w:rPr>
        <w:t>查询视图数据</w:t>
      </w:r>
    </w:p>
    <w:p w:rsidR="00095DDB" w:rsidRPr="00095DDB" w:rsidRDefault="00095DDB" w:rsidP="00095DD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0"/>
          <w:szCs w:val="20"/>
        </w:rPr>
      </w:pPr>
      <w:r w:rsidRPr="00095DDB">
        <w:rPr>
          <w:rFonts w:ascii="Consolas" w:eastAsia="宋体" w:hAnsi="Consolas" w:cs="Consolas"/>
          <w:color w:val="0077AA"/>
          <w:kern w:val="0"/>
          <w:sz w:val="20"/>
          <w:szCs w:val="20"/>
        </w:rPr>
        <w:t>SELECT</w:t>
      </w:r>
      <w:r w:rsidRPr="00095DDB">
        <w:rPr>
          <w:rFonts w:ascii="Consolas" w:eastAsia="宋体" w:hAnsi="Consolas" w:cs="Consolas"/>
          <w:color w:val="000000"/>
          <w:kern w:val="0"/>
          <w:sz w:val="20"/>
          <w:szCs w:val="20"/>
        </w:rPr>
        <w:t xml:space="preserve"> </w:t>
      </w:r>
      <w:r w:rsidRPr="00095DDB">
        <w:rPr>
          <w:rFonts w:ascii="Consolas" w:eastAsia="宋体" w:hAnsi="Consolas" w:cs="Consolas"/>
          <w:color w:val="A67F59"/>
          <w:kern w:val="0"/>
          <w:sz w:val="20"/>
          <w:szCs w:val="20"/>
        </w:rPr>
        <w:t>*</w:t>
      </w:r>
      <w:r w:rsidRPr="00095DDB">
        <w:rPr>
          <w:rFonts w:ascii="Consolas" w:eastAsia="宋体" w:hAnsi="Consolas" w:cs="Consolas"/>
          <w:color w:val="000000"/>
          <w:kern w:val="0"/>
          <w:sz w:val="20"/>
          <w:szCs w:val="20"/>
        </w:rPr>
        <w:t xml:space="preserve"> </w:t>
      </w:r>
      <w:r w:rsidRPr="00095DDB">
        <w:rPr>
          <w:rFonts w:ascii="Consolas" w:eastAsia="宋体" w:hAnsi="Consolas" w:cs="Consolas"/>
          <w:color w:val="0077AA"/>
          <w:kern w:val="0"/>
          <w:sz w:val="20"/>
          <w:szCs w:val="20"/>
        </w:rPr>
        <w:t>FROM</w:t>
      </w:r>
      <w:r w:rsidRPr="00095DDB">
        <w:rPr>
          <w:rFonts w:ascii="Consolas" w:eastAsia="宋体" w:hAnsi="Consolas" w:cs="Consolas"/>
          <w:color w:val="000000"/>
          <w:kern w:val="0"/>
          <w:sz w:val="20"/>
          <w:szCs w:val="20"/>
        </w:rPr>
        <w:t xml:space="preserve"> v_contacts</w:t>
      </w:r>
      <w:r w:rsidRPr="00095DDB">
        <w:rPr>
          <w:rFonts w:ascii="Consolas" w:eastAsia="宋体" w:hAnsi="Consolas" w:cs="Consolas"/>
          <w:color w:val="999999"/>
          <w:kern w:val="0"/>
          <w:sz w:val="20"/>
          <w:szCs w:val="20"/>
        </w:rPr>
        <w:t>;</w:t>
      </w:r>
    </w:p>
    <w:p w:rsidR="00095DDB" w:rsidRPr="00095DDB" w:rsidRDefault="00095DDB" w:rsidP="00095DDB"/>
    <w:p w:rsidR="00E26529" w:rsidRDefault="007C5370" w:rsidP="007C5370">
      <w:pPr>
        <w:pStyle w:val="2"/>
        <w:rPr>
          <w:rFonts w:hint="eastAsia"/>
        </w:rPr>
      </w:pPr>
      <w:r w:rsidRPr="007C5370">
        <w:rPr>
          <w:rFonts w:hint="eastAsia"/>
        </w:rPr>
        <w:t>删除视图</w:t>
      </w:r>
    </w:p>
    <w:p w:rsidR="007C5370" w:rsidRPr="007C5370" w:rsidRDefault="007C5370" w:rsidP="007C5370">
      <w:pPr>
        <w:widowControl/>
        <w:shd w:val="clear" w:color="auto" w:fill="FFFFFF"/>
        <w:spacing w:after="120"/>
        <w:jc w:val="left"/>
        <w:rPr>
          <w:rFonts w:ascii="Helvetica" w:eastAsia="宋体" w:hAnsi="Helvetica" w:cs="Helvetica"/>
          <w:color w:val="333344"/>
          <w:kern w:val="0"/>
          <w:sz w:val="23"/>
          <w:szCs w:val="23"/>
        </w:rPr>
      </w:pPr>
      <w:r w:rsidRPr="007C5370">
        <w:rPr>
          <w:rFonts w:ascii="Helvetica" w:eastAsia="宋体" w:hAnsi="Helvetica" w:cs="Helvetica"/>
          <w:color w:val="333344"/>
          <w:kern w:val="0"/>
          <w:sz w:val="23"/>
          <w:szCs w:val="23"/>
        </w:rPr>
        <w:t>创建视图后，可以使用</w:t>
      </w:r>
      <w:r w:rsidRPr="007C5370">
        <w:rPr>
          <w:rFonts w:ascii="Consolas" w:eastAsia="宋体" w:hAnsi="Consolas" w:cs="Consolas"/>
          <w:color w:val="C7254E"/>
          <w:kern w:val="0"/>
          <w:sz w:val="23"/>
          <w:szCs w:val="23"/>
          <w:shd w:val="clear" w:color="auto" w:fill="F9F2F4"/>
        </w:rPr>
        <w:t>DROP VIEW</w:t>
      </w:r>
      <w:r w:rsidRPr="007C5370">
        <w:rPr>
          <w:rFonts w:ascii="Helvetica" w:eastAsia="宋体" w:hAnsi="Helvetica" w:cs="Helvetica"/>
          <w:color w:val="333344"/>
          <w:kern w:val="0"/>
          <w:sz w:val="23"/>
          <w:szCs w:val="23"/>
        </w:rPr>
        <w:t>语句将其删除。下面说明了</w:t>
      </w:r>
      <w:r w:rsidRPr="007C5370">
        <w:rPr>
          <w:rFonts w:ascii="Consolas" w:eastAsia="宋体" w:hAnsi="Consolas" w:cs="Consolas"/>
          <w:color w:val="C7254E"/>
          <w:kern w:val="0"/>
          <w:sz w:val="23"/>
          <w:szCs w:val="23"/>
          <w:shd w:val="clear" w:color="auto" w:fill="F9F2F4"/>
        </w:rPr>
        <w:t>DROP VIEW</w:t>
      </w:r>
      <w:r w:rsidRPr="007C5370">
        <w:rPr>
          <w:rFonts w:ascii="Helvetica" w:eastAsia="宋体" w:hAnsi="Helvetica" w:cs="Helvetica"/>
          <w:color w:val="333344"/>
          <w:kern w:val="0"/>
          <w:sz w:val="23"/>
          <w:szCs w:val="23"/>
        </w:rPr>
        <w:t>语句的语法：</w:t>
      </w:r>
    </w:p>
    <w:p w:rsidR="007C5370" w:rsidRPr="007C5370" w:rsidRDefault="007C5370" w:rsidP="007C537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7C5370">
        <w:rPr>
          <w:rFonts w:ascii="Consolas" w:eastAsia="宋体" w:hAnsi="Consolas" w:cs="Consolas"/>
          <w:color w:val="0077AA"/>
          <w:kern w:val="0"/>
          <w:sz w:val="20"/>
          <w:szCs w:val="20"/>
        </w:rPr>
        <w:t>DROP</w:t>
      </w:r>
      <w:r w:rsidRPr="007C5370">
        <w:rPr>
          <w:rFonts w:ascii="Consolas" w:eastAsia="宋体" w:hAnsi="Consolas" w:cs="Consolas"/>
          <w:color w:val="000000"/>
          <w:kern w:val="0"/>
          <w:sz w:val="20"/>
          <w:szCs w:val="20"/>
        </w:rPr>
        <w:t xml:space="preserve"> </w:t>
      </w:r>
      <w:r w:rsidRPr="007C5370">
        <w:rPr>
          <w:rFonts w:ascii="Consolas" w:eastAsia="宋体" w:hAnsi="Consolas" w:cs="Consolas"/>
          <w:color w:val="0077AA"/>
          <w:kern w:val="0"/>
          <w:sz w:val="20"/>
          <w:szCs w:val="20"/>
        </w:rPr>
        <w:t>VIEW</w:t>
      </w:r>
      <w:r w:rsidRPr="007C5370">
        <w:rPr>
          <w:rFonts w:ascii="Consolas" w:eastAsia="宋体" w:hAnsi="Consolas" w:cs="Consolas"/>
          <w:color w:val="000000"/>
          <w:kern w:val="0"/>
          <w:sz w:val="20"/>
          <w:szCs w:val="20"/>
        </w:rPr>
        <w:t xml:space="preserve"> </w:t>
      </w:r>
      <w:r w:rsidRPr="007C5370">
        <w:rPr>
          <w:rFonts w:ascii="Consolas" w:eastAsia="宋体" w:hAnsi="Consolas" w:cs="Consolas"/>
          <w:color w:val="999999"/>
          <w:kern w:val="0"/>
          <w:sz w:val="20"/>
          <w:szCs w:val="20"/>
        </w:rPr>
        <w:t>[</w:t>
      </w:r>
      <w:r w:rsidRPr="007C5370">
        <w:rPr>
          <w:rFonts w:ascii="Consolas" w:eastAsia="宋体" w:hAnsi="Consolas" w:cs="Consolas"/>
          <w:color w:val="0077AA"/>
          <w:kern w:val="0"/>
          <w:sz w:val="20"/>
          <w:szCs w:val="20"/>
        </w:rPr>
        <w:t>IF</w:t>
      </w:r>
      <w:r w:rsidRPr="007C5370">
        <w:rPr>
          <w:rFonts w:ascii="Consolas" w:eastAsia="宋体" w:hAnsi="Consolas" w:cs="Consolas"/>
          <w:color w:val="000000"/>
          <w:kern w:val="0"/>
          <w:sz w:val="20"/>
          <w:szCs w:val="20"/>
        </w:rPr>
        <w:t xml:space="preserve"> </w:t>
      </w:r>
      <w:r w:rsidRPr="007C5370">
        <w:rPr>
          <w:rFonts w:ascii="Consolas" w:eastAsia="宋体" w:hAnsi="Consolas" w:cs="Consolas"/>
          <w:color w:val="0077AA"/>
          <w:kern w:val="0"/>
          <w:sz w:val="20"/>
          <w:szCs w:val="20"/>
        </w:rPr>
        <w:t>EXISTS</w:t>
      </w:r>
      <w:r w:rsidRPr="007C5370">
        <w:rPr>
          <w:rFonts w:ascii="Consolas" w:eastAsia="宋体" w:hAnsi="Consolas" w:cs="Consolas"/>
          <w:color w:val="999999"/>
          <w:kern w:val="0"/>
          <w:sz w:val="20"/>
          <w:szCs w:val="20"/>
        </w:rPr>
        <w:t>]</w:t>
      </w:r>
      <w:r w:rsidRPr="007C5370">
        <w:rPr>
          <w:rFonts w:ascii="Consolas" w:eastAsia="宋体" w:hAnsi="Consolas" w:cs="Consolas"/>
          <w:color w:val="000000"/>
          <w:kern w:val="0"/>
          <w:sz w:val="20"/>
          <w:szCs w:val="20"/>
        </w:rPr>
        <w:t xml:space="preserve"> </w:t>
      </w:r>
      <w:r w:rsidRPr="007C5370">
        <w:rPr>
          <w:rFonts w:ascii="Consolas" w:eastAsia="宋体" w:hAnsi="Consolas" w:cs="Consolas"/>
          <w:color w:val="999999"/>
          <w:kern w:val="0"/>
          <w:sz w:val="20"/>
          <w:szCs w:val="20"/>
        </w:rPr>
        <w:t>[</w:t>
      </w:r>
      <w:r w:rsidRPr="007C5370">
        <w:rPr>
          <w:rFonts w:ascii="Consolas" w:eastAsia="宋体" w:hAnsi="Consolas" w:cs="Consolas"/>
          <w:color w:val="000000"/>
          <w:kern w:val="0"/>
          <w:sz w:val="20"/>
          <w:szCs w:val="20"/>
        </w:rPr>
        <w:t>database_name</w:t>
      </w:r>
      <w:r w:rsidRPr="007C5370">
        <w:rPr>
          <w:rFonts w:ascii="Consolas" w:eastAsia="宋体" w:hAnsi="Consolas" w:cs="Consolas"/>
          <w:color w:val="999999"/>
          <w:kern w:val="0"/>
          <w:sz w:val="20"/>
          <w:szCs w:val="20"/>
        </w:rPr>
        <w:t>]</w:t>
      </w:r>
      <w:proofErr w:type="gramStart"/>
      <w:r w:rsidRPr="007C5370">
        <w:rPr>
          <w:rFonts w:ascii="Consolas" w:eastAsia="宋体" w:hAnsi="Consolas" w:cs="Consolas"/>
          <w:color w:val="999999"/>
          <w:kern w:val="0"/>
          <w:sz w:val="20"/>
          <w:szCs w:val="20"/>
        </w:rPr>
        <w:t>.[</w:t>
      </w:r>
      <w:proofErr w:type="gramEnd"/>
      <w:r w:rsidRPr="007C5370">
        <w:rPr>
          <w:rFonts w:ascii="Consolas" w:eastAsia="宋体" w:hAnsi="Consolas" w:cs="Consolas"/>
          <w:color w:val="000000"/>
          <w:kern w:val="0"/>
          <w:sz w:val="20"/>
          <w:szCs w:val="20"/>
        </w:rPr>
        <w:t>view_name</w:t>
      </w:r>
      <w:r w:rsidRPr="007C5370">
        <w:rPr>
          <w:rFonts w:ascii="Consolas" w:eastAsia="宋体" w:hAnsi="Consolas" w:cs="Consolas"/>
          <w:color w:val="999999"/>
          <w:kern w:val="0"/>
          <w:sz w:val="20"/>
          <w:szCs w:val="20"/>
        </w:rPr>
        <w:t>]</w:t>
      </w:r>
    </w:p>
    <w:p w:rsidR="007C5370" w:rsidRPr="007C5370" w:rsidRDefault="007C5370" w:rsidP="007C537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0"/>
          <w:szCs w:val="20"/>
        </w:rPr>
      </w:pPr>
      <w:r w:rsidRPr="007C5370">
        <w:rPr>
          <w:rFonts w:ascii="Consolas" w:eastAsia="宋体" w:hAnsi="Consolas" w:cs="Consolas"/>
          <w:color w:val="BBBBBB"/>
          <w:kern w:val="0"/>
          <w:sz w:val="16"/>
          <w:szCs w:val="16"/>
        </w:rPr>
        <w:t>SQL</w:t>
      </w:r>
    </w:p>
    <w:p w:rsidR="007C5370" w:rsidRPr="007C5370" w:rsidRDefault="007C5370" w:rsidP="007C5370">
      <w:pPr>
        <w:widowControl/>
        <w:shd w:val="clear" w:color="auto" w:fill="FFFFFF"/>
        <w:spacing w:after="120"/>
        <w:jc w:val="left"/>
        <w:rPr>
          <w:rFonts w:ascii="Helvetica" w:eastAsia="宋体" w:hAnsi="Helvetica" w:cs="Helvetica"/>
          <w:color w:val="333344"/>
          <w:kern w:val="0"/>
          <w:sz w:val="23"/>
          <w:szCs w:val="23"/>
        </w:rPr>
      </w:pPr>
      <w:r w:rsidRPr="007C5370">
        <w:rPr>
          <w:rFonts w:ascii="Consolas" w:eastAsia="宋体" w:hAnsi="Consolas" w:cs="Consolas"/>
          <w:color w:val="C7254E"/>
          <w:kern w:val="0"/>
          <w:sz w:val="23"/>
          <w:szCs w:val="23"/>
          <w:shd w:val="clear" w:color="auto" w:fill="F9F2F4"/>
        </w:rPr>
        <w:t>IF EXISTS</w:t>
      </w:r>
      <w:r w:rsidRPr="007C5370">
        <w:rPr>
          <w:rFonts w:ascii="Helvetica" w:eastAsia="宋体" w:hAnsi="Helvetica" w:cs="Helvetica"/>
          <w:color w:val="333344"/>
          <w:kern w:val="0"/>
          <w:sz w:val="23"/>
          <w:szCs w:val="23"/>
        </w:rPr>
        <w:t>是语句的可选子句，它允许您检查视图是否存在。它可以避免删除不存在的视图的错误。</w:t>
      </w:r>
    </w:p>
    <w:p w:rsidR="007C5370" w:rsidRPr="007C5370" w:rsidRDefault="007C5370" w:rsidP="007C5370">
      <w:pPr>
        <w:widowControl/>
        <w:shd w:val="clear" w:color="auto" w:fill="FFFFFF"/>
        <w:spacing w:after="120"/>
        <w:jc w:val="left"/>
        <w:rPr>
          <w:rFonts w:ascii="Helvetica" w:eastAsia="宋体" w:hAnsi="Helvetica" w:cs="Helvetica"/>
          <w:color w:val="333344"/>
          <w:kern w:val="0"/>
          <w:sz w:val="23"/>
          <w:szCs w:val="23"/>
        </w:rPr>
      </w:pPr>
      <w:r w:rsidRPr="007C5370">
        <w:rPr>
          <w:rFonts w:ascii="Helvetica" w:eastAsia="宋体" w:hAnsi="Helvetica" w:cs="Helvetica"/>
          <w:color w:val="333344"/>
          <w:kern w:val="0"/>
          <w:sz w:val="23"/>
          <w:szCs w:val="23"/>
        </w:rPr>
        <w:t>例如，如果要删除</w:t>
      </w:r>
      <w:r w:rsidRPr="007C5370">
        <w:rPr>
          <w:rFonts w:ascii="Consolas" w:eastAsia="宋体" w:hAnsi="Consolas" w:cs="Consolas"/>
          <w:color w:val="C7254E"/>
          <w:kern w:val="0"/>
          <w:sz w:val="23"/>
          <w:szCs w:val="23"/>
          <w:shd w:val="clear" w:color="auto" w:fill="F9F2F4"/>
        </w:rPr>
        <w:t>organization</w:t>
      </w:r>
      <w:r w:rsidRPr="007C5370">
        <w:rPr>
          <w:rFonts w:ascii="Helvetica" w:eastAsia="宋体" w:hAnsi="Helvetica" w:cs="Helvetica"/>
          <w:color w:val="333344"/>
          <w:kern w:val="0"/>
          <w:sz w:val="23"/>
          <w:szCs w:val="23"/>
        </w:rPr>
        <w:t>视图，可以按如下所示使用</w:t>
      </w:r>
      <w:r w:rsidRPr="007C5370">
        <w:rPr>
          <w:rFonts w:ascii="Consolas" w:eastAsia="宋体" w:hAnsi="Consolas" w:cs="Consolas"/>
          <w:color w:val="C7254E"/>
          <w:kern w:val="0"/>
          <w:sz w:val="23"/>
          <w:szCs w:val="23"/>
          <w:shd w:val="clear" w:color="auto" w:fill="F9F2F4"/>
        </w:rPr>
        <w:t>DROP VIEW</w:t>
      </w:r>
      <w:r w:rsidRPr="007C5370">
        <w:rPr>
          <w:rFonts w:ascii="Helvetica" w:eastAsia="宋体" w:hAnsi="Helvetica" w:cs="Helvetica"/>
          <w:color w:val="333344"/>
          <w:kern w:val="0"/>
          <w:sz w:val="23"/>
          <w:szCs w:val="23"/>
        </w:rPr>
        <w:t>语句：</w:t>
      </w:r>
    </w:p>
    <w:p w:rsidR="007C5370" w:rsidRPr="007C5370" w:rsidRDefault="007C5370" w:rsidP="007C537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7C5370">
        <w:rPr>
          <w:rFonts w:ascii="Consolas" w:eastAsia="宋体" w:hAnsi="Consolas" w:cs="Consolas"/>
          <w:color w:val="0077AA"/>
          <w:kern w:val="0"/>
          <w:sz w:val="20"/>
          <w:szCs w:val="20"/>
        </w:rPr>
        <w:t>DROP</w:t>
      </w:r>
      <w:r w:rsidRPr="007C5370">
        <w:rPr>
          <w:rFonts w:ascii="Consolas" w:eastAsia="宋体" w:hAnsi="Consolas" w:cs="Consolas"/>
          <w:color w:val="000000"/>
          <w:kern w:val="0"/>
          <w:sz w:val="20"/>
          <w:szCs w:val="20"/>
        </w:rPr>
        <w:t xml:space="preserve"> </w:t>
      </w:r>
      <w:r w:rsidRPr="007C5370">
        <w:rPr>
          <w:rFonts w:ascii="Consolas" w:eastAsia="宋体" w:hAnsi="Consolas" w:cs="Consolas"/>
          <w:color w:val="0077AA"/>
          <w:kern w:val="0"/>
          <w:sz w:val="20"/>
          <w:szCs w:val="20"/>
        </w:rPr>
        <w:t>VIEW</w:t>
      </w:r>
      <w:r w:rsidRPr="007C5370">
        <w:rPr>
          <w:rFonts w:ascii="Consolas" w:eastAsia="宋体" w:hAnsi="Consolas" w:cs="Consolas"/>
          <w:color w:val="000000"/>
          <w:kern w:val="0"/>
          <w:sz w:val="20"/>
          <w:szCs w:val="20"/>
        </w:rPr>
        <w:t xml:space="preserve"> </w:t>
      </w:r>
      <w:r w:rsidRPr="007C5370">
        <w:rPr>
          <w:rFonts w:ascii="Consolas" w:eastAsia="宋体" w:hAnsi="Consolas" w:cs="Consolas"/>
          <w:color w:val="0077AA"/>
          <w:kern w:val="0"/>
          <w:sz w:val="20"/>
          <w:szCs w:val="20"/>
        </w:rPr>
        <w:t>IF</w:t>
      </w:r>
      <w:r w:rsidRPr="007C5370">
        <w:rPr>
          <w:rFonts w:ascii="Consolas" w:eastAsia="宋体" w:hAnsi="Consolas" w:cs="Consolas"/>
          <w:color w:val="000000"/>
          <w:kern w:val="0"/>
          <w:sz w:val="20"/>
          <w:szCs w:val="20"/>
        </w:rPr>
        <w:t xml:space="preserve"> </w:t>
      </w:r>
      <w:r w:rsidRPr="007C5370">
        <w:rPr>
          <w:rFonts w:ascii="Consolas" w:eastAsia="宋体" w:hAnsi="Consolas" w:cs="Consolas"/>
          <w:color w:val="0077AA"/>
          <w:kern w:val="0"/>
          <w:sz w:val="20"/>
          <w:szCs w:val="20"/>
        </w:rPr>
        <w:t>EXISTS</w:t>
      </w:r>
      <w:r w:rsidRPr="007C5370">
        <w:rPr>
          <w:rFonts w:ascii="Consolas" w:eastAsia="宋体" w:hAnsi="Consolas" w:cs="Consolas"/>
          <w:color w:val="000000"/>
          <w:kern w:val="0"/>
          <w:sz w:val="20"/>
          <w:szCs w:val="20"/>
        </w:rPr>
        <w:t xml:space="preserve"> organization</w:t>
      </w:r>
      <w:r w:rsidRPr="007C5370">
        <w:rPr>
          <w:rFonts w:ascii="Consolas" w:eastAsia="宋体" w:hAnsi="Consolas" w:cs="Consolas"/>
          <w:color w:val="999999"/>
          <w:kern w:val="0"/>
          <w:sz w:val="20"/>
          <w:szCs w:val="20"/>
        </w:rPr>
        <w:t>;</w:t>
      </w:r>
    </w:p>
    <w:p w:rsidR="007C5370" w:rsidRPr="007C5370" w:rsidRDefault="007C5370" w:rsidP="007C537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0"/>
          <w:szCs w:val="20"/>
        </w:rPr>
      </w:pPr>
      <w:r w:rsidRPr="007C5370">
        <w:rPr>
          <w:rFonts w:ascii="Consolas" w:eastAsia="宋体" w:hAnsi="Consolas" w:cs="Consolas"/>
          <w:color w:val="BBBBBB"/>
          <w:kern w:val="0"/>
          <w:sz w:val="16"/>
          <w:szCs w:val="16"/>
        </w:rPr>
        <w:t>SQL</w:t>
      </w:r>
    </w:p>
    <w:p w:rsidR="007C5370" w:rsidRPr="007C5370" w:rsidRDefault="007C5370" w:rsidP="007C5370">
      <w:pPr>
        <w:widowControl/>
        <w:shd w:val="clear" w:color="auto" w:fill="FFFFFF"/>
        <w:spacing w:after="120"/>
        <w:jc w:val="left"/>
        <w:rPr>
          <w:rFonts w:ascii="Helvetica" w:eastAsia="宋体" w:hAnsi="Helvetica" w:cs="Helvetica"/>
          <w:color w:val="333344"/>
          <w:kern w:val="0"/>
          <w:sz w:val="23"/>
          <w:szCs w:val="23"/>
        </w:rPr>
      </w:pPr>
      <w:r w:rsidRPr="007C5370">
        <w:rPr>
          <w:rFonts w:ascii="Helvetica" w:eastAsia="宋体" w:hAnsi="Helvetica" w:cs="Helvetica"/>
          <w:color w:val="333344"/>
          <w:kern w:val="0"/>
          <w:sz w:val="23"/>
          <w:szCs w:val="23"/>
        </w:rPr>
        <w:t>每次修改或删除视图时，</w:t>
      </w:r>
      <w:r w:rsidRPr="007C5370">
        <w:rPr>
          <w:rFonts w:ascii="Helvetica" w:eastAsia="宋体" w:hAnsi="Helvetica" w:cs="Helvetica"/>
          <w:color w:val="333344"/>
          <w:kern w:val="0"/>
          <w:sz w:val="23"/>
          <w:szCs w:val="23"/>
        </w:rPr>
        <w:t>MySQL</w:t>
      </w:r>
      <w:r w:rsidRPr="007C5370">
        <w:rPr>
          <w:rFonts w:ascii="Helvetica" w:eastAsia="宋体" w:hAnsi="Helvetica" w:cs="Helvetica"/>
          <w:color w:val="333344"/>
          <w:kern w:val="0"/>
          <w:sz w:val="23"/>
          <w:szCs w:val="23"/>
        </w:rPr>
        <w:t>会将视图定义文件备份到</w:t>
      </w:r>
      <w:r w:rsidRPr="007C5370">
        <w:rPr>
          <w:rFonts w:ascii="Consolas" w:eastAsia="宋体" w:hAnsi="Consolas" w:cs="Consolas"/>
          <w:color w:val="C7254E"/>
          <w:kern w:val="0"/>
          <w:sz w:val="23"/>
          <w:szCs w:val="23"/>
          <w:shd w:val="clear" w:color="auto" w:fill="F9F2F4"/>
        </w:rPr>
        <w:t>/database_name/arc/</w:t>
      </w:r>
      <w:r w:rsidRPr="007C5370">
        <w:rPr>
          <w:rFonts w:ascii="Helvetica" w:eastAsia="宋体" w:hAnsi="Helvetica" w:cs="Helvetica"/>
          <w:color w:val="333344"/>
          <w:kern w:val="0"/>
          <w:sz w:val="23"/>
          <w:szCs w:val="23"/>
        </w:rPr>
        <w:t>目录中。</w:t>
      </w:r>
      <w:r w:rsidRPr="007C5370">
        <w:rPr>
          <w:rFonts w:ascii="Helvetica" w:eastAsia="宋体" w:hAnsi="Helvetica" w:cs="Helvetica"/>
          <w:color w:val="333344"/>
          <w:kern w:val="0"/>
          <w:sz w:val="23"/>
          <w:szCs w:val="23"/>
        </w:rPr>
        <w:t xml:space="preserve"> </w:t>
      </w:r>
      <w:r w:rsidRPr="007C5370">
        <w:rPr>
          <w:rFonts w:ascii="Helvetica" w:eastAsia="宋体" w:hAnsi="Helvetica" w:cs="Helvetica"/>
          <w:color w:val="333344"/>
          <w:kern w:val="0"/>
          <w:sz w:val="23"/>
          <w:szCs w:val="23"/>
        </w:rPr>
        <w:t>如果您意外修改或删除视图，可以从</w:t>
      </w:r>
      <w:r w:rsidRPr="007C5370">
        <w:rPr>
          <w:rFonts w:ascii="Consolas" w:eastAsia="宋体" w:hAnsi="Consolas" w:cs="Consolas"/>
          <w:color w:val="C7254E"/>
          <w:kern w:val="0"/>
          <w:sz w:val="23"/>
          <w:szCs w:val="23"/>
          <w:shd w:val="clear" w:color="auto" w:fill="F9F2F4"/>
        </w:rPr>
        <w:t>/database_name/arc/</w:t>
      </w:r>
      <w:r w:rsidRPr="007C5370">
        <w:rPr>
          <w:rFonts w:ascii="Helvetica" w:eastAsia="宋体" w:hAnsi="Helvetica" w:cs="Helvetica"/>
          <w:color w:val="333344"/>
          <w:kern w:val="0"/>
          <w:sz w:val="23"/>
          <w:szCs w:val="23"/>
        </w:rPr>
        <w:t>文件夹获取其备份。</w:t>
      </w:r>
    </w:p>
    <w:p w:rsidR="007C5370" w:rsidRDefault="007C5370" w:rsidP="007C5370">
      <w:pPr>
        <w:rPr>
          <w:rFonts w:hint="eastAsia"/>
        </w:rPr>
      </w:pPr>
    </w:p>
    <w:p w:rsidR="00FA7CCE" w:rsidRDefault="00FA7CCE" w:rsidP="00282A63">
      <w:pPr>
        <w:pStyle w:val="1"/>
        <w:numPr>
          <w:ilvl w:val="0"/>
          <w:numId w:val="1"/>
        </w:numPr>
        <w:rPr>
          <w:rFonts w:hint="eastAsia"/>
        </w:rPr>
      </w:pPr>
      <w:r>
        <w:rPr>
          <w:rFonts w:hint="eastAsia"/>
        </w:rPr>
        <w:lastRenderedPageBreak/>
        <w:t>存储过程</w:t>
      </w:r>
    </w:p>
    <w:p w:rsidR="00282A63" w:rsidRDefault="006F5296" w:rsidP="006F5296">
      <w:pPr>
        <w:pStyle w:val="2"/>
        <w:rPr>
          <w:rFonts w:hint="eastAsia"/>
        </w:rPr>
      </w:pPr>
      <w:r w:rsidRPr="006F5296">
        <w:rPr>
          <w:rFonts w:hint="eastAsia"/>
        </w:rPr>
        <w:t>MySQL</w:t>
      </w:r>
      <w:r w:rsidRPr="006F5296">
        <w:rPr>
          <w:rFonts w:hint="eastAsia"/>
        </w:rPr>
        <w:t>存储过程简介及优缺点</w:t>
      </w:r>
    </w:p>
    <w:p w:rsidR="006F5296" w:rsidRDefault="006F5296" w:rsidP="006F5296">
      <w:pPr>
        <w:pStyle w:val="3"/>
        <w:rPr>
          <w:rFonts w:hint="eastAsia"/>
        </w:rPr>
      </w:pPr>
      <w:r w:rsidRPr="006F5296">
        <w:rPr>
          <w:rFonts w:hint="eastAsia"/>
        </w:rPr>
        <w:t>存储过程的定义</w:t>
      </w:r>
    </w:p>
    <w:p w:rsidR="006F5296" w:rsidRDefault="006F5296" w:rsidP="006F5296">
      <w:pPr>
        <w:rPr>
          <w:rFonts w:ascii="Helvetica" w:hAnsi="Helvetica" w:cs="Helvetica" w:hint="eastAsia"/>
          <w:color w:val="333344"/>
          <w:sz w:val="23"/>
          <w:szCs w:val="23"/>
          <w:shd w:val="clear" w:color="auto" w:fill="FFFFFF"/>
        </w:rPr>
      </w:pPr>
      <w:r>
        <w:rPr>
          <w:rFonts w:ascii="Helvetica" w:hAnsi="Helvetica" w:cs="Helvetica"/>
          <w:color w:val="333344"/>
          <w:sz w:val="23"/>
          <w:szCs w:val="23"/>
          <w:shd w:val="clear" w:color="auto" w:fill="FFFFFF"/>
        </w:rPr>
        <w:t>存储过程是存储在数据库目录中的一段声明性</w:t>
      </w:r>
      <w:r>
        <w:rPr>
          <w:rFonts w:ascii="Helvetica" w:hAnsi="Helvetica" w:cs="Helvetica"/>
          <w:color w:val="333344"/>
          <w:sz w:val="23"/>
          <w:szCs w:val="23"/>
          <w:shd w:val="clear" w:color="auto" w:fill="FFFFFF"/>
        </w:rPr>
        <w:t>SQL</w:t>
      </w:r>
      <w:r>
        <w:rPr>
          <w:rFonts w:ascii="Helvetica" w:hAnsi="Helvetica" w:cs="Helvetica"/>
          <w:color w:val="333344"/>
          <w:sz w:val="23"/>
          <w:szCs w:val="23"/>
          <w:shd w:val="clear" w:color="auto" w:fill="FFFFFF"/>
        </w:rPr>
        <w:t>语句。</w:t>
      </w:r>
      <w:r w:rsidRPr="006F5296">
        <w:t> </w:t>
      </w:r>
      <w:hyperlink r:id="rId57" w:tgtFrame="_blank" w:tooltip="触发器" w:history="1">
        <w:r w:rsidRPr="006F5296">
          <w:rPr>
            <w:color w:val="333344"/>
          </w:rPr>
          <w:t>触发器</w:t>
        </w:r>
      </w:hyperlink>
      <w:r>
        <w:rPr>
          <w:rFonts w:ascii="Helvetica" w:hAnsi="Helvetica" w:cs="Helvetica"/>
          <w:color w:val="333344"/>
          <w:sz w:val="23"/>
          <w:szCs w:val="23"/>
          <w:shd w:val="clear" w:color="auto" w:fill="FFFFFF"/>
        </w:rPr>
        <w:t>，其他存储过程以及</w:t>
      </w:r>
      <w:hyperlink r:id="rId58" w:tgtFrame="_blank" w:history="1">
        <w:r w:rsidRPr="006F5296">
          <w:rPr>
            <w:color w:val="333344"/>
          </w:rPr>
          <w:t>Java</w:t>
        </w:r>
      </w:hyperlink>
      <w:r>
        <w:rPr>
          <w:rFonts w:ascii="Helvetica" w:hAnsi="Helvetica" w:cs="Helvetica"/>
          <w:color w:val="333344"/>
          <w:sz w:val="23"/>
          <w:szCs w:val="23"/>
          <w:shd w:val="clear" w:color="auto" w:fill="FFFFFF"/>
        </w:rPr>
        <w:t>，</w:t>
      </w:r>
      <w:hyperlink r:id="rId59" w:tgtFrame="_blank" w:tooltip="Python" w:history="1">
        <w:r w:rsidRPr="006F5296">
          <w:rPr>
            <w:color w:val="333344"/>
          </w:rPr>
          <w:t>Python</w:t>
        </w:r>
      </w:hyperlink>
      <w:r>
        <w:rPr>
          <w:rFonts w:ascii="Helvetica" w:hAnsi="Helvetica" w:cs="Helvetica"/>
          <w:color w:val="333344"/>
          <w:sz w:val="23"/>
          <w:szCs w:val="23"/>
          <w:shd w:val="clear" w:color="auto" w:fill="FFFFFF"/>
        </w:rPr>
        <w:t>，</w:t>
      </w:r>
      <w:hyperlink r:id="rId60" w:tgtFrame="_blank" w:tooltip="PHP" w:history="1">
        <w:r w:rsidRPr="006F5296">
          <w:rPr>
            <w:color w:val="333344"/>
          </w:rPr>
          <w:t>PHP</w:t>
        </w:r>
      </w:hyperlink>
      <w:r>
        <w:rPr>
          <w:rFonts w:ascii="Helvetica" w:hAnsi="Helvetica" w:cs="Helvetica"/>
          <w:color w:val="333344"/>
          <w:sz w:val="23"/>
          <w:szCs w:val="23"/>
          <w:shd w:val="clear" w:color="auto" w:fill="FFFFFF"/>
        </w:rPr>
        <w:t>等应用程序可以调用存储过程。</w:t>
      </w:r>
    </w:p>
    <w:p w:rsidR="001356BF" w:rsidRDefault="001356BF" w:rsidP="006F5296">
      <w:pPr>
        <w:rPr>
          <w:rFonts w:ascii="Helvetica" w:hAnsi="Helvetica" w:cs="Helvetica" w:hint="eastAsia"/>
          <w:color w:val="333344"/>
          <w:sz w:val="23"/>
          <w:szCs w:val="23"/>
          <w:shd w:val="clear" w:color="auto" w:fill="FFFFFF"/>
        </w:rPr>
      </w:pPr>
      <w:r>
        <w:rPr>
          <w:rFonts w:ascii="Helvetica" w:hAnsi="Helvetica" w:cs="Helvetica"/>
          <w:color w:val="333344"/>
          <w:sz w:val="23"/>
          <w:szCs w:val="23"/>
          <w:shd w:val="clear" w:color="auto" w:fill="FFFFFF"/>
        </w:rPr>
        <w:t>自身的存储过程称为递归存储过程。大多数数据库管理系统支持递归存储过程。</w:t>
      </w:r>
      <w:r>
        <w:rPr>
          <w:rFonts w:ascii="Helvetica" w:hAnsi="Helvetica" w:cs="Helvetica"/>
          <w:color w:val="333344"/>
          <w:sz w:val="23"/>
          <w:szCs w:val="23"/>
          <w:shd w:val="clear" w:color="auto" w:fill="FFFFFF"/>
        </w:rPr>
        <w:t xml:space="preserve"> </w:t>
      </w:r>
      <w:r>
        <w:rPr>
          <w:rFonts w:ascii="Helvetica" w:hAnsi="Helvetica" w:cs="Helvetica"/>
          <w:color w:val="333344"/>
          <w:sz w:val="23"/>
          <w:szCs w:val="23"/>
          <w:shd w:val="clear" w:color="auto" w:fill="FFFFFF"/>
        </w:rPr>
        <w:t>但是，</w:t>
      </w:r>
      <w:r>
        <w:rPr>
          <w:rFonts w:ascii="Helvetica" w:hAnsi="Helvetica" w:cs="Helvetica"/>
          <w:color w:val="333344"/>
          <w:sz w:val="23"/>
          <w:szCs w:val="23"/>
          <w:shd w:val="clear" w:color="auto" w:fill="FFFFFF"/>
        </w:rPr>
        <w:t>MySQL</w:t>
      </w:r>
      <w:r>
        <w:rPr>
          <w:rFonts w:ascii="Helvetica" w:hAnsi="Helvetica" w:cs="Helvetica"/>
          <w:color w:val="333344"/>
          <w:sz w:val="23"/>
          <w:szCs w:val="23"/>
          <w:shd w:val="clear" w:color="auto" w:fill="FFFFFF"/>
        </w:rPr>
        <w:t>不支持它。</w:t>
      </w:r>
      <w:r>
        <w:rPr>
          <w:rFonts w:ascii="Helvetica" w:hAnsi="Helvetica" w:cs="Helvetica"/>
          <w:color w:val="333344"/>
          <w:sz w:val="23"/>
          <w:szCs w:val="23"/>
          <w:shd w:val="clear" w:color="auto" w:fill="FFFFFF"/>
        </w:rPr>
        <w:t xml:space="preserve"> </w:t>
      </w:r>
      <w:r>
        <w:rPr>
          <w:rFonts w:ascii="Helvetica" w:hAnsi="Helvetica" w:cs="Helvetica"/>
          <w:color w:val="333344"/>
          <w:sz w:val="23"/>
          <w:szCs w:val="23"/>
          <w:shd w:val="clear" w:color="auto" w:fill="FFFFFF"/>
        </w:rPr>
        <w:t>在</w:t>
      </w:r>
      <w:r>
        <w:rPr>
          <w:rFonts w:ascii="Helvetica" w:hAnsi="Helvetica" w:cs="Helvetica"/>
          <w:color w:val="333344"/>
          <w:sz w:val="23"/>
          <w:szCs w:val="23"/>
          <w:shd w:val="clear" w:color="auto" w:fill="FFFFFF"/>
        </w:rPr>
        <w:t>MySQL</w:t>
      </w:r>
      <w:r>
        <w:rPr>
          <w:rFonts w:ascii="Helvetica" w:hAnsi="Helvetica" w:cs="Helvetica"/>
          <w:color w:val="333344"/>
          <w:sz w:val="23"/>
          <w:szCs w:val="23"/>
          <w:shd w:val="clear" w:color="auto" w:fill="FFFFFF"/>
        </w:rPr>
        <w:t>中实现递归存储过程之前，您应该检查</w:t>
      </w:r>
      <w:r>
        <w:rPr>
          <w:rFonts w:ascii="Helvetica" w:hAnsi="Helvetica" w:cs="Helvetica"/>
          <w:color w:val="333344"/>
          <w:sz w:val="23"/>
          <w:szCs w:val="23"/>
          <w:shd w:val="clear" w:color="auto" w:fill="FFFFFF"/>
        </w:rPr>
        <w:t>MySQL</w:t>
      </w:r>
      <w:r>
        <w:rPr>
          <w:rFonts w:ascii="Helvetica" w:hAnsi="Helvetica" w:cs="Helvetica"/>
          <w:color w:val="333344"/>
          <w:sz w:val="23"/>
          <w:szCs w:val="23"/>
          <w:shd w:val="clear" w:color="auto" w:fill="FFFFFF"/>
        </w:rPr>
        <w:t>数据库的版本。</w:t>
      </w:r>
    </w:p>
    <w:p w:rsidR="001356BF" w:rsidRDefault="001356BF" w:rsidP="008452C0">
      <w:pPr>
        <w:pStyle w:val="3"/>
        <w:rPr>
          <w:rFonts w:hint="eastAsia"/>
        </w:rPr>
      </w:pPr>
      <w:r w:rsidRPr="001356BF">
        <w:rPr>
          <w:rFonts w:hint="eastAsia"/>
        </w:rPr>
        <w:t>在</w:t>
      </w:r>
      <w:r w:rsidRPr="001356BF">
        <w:rPr>
          <w:rFonts w:hint="eastAsia"/>
        </w:rPr>
        <w:t>MySQL</w:t>
      </w:r>
      <w:r w:rsidRPr="001356BF">
        <w:rPr>
          <w:rFonts w:hint="eastAsia"/>
        </w:rPr>
        <w:t>中存储过程</w:t>
      </w:r>
    </w:p>
    <w:p w:rsidR="001356BF" w:rsidRDefault="001356BF" w:rsidP="001356BF">
      <w:pPr>
        <w:rPr>
          <w:rFonts w:ascii="Helvetica" w:hAnsi="Helvetica" w:cs="Helvetica" w:hint="eastAsia"/>
          <w:color w:val="333344"/>
          <w:sz w:val="23"/>
          <w:szCs w:val="23"/>
          <w:shd w:val="clear" w:color="auto" w:fill="FFFFFF"/>
        </w:rPr>
      </w:pPr>
      <w:r>
        <w:rPr>
          <w:rFonts w:ascii="Helvetica" w:hAnsi="Helvetica" w:cs="Helvetica"/>
          <w:color w:val="333344"/>
          <w:sz w:val="23"/>
          <w:szCs w:val="23"/>
          <w:shd w:val="clear" w:color="auto" w:fill="FFFFFF"/>
        </w:rPr>
        <w:t>MySQL</w:t>
      </w:r>
      <w:r>
        <w:rPr>
          <w:rFonts w:ascii="Helvetica" w:hAnsi="Helvetica" w:cs="Helvetica"/>
          <w:color w:val="333344"/>
          <w:sz w:val="23"/>
          <w:szCs w:val="23"/>
          <w:shd w:val="clear" w:color="auto" w:fill="FFFFFF"/>
        </w:rPr>
        <w:t>是最受欢迎的开源</w:t>
      </w:r>
      <w:r>
        <w:rPr>
          <w:rFonts w:ascii="Helvetica" w:hAnsi="Helvetica" w:cs="Helvetica"/>
          <w:color w:val="333344"/>
          <w:sz w:val="23"/>
          <w:szCs w:val="23"/>
          <w:shd w:val="clear" w:color="auto" w:fill="FFFFFF"/>
        </w:rPr>
        <w:t>RDBMS</w:t>
      </w:r>
      <w:r>
        <w:rPr>
          <w:rFonts w:ascii="Helvetica" w:hAnsi="Helvetica" w:cs="Helvetica"/>
          <w:color w:val="333344"/>
          <w:sz w:val="23"/>
          <w:szCs w:val="23"/>
          <w:shd w:val="clear" w:color="auto" w:fill="FFFFFF"/>
        </w:rPr>
        <w:t>，被社区和企业广泛使用。</w:t>
      </w:r>
      <w:r>
        <w:rPr>
          <w:rFonts w:ascii="Helvetica" w:hAnsi="Helvetica" w:cs="Helvetica"/>
          <w:color w:val="333344"/>
          <w:sz w:val="23"/>
          <w:szCs w:val="23"/>
          <w:shd w:val="clear" w:color="auto" w:fill="FFFFFF"/>
        </w:rPr>
        <w:t xml:space="preserve"> </w:t>
      </w:r>
      <w:r>
        <w:rPr>
          <w:rFonts w:ascii="Helvetica" w:hAnsi="Helvetica" w:cs="Helvetica"/>
          <w:color w:val="333344"/>
          <w:sz w:val="23"/>
          <w:szCs w:val="23"/>
          <w:shd w:val="clear" w:color="auto" w:fill="FFFFFF"/>
        </w:rPr>
        <w:t>然而，在它发布的第一个十年期间，它不支持存储过程，</w:t>
      </w:r>
      <w:hyperlink r:id="rId61" w:tgtFrame="_blank" w:tooltip="存储函数" w:history="1">
        <w:r w:rsidRPr="001356BF">
          <w:rPr>
            <w:color w:val="333344"/>
          </w:rPr>
          <w:t>存储函数</w:t>
        </w:r>
      </w:hyperlink>
      <w:r>
        <w:rPr>
          <w:rFonts w:ascii="Helvetica" w:hAnsi="Helvetica" w:cs="Helvetica"/>
          <w:color w:val="333344"/>
          <w:sz w:val="23"/>
          <w:szCs w:val="23"/>
          <w:shd w:val="clear" w:color="auto" w:fill="FFFFFF"/>
        </w:rPr>
        <w:t>，</w:t>
      </w:r>
      <w:hyperlink r:id="rId62" w:tgtFrame="_blank" w:tooltip="触发器" w:history="1">
        <w:r w:rsidRPr="001356BF">
          <w:rPr>
            <w:color w:val="333344"/>
          </w:rPr>
          <w:t>触发器</w:t>
        </w:r>
      </w:hyperlink>
      <w:r>
        <w:rPr>
          <w:rFonts w:ascii="Helvetica" w:hAnsi="Helvetica" w:cs="Helvetica"/>
          <w:color w:val="333344"/>
          <w:sz w:val="23"/>
          <w:szCs w:val="23"/>
          <w:shd w:val="clear" w:color="auto" w:fill="FFFFFF"/>
        </w:rPr>
        <w:t>和</w:t>
      </w:r>
      <w:hyperlink r:id="rId63" w:tgtFrame="_blank" w:tooltip="事件" w:history="1">
        <w:r w:rsidRPr="001356BF">
          <w:rPr>
            <w:color w:val="333344"/>
          </w:rPr>
          <w:t>事件</w:t>
        </w:r>
      </w:hyperlink>
      <w:r>
        <w:rPr>
          <w:rFonts w:ascii="Helvetica" w:hAnsi="Helvetica" w:cs="Helvetica"/>
          <w:color w:val="333344"/>
          <w:sz w:val="23"/>
          <w:szCs w:val="23"/>
          <w:shd w:val="clear" w:color="auto" w:fill="FFFFFF"/>
        </w:rPr>
        <w:t>。自从</w:t>
      </w:r>
      <w:r w:rsidRPr="001356BF">
        <w:rPr>
          <w:i/>
          <w:iCs/>
        </w:rPr>
        <w:t>MySQL 5.0</w:t>
      </w:r>
      <w:r>
        <w:rPr>
          <w:rFonts w:ascii="Helvetica" w:hAnsi="Helvetica" w:cs="Helvetica"/>
          <w:color w:val="333344"/>
          <w:sz w:val="23"/>
          <w:szCs w:val="23"/>
          <w:shd w:val="clear" w:color="auto" w:fill="FFFFFF"/>
        </w:rPr>
        <w:t>版本以来，这些功能被添加到</w:t>
      </w:r>
      <w:r>
        <w:rPr>
          <w:rFonts w:ascii="Helvetica" w:hAnsi="Helvetica" w:cs="Helvetica"/>
          <w:color w:val="333344"/>
          <w:sz w:val="23"/>
          <w:szCs w:val="23"/>
          <w:shd w:val="clear" w:color="auto" w:fill="FFFFFF"/>
        </w:rPr>
        <w:t>MySQL</w:t>
      </w:r>
      <w:r>
        <w:rPr>
          <w:rFonts w:ascii="Helvetica" w:hAnsi="Helvetica" w:cs="Helvetica"/>
          <w:color w:val="333344"/>
          <w:sz w:val="23"/>
          <w:szCs w:val="23"/>
          <w:shd w:val="clear" w:color="auto" w:fill="FFFFFF"/>
        </w:rPr>
        <w:t>数据库引擎，使其更加灵活和强大。</w:t>
      </w:r>
    </w:p>
    <w:p w:rsidR="008452C0" w:rsidRDefault="008452C0" w:rsidP="001356BF">
      <w:pPr>
        <w:rPr>
          <w:rFonts w:ascii="Helvetica" w:hAnsi="Helvetica" w:cs="Helvetica" w:hint="eastAsia"/>
          <w:color w:val="333344"/>
          <w:sz w:val="23"/>
          <w:szCs w:val="23"/>
          <w:shd w:val="clear" w:color="auto" w:fill="FFFFFF"/>
        </w:rPr>
      </w:pPr>
    </w:p>
    <w:p w:rsidR="008452C0" w:rsidRDefault="008452C0" w:rsidP="008452C0">
      <w:pPr>
        <w:pStyle w:val="3"/>
        <w:rPr>
          <w:rFonts w:hint="eastAsia"/>
        </w:rPr>
      </w:pPr>
      <w:r w:rsidRPr="008452C0">
        <w:rPr>
          <w:rFonts w:hint="eastAsia"/>
        </w:rPr>
        <w:t>MySQL</w:t>
      </w:r>
      <w:r w:rsidRPr="008452C0">
        <w:rPr>
          <w:rFonts w:hint="eastAsia"/>
        </w:rPr>
        <w:t>存储过程的优点</w:t>
      </w:r>
    </w:p>
    <w:p w:rsidR="00D94576" w:rsidRPr="00D94576" w:rsidRDefault="00D94576" w:rsidP="00D94576">
      <w:pPr>
        <w:widowControl/>
        <w:numPr>
          <w:ilvl w:val="0"/>
          <w:numId w:val="8"/>
        </w:numPr>
        <w:shd w:val="clear" w:color="auto" w:fill="FFFFFF"/>
        <w:spacing w:before="100" w:beforeAutospacing="1" w:after="90"/>
        <w:ind w:left="690"/>
        <w:jc w:val="left"/>
        <w:rPr>
          <w:rFonts w:ascii="Helvetica" w:eastAsia="宋体" w:hAnsi="Helvetica" w:cs="Helvetica"/>
          <w:color w:val="333344"/>
          <w:kern w:val="0"/>
          <w:sz w:val="23"/>
          <w:szCs w:val="23"/>
        </w:rPr>
      </w:pPr>
      <w:r w:rsidRPr="00D94576">
        <w:rPr>
          <w:rFonts w:ascii="Helvetica" w:eastAsia="宋体" w:hAnsi="Helvetica" w:cs="Helvetica"/>
          <w:color w:val="333344"/>
          <w:kern w:val="0"/>
          <w:sz w:val="23"/>
          <w:szCs w:val="23"/>
        </w:rPr>
        <w:t>通常存储过程有助于提高应用程序的性能。当创建，存储过程被编译之后，就存储在数据库中。</w:t>
      </w:r>
      <w:r w:rsidRPr="00D94576">
        <w:rPr>
          <w:rFonts w:ascii="Helvetica" w:eastAsia="宋体" w:hAnsi="Helvetica" w:cs="Helvetica"/>
          <w:color w:val="333344"/>
          <w:kern w:val="0"/>
          <w:sz w:val="23"/>
          <w:szCs w:val="23"/>
        </w:rPr>
        <w:t xml:space="preserve"> </w:t>
      </w:r>
      <w:r w:rsidRPr="00D94576">
        <w:rPr>
          <w:rFonts w:ascii="Helvetica" w:eastAsia="宋体" w:hAnsi="Helvetica" w:cs="Helvetica"/>
          <w:color w:val="333344"/>
          <w:kern w:val="0"/>
          <w:sz w:val="23"/>
          <w:szCs w:val="23"/>
        </w:rPr>
        <w:t>但是，</w:t>
      </w:r>
      <w:r w:rsidRPr="00D94576">
        <w:rPr>
          <w:rFonts w:ascii="Helvetica" w:eastAsia="宋体" w:hAnsi="Helvetica" w:cs="Helvetica"/>
          <w:color w:val="333344"/>
          <w:kern w:val="0"/>
          <w:sz w:val="23"/>
          <w:szCs w:val="23"/>
        </w:rPr>
        <w:t>MySQL</w:t>
      </w:r>
      <w:r w:rsidRPr="00D94576">
        <w:rPr>
          <w:rFonts w:ascii="Helvetica" w:eastAsia="宋体" w:hAnsi="Helvetica" w:cs="Helvetica"/>
          <w:color w:val="333344"/>
          <w:kern w:val="0"/>
          <w:sz w:val="23"/>
          <w:szCs w:val="23"/>
        </w:rPr>
        <w:t>实现的存储过程略有不同。</w:t>
      </w:r>
      <w:r w:rsidRPr="00D94576">
        <w:rPr>
          <w:rFonts w:ascii="Helvetica" w:eastAsia="宋体" w:hAnsi="Helvetica" w:cs="Helvetica"/>
          <w:color w:val="333344"/>
          <w:kern w:val="0"/>
          <w:sz w:val="23"/>
          <w:szCs w:val="23"/>
        </w:rPr>
        <w:t xml:space="preserve"> MySQL</w:t>
      </w:r>
      <w:r w:rsidRPr="00D94576">
        <w:rPr>
          <w:rFonts w:ascii="Helvetica" w:eastAsia="宋体" w:hAnsi="Helvetica" w:cs="Helvetica"/>
          <w:color w:val="333344"/>
          <w:kern w:val="0"/>
          <w:sz w:val="23"/>
          <w:szCs w:val="23"/>
        </w:rPr>
        <w:t>存储过程按需编译。</w:t>
      </w:r>
      <w:r w:rsidRPr="00D94576">
        <w:rPr>
          <w:rFonts w:ascii="Helvetica" w:eastAsia="宋体" w:hAnsi="Helvetica" w:cs="Helvetica"/>
          <w:color w:val="333344"/>
          <w:kern w:val="0"/>
          <w:sz w:val="23"/>
          <w:szCs w:val="23"/>
        </w:rPr>
        <w:t xml:space="preserve"> </w:t>
      </w:r>
      <w:r w:rsidRPr="00D94576">
        <w:rPr>
          <w:rFonts w:ascii="Helvetica" w:eastAsia="宋体" w:hAnsi="Helvetica" w:cs="Helvetica"/>
          <w:color w:val="333344"/>
          <w:kern w:val="0"/>
          <w:sz w:val="23"/>
          <w:szCs w:val="23"/>
        </w:rPr>
        <w:t>在编译存储过程之后，</w:t>
      </w:r>
      <w:r w:rsidRPr="00D94576">
        <w:rPr>
          <w:rFonts w:ascii="Helvetica" w:eastAsia="宋体" w:hAnsi="Helvetica" w:cs="Helvetica"/>
          <w:color w:val="333344"/>
          <w:kern w:val="0"/>
          <w:sz w:val="23"/>
          <w:szCs w:val="23"/>
        </w:rPr>
        <w:t>MySQL</w:t>
      </w:r>
      <w:r w:rsidRPr="00D94576">
        <w:rPr>
          <w:rFonts w:ascii="Helvetica" w:eastAsia="宋体" w:hAnsi="Helvetica" w:cs="Helvetica"/>
          <w:color w:val="333344"/>
          <w:kern w:val="0"/>
          <w:sz w:val="23"/>
          <w:szCs w:val="23"/>
        </w:rPr>
        <w:t>将其放入缓存中。</w:t>
      </w:r>
      <w:r w:rsidRPr="00D94576">
        <w:rPr>
          <w:rFonts w:ascii="Helvetica" w:eastAsia="宋体" w:hAnsi="Helvetica" w:cs="Helvetica"/>
          <w:color w:val="333344"/>
          <w:kern w:val="0"/>
          <w:sz w:val="23"/>
          <w:szCs w:val="23"/>
        </w:rPr>
        <w:t xml:space="preserve"> MySQL</w:t>
      </w:r>
      <w:r w:rsidRPr="00D94576">
        <w:rPr>
          <w:rFonts w:ascii="Helvetica" w:eastAsia="宋体" w:hAnsi="Helvetica" w:cs="Helvetica"/>
          <w:color w:val="333344"/>
          <w:kern w:val="0"/>
          <w:sz w:val="23"/>
          <w:szCs w:val="23"/>
        </w:rPr>
        <w:t>为每个连接维护自己的存储过程高速缓存。</w:t>
      </w:r>
      <w:r w:rsidRPr="00D94576">
        <w:rPr>
          <w:rFonts w:ascii="Helvetica" w:eastAsia="宋体" w:hAnsi="Helvetica" w:cs="Helvetica"/>
          <w:color w:val="333344"/>
          <w:kern w:val="0"/>
          <w:sz w:val="23"/>
          <w:szCs w:val="23"/>
        </w:rPr>
        <w:t xml:space="preserve"> </w:t>
      </w:r>
      <w:r w:rsidRPr="00D94576">
        <w:rPr>
          <w:rFonts w:ascii="Helvetica" w:eastAsia="宋体" w:hAnsi="Helvetica" w:cs="Helvetica"/>
          <w:color w:val="333344"/>
          <w:kern w:val="0"/>
          <w:sz w:val="23"/>
          <w:szCs w:val="23"/>
        </w:rPr>
        <w:t>如果应用程序在单个连接中多次使用存储过程，则使用编译版本，否则存储过程的工作方式类似于查询。</w:t>
      </w:r>
    </w:p>
    <w:p w:rsidR="00D94576" w:rsidRPr="00D94576" w:rsidRDefault="00D94576" w:rsidP="00D94576">
      <w:pPr>
        <w:widowControl/>
        <w:numPr>
          <w:ilvl w:val="0"/>
          <w:numId w:val="8"/>
        </w:numPr>
        <w:shd w:val="clear" w:color="auto" w:fill="FFFFFF"/>
        <w:spacing w:before="100" w:beforeAutospacing="1" w:after="90"/>
        <w:ind w:left="690"/>
        <w:jc w:val="left"/>
        <w:rPr>
          <w:rFonts w:ascii="Helvetica" w:eastAsia="宋体" w:hAnsi="Helvetica" w:cs="Helvetica"/>
          <w:color w:val="333344"/>
          <w:kern w:val="0"/>
          <w:sz w:val="23"/>
          <w:szCs w:val="23"/>
        </w:rPr>
      </w:pPr>
      <w:r w:rsidRPr="00D94576">
        <w:rPr>
          <w:rFonts w:ascii="Helvetica" w:eastAsia="宋体" w:hAnsi="Helvetica" w:cs="Helvetica"/>
          <w:color w:val="333344"/>
          <w:kern w:val="0"/>
          <w:sz w:val="23"/>
          <w:szCs w:val="23"/>
        </w:rPr>
        <w:t>存储过程有助于减少应用程序和数据库服务器之间的流量，因为应用程序不必发送多个冗长的</w:t>
      </w:r>
      <w:r w:rsidRPr="00D94576">
        <w:rPr>
          <w:rFonts w:ascii="Helvetica" w:eastAsia="宋体" w:hAnsi="Helvetica" w:cs="Helvetica"/>
          <w:color w:val="333344"/>
          <w:kern w:val="0"/>
          <w:sz w:val="23"/>
          <w:szCs w:val="23"/>
        </w:rPr>
        <w:t>SQL</w:t>
      </w:r>
      <w:r w:rsidRPr="00D94576">
        <w:rPr>
          <w:rFonts w:ascii="Helvetica" w:eastAsia="宋体" w:hAnsi="Helvetica" w:cs="Helvetica"/>
          <w:color w:val="333344"/>
          <w:kern w:val="0"/>
          <w:sz w:val="23"/>
          <w:szCs w:val="23"/>
        </w:rPr>
        <w:t>语句，而只能发送存储过程的名称和参数。</w:t>
      </w:r>
    </w:p>
    <w:p w:rsidR="00D94576" w:rsidRPr="00D94576" w:rsidRDefault="00D94576" w:rsidP="00D94576">
      <w:pPr>
        <w:widowControl/>
        <w:numPr>
          <w:ilvl w:val="0"/>
          <w:numId w:val="8"/>
        </w:numPr>
        <w:shd w:val="clear" w:color="auto" w:fill="FFFFFF"/>
        <w:spacing w:before="100" w:beforeAutospacing="1" w:after="90"/>
        <w:ind w:left="690"/>
        <w:jc w:val="left"/>
        <w:rPr>
          <w:rFonts w:ascii="Helvetica" w:eastAsia="宋体" w:hAnsi="Helvetica" w:cs="Helvetica"/>
          <w:color w:val="333344"/>
          <w:kern w:val="0"/>
          <w:sz w:val="23"/>
          <w:szCs w:val="23"/>
        </w:rPr>
      </w:pPr>
      <w:r w:rsidRPr="00D94576">
        <w:rPr>
          <w:rFonts w:ascii="Helvetica" w:eastAsia="宋体" w:hAnsi="Helvetica" w:cs="Helvetica"/>
          <w:color w:val="333344"/>
          <w:kern w:val="0"/>
          <w:sz w:val="23"/>
          <w:szCs w:val="23"/>
        </w:rPr>
        <w:t>存储的程序对任何应用程序都是可重用的和透明的。</w:t>
      </w:r>
      <w:r w:rsidRPr="00D94576">
        <w:rPr>
          <w:rFonts w:ascii="Helvetica" w:eastAsia="宋体" w:hAnsi="Helvetica" w:cs="Helvetica"/>
          <w:color w:val="333344"/>
          <w:kern w:val="0"/>
          <w:sz w:val="23"/>
          <w:szCs w:val="23"/>
        </w:rPr>
        <w:t xml:space="preserve"> </w:t>
      </w:r>
      <w:r w:rsidRPr="00D94576">
        <w:rPr>
          <w:rFonts w:ascii="Helvetica" w:eastAsia="宋体" w:hAnsi="Helvetica" w:cs="Helvetica"/>
          <w:color w:val="333344"/>
          <w:kern w:val="0"/>
          <w:sz w:val="23"/>
          <w:szCs w:val="23"/>
        </w:rPr>
        <w:t>存储过程将数据库接口暴露给所有应用程序，以便开发人员不必开发存储过程中已支持的功能。</w:t>
      </w:r>
    </w:p>
    <w:p w:rsidR="00D94576" w:rsidRPr="00D94576" w:rsidRDefault="00D94576" w:rsidP="00D94576">
      <w:pPr>
        <w:widowControl/>
        <w:numPr>
          <w:ilvl w:val="0"/>
          <w:numId w:val="8"/>
        </w:numPr>
        <w:shd w:val="clear" w:color="auto" w:fill="FFFFFF"/>
        <w:spacing w:before="100" w:beforeAutospacing="1" w:after="90"/>
        <w:ind w:left="690"/>
        <w:jc w:val="left"/>
        <w:rPr>
          <w:rFonts w:ascii="Helvetica" w:eastAsia="宋体" w:hAnsi="Helvetica" w:cs="Helvetica"/>
          <w:color w:val="333344"/>
          <w:kern w:val="0"/>
          <w:sz w:val="23"/>
          <w:szCs w:val="23"/>
        </w:rPr>
      </w:pPr>
      <w:r w:rsidRPr="00D94576">
        <w:rPr>
          <w:rFonts w:ascii="Helvetica" w:eastAsia="宋体" w:hAnsi="Helvetica" w:cs="Helvetica"/>
          <w:color w:val="333344"/>
          <w:kern w:val="0"/>
          <w:sz w:val="23"/>
          <w:szCs w:val="23"/>
        </w:rPr>
        <w:t>存储的程序是安全的。</w:t>
      </w:r>
      <w:r w:rsidRPr="00D94576">
        <w:rPr>
          <w:rFonts w:ascii="Helvetica" w:eastAsia="宋体" w:hAnsi="Helvetica" w:cs="Helvetica"/>
          <w:color w:val="333344"/>
          <w:kern w:val="0"/>
          <w:sz w:val="23"/>
          <w:szCs w:val="23"/>
        </w:rPr>
        <w:t xml:space="preserve"> </w:t>
      </w:r>
      <w:r w:rsidRPr="00D94576">
        <w:rPr>
          <w:rFonts w:ascii="Helvetica" w:eastAsia="宋体" w:hAnsi="Helvetica" w:cs="Helvetica"/>
          <w:color w:val="333344"/>
          <w:kern w:val="0"/>
          <w:sz w:val="23"/>
          <w:szCs w:val="23"/>
        </w:rPr>
        <w:t>数据库管理员可以向访问数据库中存储过程的应用程序授予适当的权限，而不向基础数据库表提供任何权限。</w:t>
      </w:r>
    </w:p>
    <w:p w:rsidR="00D94576" w:rsidRDefault="00D94576" w:rsidP="00D94576">
      <w:pPr>
        <w:pStyle w:val="3"/>
        <w:rPr>
          <w:rFonts w:hint="eastAsia"/>
        </w:rPr>
      </w:pPr>
      <w:r w:rsidRPr="00D94576">
        <w:rPr>
          <w:rFonts w:hint="eastAsia"/>
        </w:rPr>
        <w:t>MySQL</w:t>
      </w:r>
      <w:r w:rsidRPr="00D94576">
        <w:rPr>
          <w:rFonts w:hint="eastAsia"/>
        </w:rPr>
        <w:t>存储过程的缺点</w:t>
      </w:r>
    </w:p>
    <w:p w:rsidR="00D94576" w:rsidRPr="00D94576" w:rsidRDefault="00D94576" w:rsidP="00D94576">
      <w:pPr>
        <w:widowControl/>
        <w:numPr>
          <w:ilvl w:val="0"/>
          <w:numId w:val="9"/>
        </w:numPr>
        <w:shd w:val="clear" w:color="auto" w:fill="FFFFFF"/>
        <w:spacing w:before="100" w:beforeAutospacing="1" w:after="90"/>
        <w:ind w:left="690"/>
        <w:jc w:val="left"/>
        <w:rPr>
          <w:rFonts w:ascii="Helvetica" w:eastAsia="宋体" w:hAnsi="Helvetica" w:cs="Helvetica"/>
          <w:color w:val="333344"/>
          <w:kern w:val="0"/>
          <w:sz w:val="23"/>
          <w:szCs w:val="23"/>
        </w:rPr>
      </w:pPr>
      <w:r w:rsidRPr="00D94576">
        <w:rPr>
          <w:rFonts w:ascii="Helvetica" w:eastAsia="宋体" w:hAnsi="Helvetica" w:cs="Helvetica"/>
          <w:color w:val="333344"/>
          <w:kern w:val="0"/>
          <w:sz w:val="23"/>
          <w:szCs w:val="23"/>
        </w:rPr>
        <w:t>如果使用大量存储过程，那么使用这些存储过程的每个连接的内存使用量将会大大增加。</w:t>
      </w:r>
      <w:r w:rsidRPr="00D94576">
        <w:rPr>
          <w:rFonts w:ascii="Helvetica" w:eastAsia="宋体" w:hAnsi="Helvetica" w:cs="Helvetica"/>
          <w:color w:val="333344"/>
          <w:kern w:val="0"/>
          <w:sz w:val="23"/>
          <w:szCs w:val="23"/>
        </w:rPr>
        <w:t xml:space="preserve"> </w:t>
      </w:r>
      <w:r w:rsidRPr="00D94576">
        <w:rPr>
          <w:rFonts w:ascii="Helvetica" w:eastAsia="宋体" w:hAnsi="Helvetica" w:cs="Helvetica"/>
          <w:color w:val="333344"/>
          <w:kern w:val="0"/>
          <w:sz w:val="23"/>
          <w:szCs w:val="23"/>
        </w:rPr>
        <w:t>此外，如果您在存储过程中过度使用大量逻辑操作，则</w:t>
      </w:r>
      <w:r w:rsidRPr="00D94576">
        <w:rPr>
          <w:rFonts w:ascii="Helvetica" w:eastAsia="宋体" w:hAnsi="Helvetica" w:cs="Helvetica"/>
          <w:color w:val="333344"/>
          <w:kern w:val="0"/>
          <w:sz w:val="23"/>
          <w:szCs w:val="23"/>
        </w:rPr>
        <w:t>CPU</w:t>
      </w:r>
      <w:r w:rsidRPr="00D94576">
        <w:rPr>
          <w:rFonts w:ascii="Helvetica" w:eastAsia="宋体" w:hAnsi="Helvetica" w:cs="Helvetica"/>
          <w:color w:val="333344"/>
          <w:kern w:val="0"/>
          <w:sz w:val="23"/>
          <w:szCs w:val="23"/>
        </w:rPr>
        <w:t>使用率也会增加，因为数据库服务器的设计不当于逻辑运算。</w:t>
      </w:r>
    </w:p>
    <w:p w:rsidR="00D94576" w:rsidRPr="00D94576" w:rsidRDefault="00D94576" w:rsidP="00D94576">
      <w:pPr>
        <w:widowControl/>
        <w:numPr>
          <w:ilvl w:val="0"/>
          <w:numId w:val="9"/>
        </w:numPr>
        <w:shd w:val="clear" w:color="auto" w:fill="FFFFFF"/>
        <w:spacing w:before="100" w:beforeAutospacing="1" w:after="90"/>
        <w:ind w:left="690"/>
        <w:jc w:val="left"/>
        <w:rPr>
          <w:rFonts w:ascii="Helvetica" w:eastAsia="宋体" w:hAnsi="Helvetica" w:cs="Helvetica"/>
          <w:color w:val="333344"/>
          <w:kern w:val="0"/>
          <w:sz w:val="23"/>
          <w:szCs w:val="23"/>
        </w:rPr>
      </w:pPr>
      <w:r w:rsidRPr="00D94576">
        <w:rPr>
          <w:rFonts w:ascii="Helvetica" w:eastAsia="宋体" w:hAnsi="Helvetica" w:cs="Helvetica"/>
          <w:color w:val="333344"/>
          <w:kern w:val="0"/>
          <w:sz w:val="23"/>
          <w:szCs w:val="23"/>
        </w:rPr>
        <w:lastRenderedPageBreak/>
        <w:t>存储过程的构造使得开发具有复杂业务逻辑的存储过程变得更加困难。</w:t>
      </w:r>
    </w:p>
    <w:p w:rsidR="00D94576" w:rsidRPr="00D94576" w:rsidRDefault="00D94576" w:rsidP="00D94576">
      <w:pPr>
        <w:widowControl/>
        <w:numPr>
          <w:ilvl w:val="0"/>
          <w:numId w:val="9"/>
        </w:numPr>
        <w:shd w:val="clear" w:color="auto" w:fill="FFFFFF"/>
        <w:spacing w:before="100" w:beforeAutospacing="1" w:after="90"/>
        <w:ind w:left="690"/>
        <w:jc w:val="left"/>
        <w:rPr>
          <w:rFonts w:ascii="Helvetica" w:eastAsia="宋体" w:hAnsi="Helvetica" w:cs="Helvetica"/>
          <w:color w:val="333344"/>
          <w:kern w:val="0"/>
          <w:sz w:val="23"/>
          <w:szCs w:val="23"/>
        </w:rPr>
      </w:pPr>
      <w:r w:rsidRPr="00D94576">
        <w:rPr>
          <w:rFonts w:ascii="Helvetica" w:eastAsia="宋体" w:hAnsi="Helvetica" w:cs="Helvetica"/>
          <w:color w:val="333344"/>
          <w:kern w:val="0"/>
          <w:sz w:val="23"/>
          <w:szCs w:val="23"/>
        </w:rPr>
        <w:t>很难调试存储过程。只有少数数据库管理系统允许您调试存储过程。不幸的是，</w:t>
      </w:r>
      <w:r w:rsidRPr="00D94576">
        <w:rPr>
          <w:rFonts w:ascii="Helvetica" w:eastAsia="宋体" w:hAnsi="Helvetica" w:cs="Helvetica"/>
          <w:color w:val="333344"/>
          <w:kern w:val="0"/>
          <w:sz w:val="23"/>
          <w:szCs w:val="23"/>
        </w:rPr>
        <w:t>MySQL</w:t>
      </w:r>
      <w:r w:rsidRPr="00D94576">
        <w:rPr>
          <w:rFonts w:ascii="Helvetica" w:eastAsia="宋体" w:hAnsi="Helvetica" w:cs="Helvetica"/>
          <w:color w:val="333344"/>
          <w:kern w:val="0"/>
          <w:sz w:val="23"/>
          <w:szCs w:val="23"/>
        </w:rPr>
        <w:t>不提供调试存储过程的功能。</w:t>
      </w:r>
    </w:p>
    <w:p w:rsidR="00D94576" w:rsidRPr="00D94576" w:rsidRDefault="00D94576" w:rsidP="00D94576">
      <w:pPr>
        <w:widowControl/>
        <w:numPr>
          <w:ilvl w:val="0"/>
          <w:numId w:val="9"/>
        </w:numPr>
        <w:shd w:val="clear" w:color="auto" w:fill="FFFFFF"/>
        <w:spacing w:before="100" w:beforeAutospacing="1" w:after="90"/>
        <w:ind w:left="690"/>
        <w:jc w:val="left"/>
        <w:rPr>
          <w:rFonts w:ascii="Helvetica" w:eastAsia="宋体" w:hAnsi="Helvetica" w:cs="Helvetica"/>
          <w:color w:val="333344"/>
          <w:kern w:val="0"/>
          <w:sz w:val="23"/>
          <w:szCs w:val="23"/>
        </w:rPr>
      </w:pPr>
      <w:r w:rsidRPr="00D94576">
        <w:rPr>
          <w:rFonts w:ascii="Helvetica" w:eastAsia="宋体" w:hAnsi="Helvetica" w:cs="Helvetica"/>
          <w:color w:val="333344"/>
          <w:kern w:val="0"/>
          <w:sz w:val="23"/>
          <w:szCs w:val="23"/>
        </w:rPr>
        <w:t>开发和维护存储过程并不容易。开发和维护存储过程通常需要一个不是所有应用程序开发人员拥有的专业技能。这可能会导致应用程序开发和维护阶段的问题。</w:t>
      </w:r>
    </w:p>
    <w:p w:rsidR="00D94576" w:rsidRPr="00D94576" w:rsidRDefault="00D94576" w:rsidP="00D94576">
      <w:pPr>
        <w:widowControl/>
        <w:shd w:val="clear" w:color="auto" w:fill="FFFFFF"/>
        <w:spacing w:after="120"/>
        <w:jc w:val="left"/>
        <w:rPr>
          <w:rFonts w:ascii="Helvetica" w:eastAsia="宋体" w:hAnsi="Helvetica" w:cs="Helvetica"/>
          <w:color w:val="333344"/>
          <w:kern w:val="0"/>
          <w:sz w:val="23"/>
          <w:szCs w:val="23"/>
        </w:rPr>
      </w:pPr>
      <w:r w:rsidRPr="00D94576">
        <w:rPr>
          <w:rFonts w:ascii="Helvetica" w:eastAsia="宋体" w:hAnsi="Helvetica" w:cs="Helvetica"/>
          <w:color w:val="333344"/>
          <w:kern w:val="0"/>
          <w:sz w:val="23"/>
          <w:szCs w:val="23"/>
        </w:rPr>
        <w:t>MySQL</w:t>
      </w:r>
      <w:r w:rsidRPr="00D94576">
        <w:rPr>
          <w:rFonts w:ascii="Helvetica" w:eastAsia="宋体" w:hAnsi="Helvetica" w:cs="Helvetica"/>
          <w:color w:val="333344"/>
          <w:kern w:val="0"/>
          <w:sz w:val="23"/>
          <w:szCs w:val="23"/>
        </w:rPr>
        <w:t>存储过程有自己的优点和缺点。开发应用程序时，您应该决定是否应该或不应该根据业务需求使用存储过程。</w:t>
      </w:r>
    </w:p>
    <w:p w:rsidR="00D94576" w:rsidRDefault="00D94576" w:rsidP="00D94576">
      <w:pPr>
        <w:rPr>
          <w:rFonts w:hint="eastAsia"/>
        </w:rPr>
      </w:pPr>
    </w:p>
    <w:p w:rsidR="00C70A04" w:rsidRDefault="00C70A04" w:rsidP="00C70A04">
      <w:pPr>
        <w:pStyle w:val="2"/>
        <w:rPr>
          <w:rFonts w:hint="eastAsia"/>
        </w:rPr>
      </w:pPr>
      <w:r w:rsidRPr="00C70A04">
        <w:rPr>
          <w:rFonts w:hint="eastAsia"/>
        </w:rPr>
        <w:t>MySQL</w:t>
      </w:r>
      <w:r w:rsidRPr="00C70A04">
        <w:rPr>
          <w:rFonts w:hint="eastAsia"/>
        </w:rPr>
        <w:t>存储过程入门</w:t>
      </w:r>
    </w:p>
    <w:p w:rsidR="00C70A04" w:rsidRDefault="00C70A04" w:rsidP="00C70A04">
      <w:pPr>
        <w:pStyle w:val="3"/>
        <w:rPr>
          <w:rFonts w:hint="eastAsia"/>
        </w:rPr>
      </w:pPr>
      <w:r w:rsidRPr="00C70A04">
        <w:rPr>
          <w:rFonts w:hint="eastAsia"/>
        </w:rPr>
        <w:t>编写第一个</w:t>
      </w:r>
      <w:r w:rsidRPr="00C70A04">
        <w:rPr>
          <w:rFonts w:hint="eastAsia"/>
        </w:rPr>
        <w:t>MySQL</w:t>
      </w:r>
      <w:r w:rsidRPr="00C70A04">
        <w:rPr>
          <w:rFonts w:hint="eastAsia"/>
        </w:rPr>
        <w:t>存储过程</w:t>
      </w:r>
    </w:p>
    <w:p w:rsidR="00C70A04" w:rsidRDefault="00C70A04" w:rsidP="00C70A04">
      <w:pPr>
        <w:pStyle w:val="a4"/>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我们将开发一个名为</w:t>
      </w:r>
      <w:r>
        <w:rPr>
          <w:rStyle w:val="HTML"/>
          <w:rFonts w:ascii="Consolas" w:hAnsi="Consolas" w:cs="Consolas"/>
          <w:color w:val="C7254E"/>
          <w:sz w:val="23"/>
          <w:szCs w:val="23"/>
          <w:shd w:val="clear" w:color="auto" w:fill="F9F2F4"/>
        </w:rPr>
        <w:t>GetAllProducts()</w:t>
      </w:r>
      <w:r>
        <w:rPr>
          <w:rFonts w:ascii="Helvetica" w:hAnsi="Helvetica" w:cs="Helvetica"/>
          <w:color w:val="333344"/>
          <w:sz w:val="23"/>
          <w:szCs w:val="23"/>
        </w:rPr>
        <w:t>的简单</w:t>
      </w:r>
      <w:hyperlink r:id="rId64" w:tgtFrame="_blank" w:tooltip="存储过程" w:history="1">
        <w:r w:rsidRPr="00C70A04">
          <w:rPr>
            <w:color w:val="333344"/>
          </w:rPr>
          <w:t>存储过程</w:t>
        </w:r>
      </w:hyperlink>
      <w:r>
        <w:rPr>
          <w:rFonts w:ascii="Helvetica" w:hAnsi="Helvetica" w:cs="Helvetica"/>
          <w:color w:val="333344"/>
          <w:sz w:val="23"/>
          <w:szCs w:val="23"/>
        </w:rPr>
        <w:t>来帮助您熟悉创建存储过程的语法。</w:t>
      </w:r>
      <w:r>
        <w:rPr>
          <w:rStyle w:val="apple-converted-space"/>
          <w:rFonts w:ascii="Helvetica" w:hAnsi="Helvetica" w:cs="Helvetica"/>
          <w:color w:val="333344"/>
          <w:sz w:val="23"/>
          <w:szCs w:val="23"/>
        </w:rPr>
        <w:t> </w:t>
      </w:r>
      <w:r>
        <w:rPr>
          <w:rStyle w:val="HTML"/>
          <w:rFonts w:ascii="Consolas" w:hAnsi="Consolas" w:cs="Consolas"/>
          <w:color w:val="C7254E"/>
          <w:sz w:val="23"/>
          <w:szCs w:val="23"/>
          <w:shd w:val="clear" w:color="auto" w:fill="F9F2F4"/>
        </w:rPr>
        <w:t>GetAllProducts()</w:t>
      </w:r>
      <w:r>
        <w:rPr>
          <w:rFonts w:ascii="Helvetica" w:hAnsi="Helvetica" w:cs="Helvetica"/>
          <w:color w:val="333344"/>
          <w:sz w:val="23"/>
          <w:szCs w:val="23"/>
        </w:rPr>
        <w:t>存储过程从</w:t>
      </w:r>
      <w:r>
        <w:rPr>
          <w:rStyle w:val="HTML"/>
          <w:rFonts w:ascii="Consolas" w:hAnsi="Consolas" w:cs="Consolas"/>
          <w:color w:val="C7254E"/>
          <w:sz w:val="23"/>
          <w:szCs w:val="23"/>
          <w:shd w:val="clear" w:color="auto" w:fill="F9F2F4"/>
        </w:rPr>
        <w:t>products</w:t>
      </w:r>
      <w:r>
        <w:rPr>
          <w:rFonts w:ascii="Helvetica" w:hAnsi="Helvetica" w:cs="Helvetica"/>
          <w:color w:val="333344"/>
          <w:sz w:val="23"/>
          <w:szCs w:val="23"/>
        </w:rPr>
        <w:t>表中选择所有产品。</w:t>
      </w:r>
    </w:p>
    <w:p w:rsidR="00C70A04" w:rsidRDefault="00C70A04" w:rsidP="00C70A04">
      <w:pPr>
        <w:pStyle w:val="a4"/>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启动</w:t>
      </w:r>
      <w:r>
        <w:rPr>
          <w:rStyle w:val="apple-converted-space"/>
          <w:rFonts w:ascii="Helvetica" w:hAnsi="Helvetica" w:cs="Helvetica"/>
          <w:color w:val="333344"/>
          <w:sz w:val="23"/>
          <w:szCs w:val="23"/>
        </w:rPr>
        <w:t> </w:t>
      </w:r>
      <w:r>
        <w:rPr>
          <w:rStyle w:val="a5"/>
          <w:rFonts w:ascii="Helvetica" w:hAnsi="Helvetica" w:cs="Helvetica"/>
          <w:color w:val="333344"/>
          <w:sz w:val="23"/>
          <w:szCs w:val="23"/>
        </w:rPr>
        <w:t>mysql</w:t>
      </w:r>
      <w:r>
        <w:rPr>
          <w:rStyle w:val="apple-converted-space"/>
          <w:rFonts w:ascii="Helvetica" w:hAnsi="Helvetica" w:cs="Helvetica"/>
          <w:color w:val="333344"/>
          <w:sz w:val="23"/>
          <w:szCs w:val="23"/>
        </w:rPr>
        <w:t> </w:t>
      </w:r>
      <w:r>
        <w:rPr>
          <w:rFonts w:ascii="Helvetica" w:hAnsi="Helvetica" w:cs="Helvetica"/>
          <w:color w:val="333344"/>
          <w:sz w:val="23"/>
          <w:szCs w:val="23"/>
        </w:rPr>
        <w:t>客户端工具并键入以下命令：</w:t>
      </w:r>
    </w:p>
    <w:p w:rsidR="00C70A04" w:rsidRDefault="00C70A04" w:rsidP="00C70A04">
      <w:pPr>
        <w:pStyle w:val="HTML0"/>
        <w:shd w:val="clear" w:color="auto" w:fill="F5F2F0"/>
        <w:spacing w:before="120" w:after="120"/>
        <w:ind w:right="60"/>
        <w:rPr>
          <w:rStyle w:val="HTML"/>
          <w:rFonts w:ascii="Consolas" w:hAnsi="Consolas" w:cs="Consolas"/>
          <w:color w:val="000000"/>
          <w:sz w:val="20"/>
          <w:szCs w:val="20"/>
        </w:rPr>
      </w:pPr>
      <w:r>
        <w:rPr>
          <w:rStyle w:val="token"/>
          <w:rFonts w:ascii="Consolas" w:hAnsi="Consolas" w:cs="Consolas"/>
          <w:color w:val="0077AA"/>
          <w:sz w:val="20"/>
          <w:szCs w:val="20"/>
        </w:rPr>
        <w:t>DELIMITER</w:t>
      </w:r>
      <w:r>
        <w:rPr>
          <w:rStyle w:val="HTML"/>
          <w:rFonts w:ascii="Consolas" w:hAnsi="Consolas" w:cs="Consolas"/>
          <w:color w:val="000000"/>
          <w:sz w:val="20"/>
          <w:szCs w:val="20"/>
        </w:rPr>
        <w:t xml:space="preserve"> </w:t>
      </w:r>
      <w:r>
        <w:rPr>
          <w:rStyle w:val="token"/>
          <w:rFonts w:ascii="Consolas" w:hAnsi="Consolas" w:cs="Consolas"/>
          <w:color w:val="708090"/>
          <w:sz w:val="20"/>
          <w:szCs w:val="20"/>
        </w:rPr>
        <w:t>//</w:t>
      </w:r>
    </w:p>
    <w:p w:rsidR="00C70A04" w:rsidRDefault="00C70A04" w:rsidP="00C70A04">
      <w:pPr>
        <w:pStyle w:val="HTML0"/>
        <w:shd w:val="clear" w:color="auto" w:fill="F5F2F0"/>
        <w:spacing w:before="120" w:after="120"/>
        <w:ind w:right="60"/>
        <w:rPr>
          <w:rStyle w:val="HTML"/>
          <w:rFonts w:ascii="Consolas" w:hAnsi="Consolas" w:cs="Consolas"/>
          <w:color w:val="000000"/>
          <w:sz w:val="20"/>
          <w:szCs w:val="20"/>
        </w:rPr>
      </w:pPr>
      <w:r>
        <w:rPr>
          <w:rStyle w:val="HTML"/>
          <w:rFonts w:ascii="Consolas" w:hAnsi="Consolas" w:cs="Consolas"/>
          <w:color w:val="000000"/>
          <w:sz w:val="20"/>
          <w:szCs w:val="20"/>
        </w:rPr>
        <w:t xml:space="preserve"> </w:t>
      </w:r>
      <w:r>
        <w:rPr>
          <w:rStyle w:val="token"/>
          <w:rFonts w:ascii="Consolas" w:hAnsi="Consolas" w:cs="Consolas"/>
          <w:color w:val="0077AA"/>
          <w:sz w:val="20"/>
          <w:szCs w:val="20"/>
        </w:rPr>
        <w:t>CREATE</w:t>
      </w:r>
      <w:r>
        <w:rPr>
          <w:rStyle w:val="HTML"/>
          <w:rFonts w:ascii="Consolas" w:hAnsi="Consolas" w:cs="Consolas"/>
          <w:color w:val="000000"/>
          <w:sz w:val="20"/>
          <w:szCs w:val="20"/>
        </w:rPr>
        <w:t xml:space="preserve"> </w:t>
      </w:r>
      <w:r>
        <w:rPr>
          <w:rStyle w:val="token"/>
          <w:rFonts w:ascii="Consolas" w:hAnsi="Consolas" w:cs="Consolas"/>
          <w:color w:val="0077AA"/>
          <w:sz w:val="20"/>
          <w:szCs w:val="20"/>
        </w:rPr>
        <w:t>PROCEDURE</w:t>
      </w:r>
      <w:r>
        <w:rPr>
          <w:rStyle w:val="HTML"/>
          <w:rFonts w:ascii="Consolas" w:hAnsi="Consolas" w:cs="Consolas"/>
          <w:color w:val="000000"/>
          <w:sz w:val="20"/>
          <w:szCs w:val="20"/>
        </w:rPr>
        <w:t xml:space="preserve"> </w:t>
      </w:r>
      <w:proofErr w:type="gramStart"/>
      <w:r>
        <w:rPr>
          <w:rStyle w:val="HTML"/>
          <w:rFonts w:ascii="Consolas" w:hAnsi="Consolas" w:cs="Consolas"/>
          <w:color w:val="000000"/>
          <w:sz w:val="20"/>
          <w:szCs w:val="20"/>
        </w:rPr>
        <w:t>GetAllProducts</w:t>
      </w:r>
      <w:r>
        <w:rPr>
          <w:rStyle w:val="token"/>
          <w:rFonts w:ascii="Consolas" w:hAnsi="Consolas" w:cs="Consolas"/>
          <w:color w:val="999999"/>
          <w:sz w:val="20"/>
          <w:szCs w:val="20"/>
        </w:rPr>
        <w:t>()</w:t>
      </w:r>
      <w:proofErr w:type="gramEnd"/>
    </w:p>
    <w:p w:rsidR="00C70A04" w:rsidRDefault="00C70A04" w:rsidP="00C70A04">
      <w:pPr>
        <w:pStyle w:val="HTML0"/>
        <w:shd w:val="clear" w:color="auto" w:fill="F5F2F0"/>
        <w:spacing w:before="120" w:after="120"/>
        <w:ind w:right="60"/>
        <w:rPr>
          <w:rStyle w:val="HTML"/>
          <w:rFonts w:ascii="Consolas" w:hAnsi="Consolas" w:cs="Consolas"/>
          <w:color w:val="000000"/>
          <w:sz w:val="20"/>
          <w:szCs w:val="20"/>
        </w:rPr>
      </w:pPr>
      <w:r>
        <w:rPr>
          <w:rStyle w:val="HTML"/>
          <w:rFonts w:ascii="Consolas" w:hAnsi="Consolas" w:cs="Consolas"/>
          <w:color w:val="000000"/>
          <w:sz w:val="20"/>
          <w:szCs w:val="20"/>
        </w:rPr>
        <w:t xml:space="preserve">   </w:t>
      </w:r>
      <w:r>
        <w:rPr>
          <w:rStyle w:val="token"/>
          <w:rFonts w:ascii="Consolas" w:hAnsi="Consolas" w:cs="Consolas"/>
          <w:color w:val="0077AA"/>
          <w:sz w:val="20"/>
          <w:szCs w:val="20"/>
        </w:rPr>
        <w:t>BEGIN</w:t>
      </w:r>
    </w:p>
    <w:p w:rsidR="00C70A04" w:rsidRDefault="00C70A04" w:rsidP="00C70A04">
      <w:pPr>
        <w:pStyle w:val="HTML0"/>
        <w:shd w:val="clear" w:color="auto" w:fill="F5F2F0"/>
        <w:spacing w:before="120" w:after="120"/>
        <w:ind w:right="60"/>
        <w:rPr>
          <w:rStyle w:val="HTML"/>
          <w:rFonts w:ascii="Consolas" w:hAnsi="Consolas" w:cs="Consolas"/>
          <w:color w:val="000000"/>
          <w:sz w:val="20"/>
          <w:szCs w:val="20"/>
        </w:rPr>
      </w:pPr>
      <w:r>
        <w:rPr>
          <w:rStyle w:val="HTML"/>
          <w:rFonts w:ascii="Consolas" w:hAnsi="Consolas" w:cs="Consolas"/>
          <w:color w:val="000000"/>
          <w:sz w:val="20"/>
          <w:szCs w:val="20"/>
        </w:rPr>
        <w:t xml:space="preserve">   </w:t>
      </w:r>
      <w:r>
        <w:rPr>
          <w:rStyle w:val="token"/>
          <w:rFonts w:ascii="Consolas" w:hAnsi="Consolas" w:cs="Consolas"/>
          <w:color w:val="0077AA"/>
          <w:sz w:val="20"/>
          <w:szCs w:val="20"/>
        </w:rPr>
        <w:t>SELECT</w:t>
      </w:r>
      <w:r>
        <w:rPr>
          <w:rStyle w:val="HTML"/>
          <w:rFonts w:ascii="Consolas" w:hAnsi="Consolas" w:cs="Consolas"/>
          <w:color w:val="000000"/>
          <w:sz w:val="20"/>
          <w:szCs w:val="20"/>
        </w:rPr>
        <w:t xml:space="preserve"> </w:t>
      </w:r>
      <w:proofErr w:type="gramStart"/>
      <w:r>
        <w:rPr>
          <w:rStyle w:val="token"/>
          <w:rFonts w:ascii="Consolas" w:hAnsi="Consolas" w:cs="Consolas"/>
          <w:color w:val="A67F59"/>
          <w:sz w:val="20"/>
          <w:szCs w:val="20"/>
        </w:rPr>
        <w:t>*</w:t>
      </w:r>
      <w:r>
        <w:rPr>
          <w:rStyle w:val="HTML"/>
          <w:rFonts w:ascii="Consolas" w:hAnsi="Consolas" w:cs="Consolas"/>
          <w:color w:val="000000"/>
          <w:sz w:val="20"/>
          <w:szCs w:val="20"/>
        </w:rPr>
        <w:t xml:space="preserve">  </w:t>
      </w:r>
      <w:r>
        <w:rPr>
          <w:rStyle w:val="token"/>
          <w:rFonts w:ascii="Consolas" w:hAnsi="Consolas" w:cs="Consolas"/>
          <w:color w:val="0077AA"/>
          <w:sz w:val="20"/>
          <w:szCs w:val="20"/>
        </w:rPr>
        <w:t>FROM</w:t>
      </w:r>
      <w:proofErr w:type="gramEnd"/>
      <w:r>
        <w:rPr>
          <w:rStyle w:val="HTML"/>
          <w:rFonts w:ascii="Consolas" w:hAnsi="Consolas" w:cs="Consolas"/>
          <w:color w:val="000000"/>
          <w:sz w:val="20"/>
          <w:szCs w:val="20"/>
        </w:rPr>
        <w:t xml:space="preserve"> products</w:t>
      </w:r>
      <w:r>
        <w:rPr>
          <w:rStyle w:val="token"/>
          <w:rFonts w:ascii="Consolas" w:hAnsi="Consolas" w:cs="Consolas"/>
          <w:color w:val="999999"/>
          <w:sz w:val="20"/>
          <w:szCs w:val="20"/>
        </w:rPr>
        <w:t>;</w:t>
      </w:r>
    </w:p>
    <w:p w:rsidR="00C70A04" w:rsidRDefault="00C70A04" w:rsidP="00C70A04">
      <w:pPr>
        <w:pStyle w:val="HTML0"/>
        <w:shd w:val="clear" w:color="auto" w:fill="F5F2F0"/>
        <w:spacing w:before="120" w:after="120"/>
        <w:ind w:right="60"/>
        <w:rPr>
          <w:rStyle w:val="HTML"/>
          <w:rFonts w:ascii="Consolas" w:hAnsi="Consolas" w:cs="Consolas"/>
          <w:color w:val="000000"/>
          <w:sz w:val="20"/>
          <w:szCs w:val="20"/>
        </w:rPr>
      </w:pPr>
      <w:r>
        <w:rPr>
          <w:rStyle w:val="HTML"/>
          <w:rFonts w:ascii="Consolas" w:hAnsi="Consolas" w:cs="Consolas"/>
          <w:color w:val="000000"/>
          <w:sz w:val="20"/>
          <w:szCs w:val="20"/>
        </w:rPr>
        <w:t xml:space="preserve">   </w:t>
      </w:r>
      <w:r>
        <w:rPr>
          <w:rStyle w:val="token"/>
          <w:rFonts w:ascii="Consolas" w:hAnsi="Consolas" w:cs="Consolas"/>
          <w:color w:val="0077AA"/>
          <w:sz w:val="20"/>
          <w:szCs w:val="20"/>
        </w:rPr>
        <w:t>END</w:t>
      </w:r>
      <w:r>
        <w:rPr>
          <w:rStyle w:val="HTML"/>
          <w:rFonts w:ascii="Consolas" w:hAnsi="Consolas" w:cs="Consolas"/>
          <w:color w:val="000000"/>
          <w:sz w:val="20"/>
          <w:szCs w:val="20"/>
        </w:rPr>
        <w:t xml:space="preserve"> </w:t>
      </w:r>
      <w:r>
        <w:rPr>
          <w:rStyle w:val="token"/>
          <w:rFonts w:ascii="Consolas" w:hAnsi="Consolas" w:cs="Consolas"/>
          <w:color w:val="708090"/>
          <w:sz w:val="20"/>
          <w:szCs w:val="20"/>
        </w:rPr>
        <w:t>//</w:t>
      </w:r>
    </w:p>
    <w:p w:rsidR="00C70A04" w:rsidRDefault="00C70A04" w:rsidP="00C70A04">
      <w:pPr>
        <w:pStyle w:val="HTML0"/>
        <w:shd w:val="clear" w:color="auto" w:fill="F5F2F0"/>
        <w:spacing w:before="120" w:after="120"/>
        <w:ind w:right="60"/>
        <w:rPr>
          <w:rStyle w:val="HTML"/>
          <w:rFonts w:ascii="Consolas" w:hAnsi="Consolas" w:cs="Consolas"/>
          <w:color w:val="000000"/>
          <w:sz w:val="20"/>
          <w:szCs w:val="20"/>
        </w:rPr>
      </w:pPr>
      <w:proofErr w:type="gramStart"/>
      <w:r>
        <w:rPr>
          <w:rStyle w:val="token"/>
          <w:rFonts w:ascii="Consolas" w:hAnsi="Consolas" w:cs="Consolas"/>
          <w:color w:val="0077AA"/>
          <w:sz w:val="20"/>
          <w:szCs w:val="20"/>
        </w:rPr>
        <w:t>DELIMITER</w:t>
      </w:r>
      <w:r>
        <w:rPr>
          <w:rStyle w:val="HTML"/>
          <w:rFonts w:ascii="Consolas" w:hAnsi="Consolas" w:cs="Consolas"/>
          <w:color w:val="000000"/>
          <w:sz w:val="20"/>
          <w:szCs w:val="20"/>
        </w:rPr>
        <w:t xml:space="preserve"> </w:t>
      </w:r>
      <w:r>
        <w:rPr>
          <w:rStyle w:val="token"/>
          <w:rFonts w:ascii="Consolas" w:hAnsi="Consolas" w:cs="Consolas"/>
          <w:color w:val="999999"/>
          <w:sz w:val="20"/>
          <w:szCs w:val="20"/>
        </w:rPr>
        <w:t>;</w:t>
      </w:r>
      <w:proofErr w:type="gramEnd"/>
    </w:p>
    <w:p w:rsidR="00C70A04" w:rsidRDefault="00C70A04" w:rsidP="00C70A04">
      <w:pPr>
        <w:pStyle w:val="HTML0"/>
        <w:shd w:val="clear" w:color="auto" w:fill="F5F2F0"/>
        <w:spacing w:before="120" w:after="120"/>
        <w:rPr>
          <w:rFonts w:ascii="Consolas" w:hAnsi="Consolas" w:cs="Consolas"/>
          <w:color w:val="000000"/>
          <w:sz w:val="20"/>
          <w:szCs w:val="20"/>
        </w:rPr>
      </w:pPr>
      <w:r>
        <w:rPr>
          <w:rFonts w:ascii="Consolas" w:hAnsi="Consolas" w:cs="Consolas"/>
          <w:color w:val="BBBBBB"/>
          <w:sz w:val="16"/>
          <w:szCs w:val="16"/>
        </w:rPr>
        <w:t>SQL</w:t>
      </w:r>
    </w:p>
    <w:p w:rsidR="00C70A04" w:rsidRDefault="00C70A04" w:rsidP="00C70A04">
      <w:pPr>
        <w:pStyle w:val="a4"/>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让我们来详细地说明上述存储过程：</w:t>
      </w:r>
    </w:p>
    <w:p w:rsidR="00C70A04" w:rsidRDefault="00C70A04" w:rsidP="00C70A04">
      <w:pPr>
        <w:pStyle w:val="a4"/>
        <w:numPr>
          <w:ilvl w:val="0"/>
          <w:numId w:val="10"/>
        </w:numPr>
        <w:shd w:val="clear" w:color="auto" w:fill="FFFFFF"/>
        <w:spacing w:before="0" w:beforeAutospacing="0" w:after="120" w:afterAutospacing="0"/>
        <w:ind w:left="690"/>
        <w:rPr>
          <w:rFonts w:ascii="Helvetica" w:hAnsi="Helvetica" w:cs="Helvetica"/>
          <w:color w:val="333344"/>
          <w:sz w:val="23"/>
          <w:szCs w:val="23"/>
        </w:rPr>
      </w:pPr>
      <w:r>
        <w:rPr>
          <w:rFonts w:ascii="Helvetica" w:hAnsi="Helvetica" w:cs="Helvetica"/>
          <w:color w:val="333344"/>
          <w:sz w:val="23"/>
          <w:szCs w:val="23"/>
        </w:rPr>
        <w:t>第一个命令是</w:t>
      </w:r>
      <w:r>
        <w:rPr>
          <w:rStyle w:val="HTML"/>
          <w:rFonts w:ascii="Consolas" w:hAnsi="Consolas" w:cs="Consolas"/>
          <w:color w:val="C7254E"/>
          <w:sz w:val="23"/>
          <w:szCs w:val="23"/>
          <w:shd w:val="clear" w:color="auto" w:fill="F9F2F4"/>
        </w:rPr>
        <w:t>DELIMITER //</w:t>
      </w:r>
      <w:r>
        <w:rPr>
          <w:rFonts w:ascii="Helvetica" w:hAnsi="Helvetica" w:cs="Helvetica"/>
          <w:color w:val="333344"/>
          <w:sz w:val="23"/>
          <w:szCs w:val="23"/>
        </w:rPr>
        <w:t>，它与存储过程语法无关。</w:t>
      </w:r>
      <w:r>
        <w:rPr>
          <w:rStyle w:val="apple-converted-space"/>
          <w:rFonts w:ascii="Helvetica" w:hAnsi="Helvetica" w:cs="Helvetica"/>
          <w:color w:val="333344"/>
          <w:sz w:val="23"/>
          <w:szCs w:val="23"/>
        </w:rPr>
        <w:t> </w:t>
      </w:r>
      <w:r>
        <w:rPr>
          <w:rStyle w:val="HTML"/>
          <w:rFonts w:ascii="Consolas" w:hAnsi="Consolas" w:cs="Consolas"/>
          <w:color w:val="C7254E"/>
          <w:sz w:val="23"/>
          <w:szCs w:val="23"/>
          <w:shd w:val="clear" w:color="auto" w:fill="F9F2F4"/>
        </w:rPr>
        <w:t>DELIMITER</w:t>
      </w:r>
      <w:r>
        <w:rPr>
          <w:rFonts w:ascii="Helvetica" w:hAnsi="Helvetica" w:cs="Helvetica"/>
          <w:color w:val="333344"/>
          <w:sz w:val="23"/>
          <w:szCs w:val="23"/>
        </w:rPr>
        <w:t>语句将标准分隔符</w:t>
      </w:r>
      <w:r>
        <w:rPr>
          <w:rFonts w:ascii="Helvetica" w:hAnsi="Helvetica" w:cs="Helvetica"/>
          <w:color w:val="333344"/>
          <w:sz w:val="23"/>
          <w:szCs w:val="23"/>
        </w:rPr>
        <w:t xml:space="preserve"> - </w:t>
      </w:r>
      <w:r>
        <w:rPr>
          <w:rFonts w:ascii="Helvetica" w:hAnsi="Helvetica" w:cs="Helvetica"/>
          <w:color w:val="333344"/>
          <w:sz w:val="23"/>
          <w:szCs w:val="23"/>
        </w:rPr>
        <w:t>分号</w:t>
      </w:r>
      <w:r>
        <w:rPr>
          <w:rFonts w:ascii="Helvetica" w:hAnsi="Helvetica" w:cs="Helvetica"/>
          <w:color w:val="333344"/>
          <w:sz w:val="23"/>
          <w:szCs w:val="23"/>
        </w:rPr>
        <w:t>(</w:t>
      </w:r>
      <w:r>
        <w:rPr>
          <w:rStyle w:val="HTML"/>
          <w:rFonts w:ascii="Consolas" w:hAnsi="Consolas" w:cs="Consolas"/>
          <w:color w:val="C7254E"/>
          <w:sz w:val="23"/>
          <w:szCs w:val="23"/>
          <w:shd w:val="clear" w:color="auto" w:fill="F9F2F4"/>
        </w:rPr>
        <w:t>;</w:t>
      </w:r>
      <w:r>
        <w:rPr>
          <w:rFonts w:ascii="Helvetica" w:hAnsi="Helvetica" w:cs="Helvetica"/>
          <w:color w:val="333344"/>
          <w:sz w:val="23"/>
          <w:szCs w:val="23"/>
        </w:rPr>
        <w:t>)</w:t>
      </w:r>
      <w:r>
        <w:rPr>
          <w:rFonts w:ascii="Helvetica" w:hAnsi="Helvetica" w:cs="Helvetica"/>
          <w:color w:val="333344"/>
          <w:sz w:val="23"/>
          <w:szCs w:val="23"/>
        </w:rPr>
        <w:t>更改为：</w:t>
      </w:r>
      <w:r>
        <w:rPr>
          <w:rStyle w:val="HTML"/>
          <w:rFonts w:ascii="Consolas" w:hAnsi="Consolas" w:cs="Consolas"/>
          <w:color w:val="C7254E"/>
          <w:sz w:val="23"/>
          <w:szCs w:val="23"/>
          <w:shd w:val="clear" w:color="auto" w:fill="F9F2F4"/>
        </w:rPr>
        <w:t>//</w:t>
      </w:r>
      <w:r>
        <w:rPr>
          <w:rFonts w:ascii="Helvetica" w:hAnsi="Helvetica" w:cs="Helvetica"/>
          <w:color w:val="333344"/>
          <w:sz w:val="23"/>
          <w:szCs w:val="23"/>
        </w:rPr>
        <w:t>。</w:t>
      </w:r>
      <w:r>
        <w:rPr>
          <w:rFonts w:ascii="Helvetica" w:hAnsi="Helvetica" w:cs="Helvetica"/>
          <w:color w:val="333344"/>
          <w:sz w:val="23"/>
          <w:szCs w:val="23"/>
        </w:rPr>
        <w:t xml:space="preserve"> </w:t>
      </w:r>
      <w:r>
        <w:rPr>
          <w:rFonts w:ascii="Helvetica" w:hAnsi="Helvetica" w:cs="Helvetica"/>
          <w:color w:val="333344"/>
          <w:sz w:val="23"/>
          <w:szCs w:val="23"/>
        </w:rPr>
        <w:t>在这种情况下，分隔符从分号</w:t>
      </w:r>
      <w:r>
        <w:rPr>
          <w:rFonts w:ascii="Helvetica" w:hAnsi="Helvetica" w:cs="Helvetica"/>
          <w:color w:val="333344"/>
          <w:sz w:val="23"/>
          <w:szCs w:val="23"/>
        </w:rPr>
        <w:t>(</w:t>
      </w:r>
      <w:r>
        <w:rPr>
          <w:rStyle w:val="HTML"/>
          <w:rFonts w:ascii="Consolas" w:hAnsi="Consolas" w:cs="Consolas"/>
          <w:color w:val="C7254E"/>
          <w:sz w:val="23"/>
          <w:szCs w:val="23"/>
          <w:shd w:val="clear" w:color="auto" w:fill="F9F2F4"/>
        </w:rPr>
        <w:t>;</w:t>
      </w:r>
      <w:r>
        <w:rPr>
          <w:rFonts w:ascii="Helvetica" w:hAnsi="Helvetica" w:cs="Helvetica"/>
          <w:color w:val="333344"/>
          <w:sz w:val="23"/>
          <w:szCs w:val="23"/>
        </w:rPr>
        <w:t>)</w:t>
      </w:r>
      <w:r>
        <w:rPr>
          <w:rFonts w:ascii="Helvetica" w:hAnsi="Helvetica" w:cs="Helvetica"/>
          <w:color w:val="333344"/>
          <w:sz w:val="23"/>
          <w:szCs w:val="23"/>
        </w:rPr>
        <w:t>更改为双斜杠</w:t>
      </w:r>
      <w:r>
        <w:rPr>
          <w:rStyle w:val="HTML"/>
          <w:rFonts w:ascii="Consolas" w:hAnsi="Consolas" w:cs="Consolas"/>
          <w:color w:val="C7254E"/>
          <w:sz w:val="23"/>
          <w:szCs w:val="23"/>
          <w:shd w:val="clear" w:color="auto" w:fill="F9F2F4"/>
        </w:rPr>
        <w:t>//</w:t>
      </w:r>
      <w:r>
        <w:rPr>
          <w:rFonts w:ascii="Helvetica" w:hAnsi="Helvetica" w:cs="Helvetica"/>
          <w:color w:val="333344"/>
          <w:sz w:val="23"/>
          <w:szCs w:val="23"/>
        </w:rPr>
        <w:t>。为什么我们必须更改分隔符？</w:t>
      </w:r>
      <w:r>
        <w:rPr>
          <w:rFonts w:ascii="Helvetica" w:hAnsi="Helvetica" w:cs="Helvetica"/>
          <w:color w:val="333344"/>
          <w:sz w:val="23"/>
          <w:szCs w:val="23"/>
        </w:rPr>
        <w:t xml:space="preserve"> </w:t>
      </w:r>
      <w:r>
        <w:rPr>
          <w:rFonts w:ascii="Helvetica" w:hAnsi="Helvetica" w:cs="Helvetica"/>
          <w:color w:val="333344"/>
          <w:sz w:val="23"/>
          <w:szCs w:val="23"/>
        </w:rPr>
        <w:t>因为我们想将存储过程作为整体传递给服务器，而不是让</w:t>
      </w:r>
      <w:r>
        <w:rPr>
          <w:rFonts w:ascii="Helvetica" w:hAnsi="Helvetica" w:cs="Helvetica"/>
          <w:color w:val="333344"/>
          <w:sz w:val="23"/>
          <w:szCs w:val="23"/>
        </w:rPr>
        <w:t>mysql</w:t>
      </w:r>
      <w:r>
        <w:rPr>
          <w:rFonts w:ascii="Helvetica" w:hAnsi="Helvetica" w:cs="Helvetica"/>
          <w:color w:val="333344"/>
          <w:sz w:val="23"/>
          <w:szCs w:val="23"/>
        </w:rPr>
        <w:t>工具一次解释每个语句。</w:t>
      </w:r>
      <w:r>
        <w:rPr>
          <w:rFonts w:ascii="Helvetica" w:hAnsi="Helvetica" w:cs="Helvetica"/>
          <w:color w:val="333344"/>
          <w:sz w:val="23"/>
          <w:szCs w:val="23"/>
        </w:rPr>
        <w:t xml:space="preserve"> </w:t>
      </w:r>
      <w:r>
        <w:rPr>
          <w:rFonts w:ascii="Helvetica" w:hAnsi="Helvetica" w:cs="Helvetica"/>
          <w:color w:val="333344"/>
          <w:sz w:val="23"/>
          <w:szCs w:val="23"/>
        </w:rPr>
        <w:t>在</w:t>
      </w:r>
      <w:r>
        <w:rPr>
          <w:rStyle w:val="HTML"/>
          <w:rFonts w:ascii="Consolas" w:hAnsi="Consolas" w:cs="Consolas"/>
          <w:color w:val="C7254E"/>
          <w:sz w:val="23"/>
          <w:szCs w:val="23"/>
          <w:shd w:val="clear" w:color="auto" w:fill="F9F2F4"/>
        </w:rPr>
        <w:t>END</w:t>
      </w:r>
      <w:r>
        <w:rPr>
          <w:rFonts w:ascii="Helvetica" w:hAnsi="Helvetica" w:cs="Helvetica"/>
          <w:color w:val="333344"/>
          <w:sz w:val="23"/>
          <w:szCs w:val="23"/>
        </w:rPr>
        <w:t>关键字之后，使用分隔符</w:t>
      </w:r>
      <w:r>
        <w:rPr>
          <w:rStyle w:val="HTML"/>
          <w:rFonts w:ascii="Consolas" w:hAnsi="Consolas" w:cs="Consolas"/>
          <w:color w:val="C7254E"/>
          <w:sz w:val="23"/>
          <w:szCs w:val="23"/>
          <w:shd w:val="clear" w:color="auto" w:fill="F9F2F4"/>
        </w:rPr>
        <w:t>//</w:t>
      </w:r>
      <w:r>
        <w:rPr>
          <w:rFonts w:ascii="Helvetica" w:hAnsi="Helvetica" w:cs="Helvetica"/>
          <w:color w:val="333344"/>
          <w:sz w:val="23"/>
          <w:szCs w:val="23"/>
        </w:rPr>
        <w:t>来指示存储过程的结束。</w:t>
      </w:r>
      <w:r>
        <w:rPr>
          <w:rFonts w:ascii="Helvetica" w:hAnsi="Helvetica" w:cs="Helvetica"/>
          <w:color w:val="333344"/>
          <w:sz w:val="23"/>
          <w:szCs w:val="23"/>
        </w:rPr>
        <w:t xml:space="preserve"> </w:t>
      </w:r>
      <w:r>
        <w:rPr>
          <w:rFonts w:ascii="Helvetica" w:hAnsi="Helvetica" w:cs="Helvetica"/>
          <w:color w:val="333344"/>
          <w:sz w:val="23"/>
          <w:szCs w:val="23"/>
        </w:rPr>
        <w:t>最后一个命令</w:t>
      </w:r>
      <w:r>
        <w:rPr>
          <w:rFonts w:ascii="Helvetica" w:hAnsi="Helvetica" w:cs="Helvetica"/>
          <w:color w:val="333344"/>
          <w:sz w:val="23"/>
          <w:szCs w:val="23"/>
        </w:rPr>
        <w:t>(</w:t>
      </w:r>
      <w:r>
        <w:rPr>
          <w:rStyle w:val="HTML"/>
          <w:rFonts w:ascii="Consolas" w:hAnsi="Consolas" w:cs="Consolas"/>
          <w:color w:val="C7254E"/>
          <w:sz w:val="23"/>
          <w:szCs w:val="23"/>
          <w:shd w:val="clear" w:color="auto" w:fill="F9F2F4"/>
        </w:rPr>
        <w:t>DELIMITER;</w:t>
      </w:r>
      <w:r>
        <w:rPr>
          <w:rFonts w:ascii="Helvetica" w:hAnsi="Helvetica" w:cs="Helvetica"/>
          <w:color w:val="333344"/>
          <w:sz w:val="23"/>
          <w:szCs w:val="23"/>
        </w:rPr>
        <w:t>)</w:t>
      </w:r>
      <w:r>
        <w:rPr>
          <w:rFonts w:ascii="Helvetica" w:hAnsi="Helvetica" w:cs="Helvetica"/>
          <w:color w:val="333344"/>
          <w:sz w:val="23"/>
          <w:szCs w:val="23"/>
        </w:rPr>
        <w:t>将分隔符更改回分号</w:t>
      </w:r>
      <w:r>
        <w:rPr>
          <w:rFonts w:ascii="Helvetica" w:hAnsi="Helvetica" w:cs="Helvetica"/>
          <w:color w:val="333344"/>
          <w:sz w:val="23"/>
          <w:szCs w:val="23"/>
        </w:rPr>
        <w:t>(</w:t>
      </w:r>
      <w:r>
        <w:rPr>
          <w:rStyle w:val="HTML"/>
          <w:rFonts w:ascii="Consolas" w:hAnsi="Consolas" w:cs="Consolas"/>
          <w:color w:val="C7254E"/>
          <w:sz w:val="23"/>
          <w:szCs w:val="23"/>
          <w:shd w:val="clear" w:color="auto" w:fill="F9F2F4"/>
        </w:rPr>
        <w:t>;</w:t>
      </w:r>
      <w:r>
        <w:rPr>
          <w:rFonts w:ascii="Helvetica" w:hAnsi="Helvetica" w:cs="Helvetica"/>
          <w:color w:val="333344"/>
          <w:sz w:val="23"/>
          <w:szCs w:val="23"/>
        </w:rPr>
        <w:t>)</w:t>
      </w:r>
      <w:r>
        <w:rPr>
          <w:rFonts w:ascii="Helvetica" w:hAnsi="Helvetica" w:cs="Helvetica"/>
          <w:color w:val="333344"/>
          <w:sz w:val="23"/>
          <w:szCs w:val="23"/>
        </w:rPr>
        <w:t>。</w:t>
      </w:r>
    </w:p>
    <w:p w:rsidR="00C70A04" w:rsidRDefault="00C70A04" w:rsidP="00C70A04">
      <w:pPr>
        <w:pStyle w:val="a4"/>
        <w:numPr>
          <w:ilvl w:val="0"/>
          <w:numId w:val="10"/>
        </w:numPr>
        <w:shd w:val="clear" w:color="auto" w:fill="FFFFFF"/>
        <w:spacing w:before="0" w:beforeAutospacing="0" w:after="120" w:afterAutospacing="0"/>
        <w:ind w:left="690"/>
        <w:rPr>
          <w:rFonts w:ascii="Helvetica" w:hAnsi="Helvetica" w:cs="Helvetica"/>
          <w:color w:val="333344"/>
          <w:sz w:val="23"/>
          <w:szCs w:val="23"/>
        </w:rPr>
      </w:pPr>
      <w:r>
        <w:rPr>
          <w:rFonts w:ascii="Helvetica" w:hAnsi="Helvetica" w:cs="Helvetica"/>
          <w:color w:val="333344"/>
          <w:sz w:val="23"/>
          <w:szCs w:val="23"/>
        </w:rPr>
        <w:t>使用</w:t>
      </w:r>
      <w:r>
        <w:rPr>
          <w:rStyle w:val="HTML"/>
          <w:rFonts w:ascii="Consolas" w:hAnsi="Consolas" w:cs="Consolas"/>
          <w:color w:val="C7254E"/>
          <w:sz w:val="23"/>
          <w:szCs w:val="23"/>
          <w:shd w:val="clear" w:color="auto" w:fill="F9F2F4"/>
        </w:rPr>
        <w:t>CREATE PROCEDURE</w:t>
      </w:r>
      <w:r>
        <w:rPr>
          <w:rFonts w:ascii="Helvetica" w:hAnsi="Helvetica" w:cs="Helvetica"/>
          <w:color w:val="333344"/>
          <w:sz w:val="23"/>
          <w:szCs w:val="23"/>
        </w:rPr>
        <w:t>语句创建一个新的存储过程。在</w:t>
      </w:r>
      <w:r>
        <w:rPr>
          <w:rStyle w:val="HTML"/>
          <w:rFonts w:ascii="Consolas" w:hAnsi="Consolas" w:cs="Consolas"/>
          <w:color w:val="C7254E"/>
          <w:sz w:val="23"/>
          <w:szCs w:val="23"/>
          <w:shd w:val="clear" w:color="auto" w:fill="F9F2F4"/>
        </w:rPr>
        <w:t>CREATE PROCEDURE</w:t>
      </w:r>
      <w:r>
        <w:rPr>
          <w:rFonts w:ascii="Helvetica" w:hAnsi="Helvetica" w:cs="Helvetica"/>
          <w:color w:val="333344"/>
          <w:sz w:val="23"/>
          <w:szCs w:val="23"/>
        </w:rPr>
        <w:t>语句之后指定存储过程的名称。在这个示例中，存储过程的名称为：</w:t>
      </w:r>
      <w:r>
        <w:rPr>
          <w:rStyle w:val="HTML"/>
          <w:rFonts w:ascii="Consolas" w:hAnsi="Consolas" w:cs="Consolas"/>
          <w:color w:val="C7254E"/>
          <w:sz w:val="23"/>
          <w:szCs w:val="23"/>
          <w:shd w:val="clear" w:color="auto" w:fill="F9F2F4"/>
        </w:rPr>
        <w:t>GetAllProducts</w:t>
      </w:r>
      <w:r>
        <w:rPr>
          <w:rFonts w:ascii="Helvetica" w:hAnsi="Helvetica" w:cs="Helvetica"/>
          <w:color w:val="333344"/>
          <w:sz w:val="23"/>
          <w:szCs w:val="23"/>
        </w:rPr>
        <w:t>，并把括号放在存储过程的名字之后。</w:t>
      </w:r>
    </w:p>
    <w:p w:rsidR="00C70A04" w:rsidRDefault="00C70A04" w:rsidP="00C70A04">
      <w:pPr>
        <w:pStyle w:val="a4"/>
        <w:numPr>
          <w:ilvl w:val="0"/>
          <w:numId w:val="10"/>
        </w:numPr>
        <w:shd w:val="clear" w:color="auto" w:fill="FFFFFF"/>
        <w:spacing w:before="0" w:beforeAutospacing="0" w:after="120" w:afterAutospacing="0"/>
        <w:ind w:left="690"/>
        <w:rPr>
          <w:rFonts w:ascii="Helvetica" w:hAnsi="Helvetica" w:cs="Helvetica" w:hint="eastAsia"/>
          <w:color w:val="333344"/>
          <w:sz w:val="23"/>
          <w:szCs w:val="23"/>
        </w:rPr>
      </w:pPr>
      <w:r>
        <w:rPr>
          <w:rStyle w:val="HTML"/>
          <w:rFonts w:ascii="Consolas" w:hAnsi="Consolas" w:cs="Consolas"/>
          <w:color w:val="C7254E"/>
          <w:sz w:val="23"/>
          <w:szCs w:val="23"/>
          <w:shd w:val="clear" w:color="auto" w:fill="F9F2F4"/>
        </w:rPr>
        <w:t>BEGIN</w:t>
      </w:r>
      <w:r>
        <w:rPr>
          <w:rFonts w:ascii="Helvetica" w:hAnsi="Helvetica" w:cs="Helvetica"/>
          <w:color w:val="333344"/>
          <w:sz w:val="23"/>
          <w:szCs w:val="23"/>
        </w:rPr>
        <w:t>和</w:t>
      </w:r>
      <w:r>
        <w:rPr>
          <w:rStyle w:val="HTML"/>
          <w:rFonts w:ascii="Consolas" w:hAnsi="Consolas" w:cs="Consolas"/>
          <w:color w:val="C7254E"/>
          <w:sz w:val="23"/>
          <w:szCs w:val="23"/>
          <w:shd w:val="clear" w:color="auto" w:fill="F9F2F4"/>
        </w:rPr>
        <w:t>END</w:t>
      </w:r>
      <w:r>
        <w:rPr>
          <w:rFonts w:ascii="Helvetica" w:hAnsi="Helvetica" w:cs="Helvetica"/>
          <w:color w:val="333344"/>
          <w:sz w:val="23"/>
          <w:szCs w:val="23"/>
        </w:rPr>
        <w:t>之间的部分称为存储过程的主体。将声明性</w:t>
      </w:r>
      <w:r>
        <w:rPr>
          <w:rFonts w:ascii="Helvetica" w:hAnsi="Helvetica" w:cs="Helvetica"/>
          <w:color w:val="333344"/>
          <w:sz w:val="23"/>
          <w:szCs w:val="23"/>
        </w:rPr>
        <w:t>SQL</w:t>
      </w:r>
      <w:r>
        <w:rPr>
          <w:rFonts w:ascii="Helvetica" w:hAnsi="Helvetica" w:cs="Helvetica"/>
          <w:color w:val="333344"/>
          <w:sz w:val="23"/>
          <w:szCs w:val="23"/>
        </w:rPr>
        <w:t>语句放在主体中以处理业务逻辑。</w:t>
      </w:r>
      <w:r>
        <w:rPr>
          <w:rFonts w:ascii="Helvetica" w:hAnsi="Helvetica" w:cs="Helvetica"/>
          <w:color w:val="333344"/>
          <w:sz w:val="23"/>
          <w:szCs w:val="23"/>
        </w:rPr>
        <w:t xml:space="preserve"> </w:t>
      </w:r>
      <w:r>
        <w:rPr>
          <w:rFonts w:ascii="Helvetica" w:hAnsi="Helvetica" w:cs="Helvetica"/>
          <w:color w:val="333344"/>
          <w:sz w:val="23"/>
          <w:szCs w:val="23"/>
        </w:rPr>
        <w:t>在这个存储过程中，我们使用一个简单</w:t>
      </w:r>
      <w:r w:rsidRPr="00C70A04">
        <w:rPr>
          <w:color w:val="333344"/>
        </w:rPr>
        <w:t>的</w:t>
      </w:r>
      <w:hyperlink r:id="rId65" w:tgtFrame="_blank" w:tooltip="SELECT语句" w:history="1">
        <w:r w:rsidRPr="00C70A04">
          <w:rPr>
            <w:color w:val="333344"/>
          </w:rPr>
          <w:t>SELECT语句</w:t>
        </w:r>
      </w:hyperlink>
      <w:r w:rsidRPr="00C70A04">
        <w:rPr>
          <w:color w:val="333344"/>
        </w:rPr>
        <w:t>来</w:t>
      </w:r>
      <w:r>
        <w:rPr>
          <w:rFonts w:ascii="Helvetica" w:hAnsi="Helvetica" w:cs="Helvetica"/>
          <w:color w:val="333344"/>
          <w:sz w:val="23"/>
          <w:szCs w:val="23"/>
        </w:rPr>
        <w:t>查询</w:t>
      </w:r>
      <w:r>
        <w:rPr>
          <w:rStyle w:val="HTML"/>
          <w:rFonts w:ascii="Consolas" w:hAnsi="Consolas" w:cs="Consolas"/>
          <w:color w:val="C7254E"/>
          <w:sz w:val="23"/>
          <w:szCs w:val="23"/>
          <w:shd w:val="clear" w:color="auto" w:fill="F9F2F4"/>
        </w:rPr>
        <w:t>products</w:t>
      </w:r>
      <w:r>
        <w:rPr>
          <w:rFonts w:ascii="Helvetica" w:hAnsi="Helvetica" w:cs="Helvetica"/>
          <w:color w:val="333344"/>
          <w:sz w:val="23"/>
          <w:szCs w:val="23"/>
        </w:rPr>
        <w:t>表中的数据。</w:t>
      </w:r>
    </w:p>
    <w:p w:rsidR="0016451F" w:rsidRDefault="0016451F" w:rsidP="0016451F">
      <w:pPr>
        <w:pStyle w:val="3"/>
        <w:rPr>
          <w:rFonts w:hint="eastAsia"/>
        </w:rPr>
      </w:pPr>
      <w:r w:rsidRPr="0016451F">
        <w:rPr>
          <w:rFonts w:hint="eastAsia"/>
        </w:rPr>
        <w:lastRenderedPageBreak/>
        <w:t>调用存储过程</w:t>
      </w:r>
    </w:p>
    <w:p w:rsidR="0016451F" w:rsidRPr="0016451F" w:rsidRDefault="0016451F" w:rsidP="0016451F">
      <w:pPr>
        <w:widowControl/>
        <w:shd w:val="clear" w:color="auto" w:fill="FFFFFF"/>
        <w:spacing w:after="120"/>
        <w:jc w:val="left"/>
        <w:rPr>
          <w:rFonts w:ascii="Helvetica" w:eastAsia="宋体" w:hAnsi="Helvetica" w:cs="Helvetica"/>
          <w:color w:val="333344"/>
          <w:kern w:val="0"/>
          <w:sz w:val="23"/>
          <w:szCs w:val="23"/>
        </w:rPr>
      </w:pPr>
      <w:r w:rsidRPr="0016451F">
        <w:rPr>
          <w:rFonts w:ascii="Helvetica" w:eastAsia="宋体" w:hAnsi="Helvetica" w:cs="Helvetica"/>
          <w:color w:val="333344"/>
          <w:kern w:val="0"/>
          <w:sz w:val="23"/>
          <w:szCs w:val="23"/>
        </w:rPr>
        <w:t>要调用存储过程，可以使用以下</w:t>
      </w:r>
      <w:r w:rsidRPr="0016451F">
        <w:rPr>
          <w:rFonts w:ascii="Helvetica" w:eastAsia="宋体" w:hAnsi="Helvetica" w:cs="Helvetica"/>
          <w:color w:val="333344"/>
          <w:kern w:val="0"/>
          <w:sz w:val="23"/>
          <w:szCs w:val="23"/>
        </w:rPr>
        <w:t>SQL</w:t>
      </w:r>
      <w:r w:rsidRPr="0016451F">
        <w:rPr>
          <w:rFonts w:ascii="Helvetica" w:eastAsia="宋体" w:hAnsi="Helvetica" w:cs="Helvetica"/>
          <w:color w:val="333344"/>
          <w:kern w:val="0"/>
          <w:sz w:val="23"/>
          <w:szCs w:val="23"/>
        </w:rPr>
        <w:t>命令：</w:t>
      </w:r>
    </w:p>
    <w:p w:rsidR="0016451F" w:rsidRPr="0016451F" w:rsidRDefault="0016451F" w:rsidP="0016451F">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16451F">
        <w:rPr>
          <w:rFonts w:ascii="Consolas" w:eastAsia="宋体" w:hAnsi="Consolas" w:cs="Consolas"/>
          <w:color w:val="0077AA"/>
          <w:kern w:val="0"/>
          <w:sz w:val="20"/>
          <w:szCs w:val="20"/>
        </w:rPr>
        <w:t>CALL</w:t>
      </w:r>
      <w:r w:rsidRPr="0016451F">
        <w:rPr>
          <w:rFonts w:ascii="Consolas" w:eastAsia="宋体" w:hAnsi="Consolas" w:cs="Consolas"/>
          <w:color w:val="000000"/>
          <w:kern w:val="0"/>
          <w:sz w:val="20"/>
          <w:szCs w:val="20"/>
        </w:rPr>
        <w:t xml:space="preserve"> STORED_PROCEDURE_</w:t>
      </w:r>
      <w:proofErr w:type="gramStart"/>
      <w:r w:rsidRPr="0016451F">
        <w:rPr>
          <w:rFonts w:ascii="Consolas" w:eastAsia="宋体" w:hAnsi="Consolas" w:cs="Consolas"/>
          <w:color w:val="000000"/>
          <w:kern w:val="0"/>
          <w:sz w:val="20"/>
          <w:szCs w:val="20"/>
        </w:rPr>
        <w:t>NAME</w:t>
      </w:r>
      <w:r w:rsidRPr="0016451F">
        <w:rPr>
          <w:rFonts w:ascii="Consolas" w:eastAsia="宋体" w:hAnsi="Consolas" w:cs="Consolas"/>
          <w:color w:val="999999"/>
          <w:kern w:val="0"/>
          <w:sz w:val="20"/>
          <w:szCs w:val="20"/>
        </w:rPr>
        <w:t>(</w:t>
      </w:r>
      <w:proofErr w:type="gramEnd"/>
      <w:r w:rsidRPr="0016451F">
        <w:rPr>
          <w:rFonts w:ascii="Consolas" w:eastAsia="宋体" w:hAnsi="Consolas" w:cs="Consolas"/>
          <w:color w:val="999999"/>
          <w:kern w:val="0"/>
          <w:sz w:val="20"/>
          <w:szCs w:val="20"/>
        </w:rPr>
        <w:t>);</w:t>
      </w:r>
    </w:p>
    <w:p w:rsidR="0016451F" w:rsidRPr="0016451F" w:rsidRDefault="0016451F" w:rsidP="0016451F">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0"/>
          <w:szCs w:val="20"/>
        </w:rPr>
      </w:pPr>
      <w:r w:rsidRPr="0016451F">
        <w:rPr>
          <w:rFonts w:ascii="Consolas" w:eastAsia="宋体" w:hAnsi="Consolas" w:cs="Consolas"/>
          <w:color w:val="BBBBBB"/>
          <w:kern w:val="0"/>
          <w:sz w:val="16"/>
          <w:szCs w:val="16"/>
        </w:rPr>
        <w:t>SQL</w:t>
      </w:r>
    </w:p>
    <w:p w:rsidR="0016451F" w:rsidRPr="0016451F" w:rsidRDefault="0016451F" w:rsidP="0016451F">
      <w:pPr>
        <w:widowControl/>
        <w:shd w:val="clear" w:color="auto" w:fill="FFFFFF"/>
        <w:spacing w:after="120"/>
        <w:jc w:val="left"/>
        <w:rPr>
          <w:rFonts w:ascii="Helvetica" w:eastAsia="宋体" w:hAnsi="Helvetica" w:cs="Helvetica"/>
          <w:color w:val="333344"/>
          <w:kern w:val="0"/>
          <w:sz w:val="23"/>
          <w:szCs w:val="23"/>
        </w:rPr>
      </w:pPr>
      <w:r w:rsidRPr="0016451F">
        <w:rPr>
          <w:rFonts w:ascii="Helvetica" w:eastAsia="宋体" w:hAnsi="Helvetica" w:cs="Helvetica"/>
          <w:color w:val="333344"/>
          <w:kern w:val="0"/>
          <w:sz w:val="23"/>
          <w:szCs w:val="23"/>
        </w:rPr>
        <w:t>使用</w:t>
      </w:r>
      <w:r w:rsidRPr="0016451F">
        <w:rPr>
          <w:rFonts w:ascii="Consolas" w:eastAsia="宋体" w:hAnsi="Consolas" w:cs="Consolas"/>
          <w:color w:val="C7254E"/>
          <w:kern w:val="0"/>
          <w:sz w:val="23"/>
          <w:szCs w:val="23"/>
          <w:shd w:val="clear" w:color="auto" w:fill="F9F2F4"/>
        </w:rPr>
        <w:t>CALL</w:t>
      </w:r>
      <w:r w:rsidRPr="0016451F">
        <w:rPr>
          <w:rFonts w:ascii="Helvetica" w:eastAsia="宋体" w:hAnsi="Helvetica" w:cs="Helvetica"/>
          <w:color w:val="333344"/>
          <w:kern w:val="0"/>
          <w:sz w:val="23"/>
          <w:szCs w:val="23"/>
        </w:rPr>
        <w:t>语句调用存储过程，例如调用</w:t>
      </w:r>
      <w:r w:rsidRPr="0016451F">
        <w:rPr>
          <w:rFonts w:ascii="Consolas" w:eastAsia="宋体" w:hAnsi="Consolas" w:cs="Consolas"/>
          <w:color w:val="C7254E"/>
          <w:kern w:val="0"/>
          <w:sz w:val="23"/>
          <w:szCs w:val="23"/>
          <w:shd w:val="clear" w:color="auto" w:fill="F9F2F4"/>
        </w:rPr>
        <w:t>GetAllProducts()</w:t>
      </w:r>
      <w:r w:rsidRPr="0016451F">
        <w:rPr>
          <w:rFonts w:ascii="Helvetica" w:eastAsia="宋体" w:hAnsi="Helvetica" w:cs="Helvetica"/>
          <w:color w:val="333344"/>
          <w:kern w:val="0"/>
          <w:sz w:val="23"/>
          <w:szCs w:val="23"/>
        </w:rPr>
        <w:t>存储过程，则使用以下语句：</w:t>
      </w:r>
    </w:p>
    <w:p w:rsidR="0016451F" w:rsidRPr="0016451F" w:rsidRDefault="0016451F" w:rsidP="0016451F">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0"/>
          <w:szCs w:val="20"/>
        </w:rPr>
      </w:pPr>
      <w:r w:rsidRPr="0016451F">
        <w:rPr>
          <w:rFonts w:ascii="Consolas" w:eastAsia="宋体" w:hAnsi="Consolas" w:cs="Consolas"/>
          <w:color w:val="0077AA"/>
          <w:kern w:val="0"/>
          <w:sz w:val="20"/>
          <w:szCs w:val="20"/>
        </w:rPr>
        <w:t>CALL</w:t>
      </w:r>
      <w:r w:rsidRPr="0016451F">
        <w:rPr>
          <w:rFonts w:ascii="Consolas" w:eastAsia="宋体" w:hAnsi="Consolas" w:cs="Consolas"/>
          <w:color w:val="000000"/>
          <w:kern w:val="0"/>
          <w:sz w:val="20"/>
          <w:szCs w:val="20"/>
        </w:rPr>
        <w:t xml:space="preserve"> </w:t>
      </w:r>
      <w:proofErr w:type="gramStart"/>
      <w:r w:rsidRPr="0016451F">
        <w:rPr>
          <w:rFonts w:ascii="Consolas" w:eastAsia="宋体" w:hAnsi="Consolas" w:cs="Consolas"/>
          <w:color w:val="000000"/>
          <w:kern w:val="0"/>
          <w:sz w:val="20"/>
          <w:szCs w:val="20"/>
        </w:rPr>
        <w:t>GetAllProducts</w:t>
      </w:r>
      <w:r w:rsidRPr="0016451F">
        <w:rPr>
          <w:rFonts w:ascii="Consolas" w:eastAsia="宋体" w:hAnsi="Consolas" w:cs="Consolas"/>
          <w:color w:val="999999"/>
          <w:kern w:val="0"/>
          <w:sz w:val="20"/>
          <w:szCs w:val="20"/>
        </w:rPr>
        <w:t>(</w:t>
      </w:r>
      <w:proofErr w:type="gramEnd"/>
      <w:r w:rsidRPr="0016451F">
        <w:rPr>
          <w:rFonts w:ascii="Consolas" w:eastAsia="宋体" w:hAnsi="Consolas" w:cs="Consolas"/>
          <w:color w:val="999999"/>
          <w:kern w:val="0"/>
          <w:sz w:val="20"/>
          <w:szCs w:val="20"/>
        </w:rPr>
        <w:t>);</w:t>
      </w:r>
    </w:p>
    <w:p w:rsidR="0016451F" w:rsidRDefault="0016451F" w:rsidP="0016451F">
      <w:pPr>
        <w:rPr>
          <w:rFonts w:hint="eastAsia"/>
        </w:rPr>
      </w:pPr>
    </w:p>
    <w:p w:rsidR="000D1299" w:rsidRDefault="000D1299" w:rsidP="000D1299">
      <w:pPr>
        <w:pStyle w:val="2"/>
        <w:rPr>
          <w:rFonts w:hint="eastAsia"/>
        </w:rPr>
      </w:pPr>
      <w:r w:rsidRPr="000D1299">
        <w:rPr>
          <w:rFonts w:hint="eastAsia"/>
        </w:rPr>
        <w:t>MySQL</w:t>
      </w:r>
      <w:r w:rsidRPr="000D1299">
        <w:rPr>
          <w:rFonts w:hint="eastAsia"/>
        </w:rPr>
        <w:t>存储过程的变量</w:t>
      </w:r>
    </w:p>
    <w:p w:rsidR="000D1299" w:rsidRDefault="000D1299" w:rsidP="000D1299">
      <w:pPr>
        <w:pStyle w:val="a4"/>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变量是一个命名数据对象，变量的值可以在存储过程执行期间更改。我们通常使用</w:t>
      </w:r>
      <w:hyperlink r:id="rId66" w:tgtFrame="_blank" w:tooltip="存储过程" w:history="1">
        <w:r w:rsidRPr="000D1299">
          <w:rPr>
            <w:color w:val="333344"/>
          </w:rPr>
          <w:t>存储过程</w:t>
        </w:r>
      </w:hyperlink>
      <w:r>
        <w:rPr>
          <w:rFonts w:ascii="Helvetica" w:hAnsi="Helvetica" w:cs="Helvetica"/>
          <w:color w:val="333344"/>
          <w:sz w:val="23"/>
          <w:szCs w:val="23"/>
        </w:rPr>
        <w:t>中的变量来保存直接</w:t>
      </w:r>
      <w:r>
        <w:rPr>
          <w:rFonts w:ascii="Helvetica" w:hAnsi="Helvetica" w:cs="Helvetica"/>
          <w:color w:val="333344"/>
          <w:sz w:val="23"/>
          <w:szCs w:val="23"/>
        </w:rPr>
        <w:t>/</w:t>
      </w:r>
      <w:r>
        <w:rPr>
          <w:rFonts w:ascii="Helvetica" w:hAnsi="Helvetica" w:cs="Helvetica"/>
          <w:color w:val="333344"/>
          <w:sz w:val="23"/>
          <w:szCs w:val="23"/>
        </w:rPr>
        <w:t>间接结果。</w:t>
      </w:r>
      <w:r>
        <w:rPr>
          <w:rFonts w:ascii="Helvetica" w:hAnsi="Helvetica" w:cs="Helvetica"/>
          <w:color w:val="333344"/>
          <w:sz w:val="23"/>
          <w:szCs w:val="23"/>
        </w:rPr>
        <w:t xml:space="preserve"> </w:t>
      </w:r>
      <w:r>
        <w:rPr>
          <w:rFonts w:ascii="Helvetica" w:hAnsi="Helvetica" w:cs="Helvetica"/>
          <w:color w:val="333344"/>
          <w:sz w:val="23"/>
          <w:szCs w:val="23"/>
        </w:rPr>
        <w:t>这些变量是存储过程的本地变量。</w:t>
      </w:r>
    </w:p>
    <w:p w:rsidR="000D1299" w:rsidRDefault="000D1299" w:rsidP="000D1299">
      <w:pPr>
        <w:pStyle w:val="a4"/>
        <w:shd w:val="clear" w:color="auto" w:fill="FFFFFF"/>
        <w:spacing w:before="0" w:beforeAutospacing="0" w:after="120" w:afterAutospacing="0"/>
        <w:rPr>
          <w:rFonts w:ascii="Helvetica" w:hAnsi="Helvetica" w:cs="Helvetica"/>
          <w:color w:val="666666"/>
          <w:sz w:val="21"/>
          <w:szCs w:val="21"/>
        </w:rPr>
      </w:pPr>
      <w:r>
        <w:rPr>
          <w:rFonts w:ascii="Helvetica" w:hAnsi="Helvetica" w:cs="Helvetica"/>
          <w:color w:val="666666"/>
          <w:sz w:val="21"/>
          <w:szCs w:val="21"/>
        </w:rPr>
        <w:t>注意：变量必须先声明后，才能使用它。</w:t>
      </w:r>
    </w:p>
    <w:p w:rsidR="000D1299" w:rsidRDefault="000D1299" w:rsidP="00C0445D">
      <w:pPr>
        <w:pStyle w:val="3"/>
      </w:pPr>
      <w:bookmarkStart w:id="4" w:name="声明变量"/>
      <w:bookmarkEnd w:id="4"/>
      <w:r>
        <w:t>声明变量</w:t>
      </w:r>
    </w:p>
    <w:p w:rsidR="000D1299" w:rsidRPr="000D1299" w:rsidRDefault="000D1299" w:rsidP="000D1299"/>
    <w:p w:rsidR="005B4F43" w:rsidRPr="005B4F43" w:rsidRDefault="005B4F43" w:rsidP="005B4F43">
      <w:pPr>
        <w:widowControl/>
        <w:shd w:val="clear" w:color="auto" w:fill="FFFFFF"/>
        <w:spacing w:after="120"/>
        <w:jc w:val="left"/>
        <w:rPr>
          <w:rFonts w:ascii="Helvetica" w:eastAsia="宋体" w:hAnsi="Helvetica" w:cs="Helvetica"/>
          <w:color w:val="333344"/>
          <w:kern w:val="0"/>
          <w:sz w:val="23"/>
          <w:szCs w:val="23"/>
        </w:rPr>
      </w:pPr>
      <w:r w:rsidRPr="005B4F43">
        <w:rPr>
          <w:rFonts w:ascii="Helvetica" w:eastAsia="宋体" w:hAnsi="Helvetica" w:cs="Helvetica"/>
          <w:color w:val="333344"/>
          <w:kern w:val="0"/>
          <w:sz w:val="23"/>
          <w:szCs w:val="23"/>
        </w:rPr>
        <w:t>要在存储过程中声明一个变量，可以使用</w:t>
      </w:r>
      <w:r w:rsidRPr="005B4F43">
        <w:rPr>
          <w:rFonts w:ascii="Consolas" w:eastAsia="宋体" w:hAnsi="Consolas" w:cs="Consolas"/>
          <w:color w:val="C7254E"/>
          <w:kern w:val="0"/>
          <w:sz w:val="23"/>
          <w:szCs w:val="23"/>
          <w:shd w:val="clear" w:color="auto" w:fill="F9F2F4"/>
        </w:rPr>
        <w:t>DECLARE</w:t>
      </w:r>
      <w:r w:rsidRPr="005B4F43">
        <w:rPr>
          <w:rFonts w:ascii="Helvetica" w:eastAsia="宋体" w:hAnsi="Helvetica" w:cs="Helvetica"/>
          <w:color w:val="333344"/>
          <w:kern w:val="0"/>
          <w:sz w:val="23"/>
          <w:szCs w:val="23"/>
        </w:rPr>
        <w:t>语句，如下所示：</w:t>
      </w:r>
    </w:p>
    <w:p w:rsidR="005B4F43" w:rsidRPr="005B4F43" w:rsidRDefault="005B4F43" w:rsidP="005B4F4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5B4F43">
        <w:rPr>
          <w:rFonts w:ascii="Consolas" w:eastAsia="宋体" w:hAnsi="Consolas" w:cs="Consolas"/>
          <w:color w:val="0077AA"/>
          <w:kern w:val="0"/>
          <w:sz w:val="20"/>
          <w:szCs w:val="20"/>
        </w:rPr>
        <w:t>DECLARE</w:t>
      </w:r>
      <w:r w:rsidRPr="005B4F43">
        <w:rPr>
          <w:rFonts w:ascii="Consolas" w:eastAsia="宋体" w:hAnsi="Consolas" w:cs="Consolas"/>
          <w:color w:val="000000"/>
          <w:kern w:val="0"/>
          <w:sz w:val="20"/>
          <w:szCs w:val="20"/>
        </w:rPr>
        <w:t xml:space="preserve"> variable_name </w:t>
      </w:r>
      <w:proofErr w:type="gramStart"/>
      <w:r w:rsidRPr="005B4F43">
        <w:rPr>
          <w:rFonts w:ascii="Consolas" w:eastAsia="宋体" w:hAnsi="Consolas" w:cs="Consolas"/>
          <w:color w:val="000000"/>
          <w:kern w:val="0"/>
          <w:sz w:val="20"/>
          <w:szCs w:val="20"/>
        </w:rPr>
        <w:t>datatype</w:t>
      </w:r>
      <w:r w:rsidRPr="005B4F43">
        <w:rPr>
          <w:rFonts w:ascii="Consolas" w:eastAsia="宋体" w:hAnsi="Consolas" w:cs="Consolas"/>
          <w:color w:val="999999"/>
          <w:kern w:val="0"/>
          <w:sz w:val="20"/>
          <w:szCs w:val="20"/>
        </w:rPr>
        <w:t>(</w:t>
      </w:r>
      <w:proofErr w:type="gramEnd"/>
      <w:r w:rsidRPr="005B4F43">
        <w:rPr>
          <w:rFonts w:ascii="Consolas" w:eastAsia="宋体" w:hAnsi="Consolas" w:cs="Consolas"/>
          <w:color w:val="000000"/>
          <w:kern w:val="0"/>
          <w:sz w:val="20"/>
          <w:szCs w:val="20"/>
        </w:rPr>
        <w:t>size</w:t>
      </w:r>
      <w:r w:rsidRPr="005B4F43">
        <w:rPr>
          <w:rFonts w:ascii="Consolas" w:eastAsia="宋体" w:hAnsi="Consolas" w:cs="Consolas"/>
          <w:color w:val="999999"/>
          <w:kern w:val="0"/>
          <w:sz w:val="20"/>
          <w:szCs w:val="20"/>
        </w:rPr>
        <w:t>)</w:t>
      </w:r>
      <w:r w:rsidRPr="005B4F43">
        <w:rPr>
          <w:rFonts w:ascii="Consolas" w:eastAsia="宋体" w:hAnsi="Consolas" w:cs="Consolas"/>
          <w:color w:val="000000"/>
          <w:kern w:val="0"/>
          <w:sz w:val="20"/>
          <w:szCs w:val="20"/>
        </w:rPr>
        <w:t xml:space="preserve"> </w:t>
      </w:r>
      <w:r w:rsidRPr="005B4F43">
        <w:rPr>
          <w:rFonts w:ascii="Consolas" w:eastAsia="宋体" w:hAnsi="Consolas" w:cs="Consolas"/>
          <w:color w:val="0077AA"/>
          <w:kern w:val="0"/>
          <w:sz w:val="20"/>
          <w:szCs w:val="20"/>
        </w:rPr>
        <w:t>DEFAULT</w:t>
      </w:r>
      <w:r w:rsidRPr="005B4F43">
        <w:rPr>
          <w:rFonts w:ascii="Consolas" w:eastAsia="宋体" w:hAnsi="Consolas" w:cs="Consolas"/>
          <w:color w:val="000000"/>
          <w:kern w:val="0"/>
          <w:sz w:val="20"/>
          <w:szCs w:val="20"/>
        </w:rPr>
        <w:t xml:space="preserve"> default_value</w:t>
      </w:r>
      <w:r w:rsidRPr="005B4F43">
        <w:rPr>
          <w:rFonts w:ascii="Consolas" w:eastAsia="宋体" w:hAnsi="Consolas" w:cs="Consolas"/>
          <w:color w:val="999999"/>
          <w:kern w:val="0"/>
          <w:sz w:val="20"/>
          <w:szCs w:val="20"/>
        </w:rPr>
        <w:t>;</w:t>
      </w:r>
    </w:p>
    <w:p w:rsidR="005B4F43" w:rsidRPr="005B4F43" w:rsidRDefault="005B4F43" w:rsidP="005B4F4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0"/>
          <w:szCs w:val="20"/>
        </w:rPr>
      </w:pPr>
      <w:r w:rsidRPr="005B4F43">
        <w:rPr>
          <w:rFonts w:ascii="Consolas" w:eastAsia="宋体" w:hAnsi="Consolas" w:cs="Consolas"/>
          <w:color w:val="BBBBBB"/>
          <w:kern w:val="0"/>
          <w:sz w:val="16"/>
          <w:szCs w:val="16"/>
        </w:rPr>
        <w:t>SQL</w:t>
      </w:r>
    </w:p>
    <w:p w:rsidR="005B4F43" w:rsidRPr="005B4F43" w:rsidRDefault="005B4F43" w:rsidP="005B4F43">
      <w:pPr>
        <w:widowControl/>
        <w:shd w:val="clear" w:color="auto" w:fill="FFFFFF"/>
        <w:spacing w:after="120"/>
        <w:jc w:val="left"/>
        <w:rPr>
          <w:rFonts w:ascii="Helvetica" w:eastAsia="宋体" w:hAnsi="Helvetica" w:cs="Helvetica"/>
          <w:color w:val="333344"/>
          <w:kern w:val="0"/>
          <w:sz w:val="23"/>
          <w:szCs w:val="23"/>
        </w:rPr>
      </w:pPr>
      <w:r w:rsidRPr="005B4F43">
        <w:rPr>
          <w:rFonts w:ascii="Helvetica" w:eastAsia="宋体" w:hAnsi="Helvetica" w:cs="Helvetica"/>
          <w:color w:val="333344"/>
          <w:kern w:val="0"/>
          <w:sz w:val="23"/>
          <w:szCs w:val="23"/>
        </w:rPr>
        <w:t>下面来更详细地解释上面的语句：</w:t>
      </w:r>
    </w:p>
    <w:p w:rsidR="005B4F43" w:rsidRPr="005B4F43" w:rsidRDefault="005B4F43" w:rsidP="005B4F43">
      <w:pPr>
        <w:widowControl/>
        <w:numPr>
          <w:ilvl w:val="0"/>
          <w:numId w:val="11"/>
        </w:numPr>
        <w:shd w:val="clear" w:color="auto" w:fill="FFFFFF"/>
        <w:spacing w:before="100" w:beforeAutospacing="1" w:after="90"/>
        <w:ind w:left="690"/>
        <w:jc w:val="left"/>
        <w:rPr>
          <w:rFonts w:ascii="Helvetica" w:eastAsia="宋体" w:hAnsi="Helvetica" w:cs="Helvetica"/>
          <w:color w:val="333344"/>
          <w:kern w:val="0"/>
          <w:sz w:val="23"/>
          <w:szCs w:val="23"/>
        </w:rPr>
      </w:pPr>
      <w:r w:rsidRPr="005B4F43">
        <w:rPr>
          <w:rFonts w:ascii="Helvetica" w:eastAsia="宋体" w:hAnsi="Helvetica" w:cs="Helvetica"/>
          <w:i/>
          <w:iCs/>
          <w:color w:val="333344"/>
          <w:kern w:val="0"/>
          <w:sz w:val="23"/>
          <w:szCs w:val="23"/>
        </w:rPr>
        <w:t>首先</w:t>
      </w:r>
      <w:r w:rsidRPr="005B4F43">
        <w:rPr>
          <w:rFonts w:ascii="Helvetica" w:eastAsia="宋体" w:hAnsi="Helvetica" w:cs="Helvetica"/>
          <w:color w:val="333344"/>
          <w:kern w:val="0"/>
          <w:sz w:val="23"/>
          <w:szCs w:val="23"/>
        </w:rPr>
        <w:t>，在</w:t>
      </w:r>
      <w:r w:rsidRPr="005B4F43">
        <w:rPr>
          <w:rFonts w:ascii="Consolas" w:eastAsia="宋体" w:hAnsi="Consolas" w:cs="Consolas"/>
          <w:color w:val="C7254E"/>
          <w:kern w:val="0"/>
          <w:sz w:val="23"/>
          <w:szCs w:val="23"/>
          <w:shd w:val="clear" w:color="auto" w:fill="F9F2F4"/>
        </w:rPr>
        <w:t>DECLARE</w:t>
      </w:r>
      <w:r w:rsidRPr="005B4F43">
        <w:rPr>
          <w:rFonts w:ascii="Helvetica" w:eastAsia="宋体" w:hAnsi="Helvetica" w:cs="Helvetica"/>
          <w:color w:val="333344"/>
          <w:kern w:val="0"/>
          <w:sz w:val="23"/>
          <w:szCs w:val="23"/>
        </w:rPr>
        <w:t>关键字后面要指定变量名。变量名必须遵循</w:t>
      </w:r>
      <w:r w:rsidRPr="005B4F43">
        <w:rPr>
          <w:rFonts w:ascii="Helvetica" w:eastAsia="宋体" w:hAnsi="Helvetica" w:cs="Helvetica"/>
          <w:color w:val="333344"/>
          <w:kern w:val="0"/>
          <w:sz w:val="23"/>
          <w:szCs w:val="23"/>
        </w:rPr>
        <w:t>MySQL</w:t>
      </w:r>
      <w:r w:rsidRPr="005B4F43">
        <w:rPr>
          <w:rFonts w:ascii="Helvetica" w:eastAsia="宋体" w:hAnsi="Helvetica" w:cs="Helvetica"/>
          <w:color w:val="333344"/>
          <w:kern w:val="0"/>
          <w:sz w:val="23"/>
          <w:szCs w:val="23"/>
        </w:rPr>
        <w:t>表列名称的命名规则。</w:t>
      </w:r>
    </w:p>
    <w:p w:rsidR="005B4F43" w:rsidRPr="005B4F43" w:rsidRDefault="005B4F43" w:rsidP="005B4F43">
      <w:pPr>
        <w:widowControl/>
        <w:numPr>
          <w:ilvl w:val="0"/>
          <w:numId w:val="11"/>
        </w:numPr>
        <w:shd w:val="clear" w:color="auto" w:fill="FFFFFF"/>
        <w:spacing w:before="100" w:beforeAutospacing="1" w:after="90"/>
        <w:ind w:left="690"/>
        <w:jc w:val="left"/>
        <w:rPr>
          <w:rFonts w:ascii="Helvetica" w:eastAsia="宋体" w:hAnsi="Helvetica" w:cs="Helvetica"/>
          <w:color w:val="333344"/>
          <w:kern w:val="0"/>
          <w:sz w:val="23"/>
          <w:szCs w:val="23"/>
        </w:rPr>
      </w:pPr>
      <w:r w:rsidRPr="005B4F43">
        <w:rPr>
          <w:rFonts w:ascii="Helvetica" w:eastAsia="宋体" w:hAnsi="Helvetica" w:cs="Helvetica"/>
          <w:i/>
          <w:iCs/>
          <w:color w:val="333344"/>
          <w:kern w:val="0"/>
          <w:sz w:val="23"/>
          <w:szCs w:val="23"/>
        </w:rPr>
        <w:t>其次</w:t>
      </w:r>
      <w:r w:rsidRPr="005B4F43">
        <w:rPr>
          <w:rFonts w:ascii="Helvetica" w:eastAsia="宋体" w:hAnsi="Helvetica" w:cs="Helvetica"/>
          <w:color w:val="333344"/>
          <w:kern w:val="0"/>
          <w:sz w:val="23"/>
          <w:szCs w:val="23"/>
        </w:rPr>
        <w:t>，指定变量的数据类型及其大小。变量可以有任何</w:t>
      </w:r>
      <w:hyperlink r:id="rId67" w:tgtFrame="_blank" w:tooltip="MySQL数据类型" w:history="1">
        <w:r w:rsidRPr="005B4F43">
          <w:rPr>
            <w:rFonts w:ascii="Helvetica" w:eastAsia="宋体" w:hAnsi="Helvetica" w:cs="Helvetica"/>
            <w:color w:val="333344"/>
            <w:kern w:val="0"/>
            <w:sz w:val="23"/>
            <w:szCs w:val="23"/>
          </w:rPr>
          <w:t>MySQL</w:t>
        </w:r>
        <w:r w:rsidRPr="005B4F43">
          <w:rPr>
            <w:rFonts w:ascii="Helvetica" w:eastAsia="宋体" w:hAnsi="Helvetica" w:cs="Helvetica"/>
            <w:color w:val="333344"/>
            <w:kern w:val="0"/>
            <w:sz w:val="23"/>
            <w:szCs w:val="23"/>
          </w:rPr>
          <w:t>数据类型</w:t>
        </w:r>
      </w:hyperlink>
      <w:r w:rsidRPr="005B4F43">
        <w:rPr>
          <w:rFonts w:ascii="Helvetica" w:eastAsia="宋体" w:hAnsi="Helvetica" w:cs="Helvetica"/>
          <w:color w:val="333344"/>
          <w:kern w:val="0"/>
          <w:sz w:val="23"/>
          <w:szCs w:val="23"/>
        </w:rPr>
        <w:t>，如</w:t>
      </w:r>
      <w:r w:rsidRPr="005B4F43">
        <w:rPr>
          <w:rFonts w:ascii="Consolas" w:eastAsia="宋体" w:hAnsi="Consolas" w:cs="Consolas"/>
          <w:color w:val="C7254E"/>
          <w:kern w:val="0"/>
          <w:sz w:val="23"/>
          <w:szCs w:val="23"/>
          <w:shd w:val="clear" w:color="auto" w:fill="F9F2F4"/>
        </w:rPr>
        <w:t>INT</w:t>
      </w:r>
      <w:r w:rsidRPr="005B4F43">
        <w:rPr>
          <w:rFonts w:ascii="Helvetica" w:eastAsia="宋体" w:hAnsi="Helvetica" w:cs="Helvetica"/>
          <w:color w:val="333344"/>
          <w:kern w:val="0"/>
          <w:sz w:val="23"/>
          <w:szCs w:val="23"/>
        </w:rPr>
        <w:t>，</w:t>
      </w:r>
      <w:r w:rsidRPr="005B4F43">
        <w:rPr>
          <w:rFonts w:ascii="Consolas" w:eastAsia="宋体" w:hAnsi="Consolas" w:cs="Consolas"/>
          <w:color w:val="C7254E"/>
          <w:kern w:val="0"/>
          <w:sz w:val="23"/>
          <w:szCs w:val="23"/>
          <w:shd w:val="clear" w:color="auto" w:fill="F9F2F4"/>
        </w:rPr>
        <w:t>VARCHAR</w:t>
      </w:r>
      <w:r w:rsidRPr="005B4F43">
        <w:rPr>
          <w:rFonts w:ascii="Helvetica" w:eastAsia="宋体" w:hAnsi="Helvetica" w:cs="Helvetica"/>
          <w:color w:val="333344"/>
          <w:kern w:val="0"/>
          <w:sz w:val="23"/>
          <w:szCs w:val="23"/>
        </w:rPr>
        <w:t>，</w:t>
      </w:r>
      <w:r w:rsidRPr="005B4F43">
        <w:rPr>
          <w:rFonts w:ascii="Consolas" w:eastAsia="宋体" w:hAnsi="Consolas" w:cs="Consolas"/>
          <w:color w:val="C7254E"/>
          <w:kern w:val="0"/>
          <w:sz w:val="23"/>
          <w:szCs w:val="23"/>
          <w:shd w:val="clear" w:color="auto" w:fill="F9F2F4"/>
        </w:rPr>
        <w:t>DATETIME</w:t>
      </w:r>
      <w:r w:rsidRPr="005B4F43">
        <w:rPr>
          <w:rFonts w:ascii="Helvetica" w:eastAsia="宋体" w:hAnsi="Helvetica" w:cs="Helvetica"/>
          <w:color w:val="333344"/>
          <w:kern w:val="0"/>
          <w:sz w:val="23"/>
          <w:szCs w:val="23"/>
        </w:rPr>
        <w:t>等。</w:t>
      </w:r>
    </w:p>
    <w:p w:rsidR="005B4F43" w:rsidRPr="005B4F43" w:rsidRDefault="005B4F43" w:rsidP="005B4F43">
      <w:pPr>
        <w:widowControl/>
        <w:numPr>
          <w:ilvl w:val="0"/>
          <w:numId w:val="11"/>
        </w:numPr>
        <w:shd w:val="clear" w:color="auto" w:fill="FFFFFF"/>
        <w:spacing w:before="100" w:beforeAutospacing="1" w:after="90"/>
        <w:ind w:left="690"/>
        <w:jc w:val="left"/>
        <w:rPr>
          <w:rFonts w:ascii="Helvetica" w:eastAsia="宋体" w:hAnsi="Helvetica" w:cs="Helvetica"/>
          <w:color w:val="333344"/>
          <w:kern w:val="0"/>
          <w:sz w:val="23"/>
          <w:szCs w:val="23"/>
        </w:rPr>
      </w:pPr>
      <w:r w:rsidRPr="005B4F43">
        <w:rPr>
          <w:rFonts w:ascii="Helvetica" w:eastAsia="宋体" w:hAnsi="Helvetica" w:cs="Helvetica"/>
          <w:b/>
          <w:bCs/>
          <w:color w:val="333344"/>
          <w:kern w:val="0"/>
          <w:sz w:val="23"/>
          <w:szCs w:val="23"/>
        </w:rPr>
        <w:t>第三</w:t>
      </w:r>
      <w:r w:rsidRPr="005B4F43">
        <w:rPr>
          <w:rFonts w:ascii="Helvetica" w:eastAsia="宋体" w:hAnsi="Helvetica" w:cs="Helvetica"/>
          <w:color w:val="333344"/>
          <w:kern w:val="0"/>
          <w:sz w:val="23"/>
          <w:szCs w:val="23"/>
        </w:rPr>
        <w:t>，当声明一个变量时，它的初始值为</w:t>
      </w:r>
      <w:r w:rsidRPr="005B4F43">
        <w:rPr>
          <w:rFonts w:ascii="Consolas" w:eastAsia="宋体" w:hAnsi="Consolas" w:cs="Consolas"/>
          <w:color w:val="C7254E"/>
          <w:kern w:val="0"/>
          <w:sz w:val="23"/>
          <w:szCs w:val="23"/>
          <w:shd w:val="clear" w:color="auto" w:fill="F9F2F4"/>
        </w:rPr>
        <w:t>NULL</w:t>
      </w:r>
      <w:r w:rsidRPr="005B4F43">
        <w:rPr>
          <w:rFonts w:ascii="Helvetica" w:eastAsia="宋体" w:hAnsi="Helvetica" w:cs="Helvetica"/>
          <w:color w:val="333344"/>
          <w:kern w:val="0"/>
          <w:sz w:val="23"/>
          <w:szCs w:val="23"/>
        </w:rPr>
        <w:t>。但是可以使用</w:t>
      </w:r>
      <w:r w:rsidRPr="005B4F43">
        <w:rPr>
          <w:rFonts w:ascii="Consolas" w:eastAsia="宋体" w:hAnsi="Consolas" w:cs="Consolas"/>
          <w:color w:val="C7254E"/>
          <w:kern w:val="0"/>
          <w:sz w:val="23"/>
          <w:szCs w:val="23"/>
          <w:shd w:val="clear" w:color="auto" w:fill="F9F2F4"/>
        </w:rPr>
        <w:t>DEFAULT</w:t>
      </w:r>
      <w:r w:rsidRPr="005B4F43">
        <w:rPr>
          <w:rFonts w:ascii="Helvetica" w:eastAsia="宋体" w:hAnsi="Helvetica" w:cs="Helvetica"/>
          <w:color w:val="333344"/>
          <w:kern w:val="0"/>
          <w:sz w:val="23"/>
          <w:szCs w:val="23"/>
        </w:rPr>
        <w:t>关键字为变量分配默认值。</w:t>
      </w:r>
    </w:p>
    <w:p w:rsidR="005B4F43" w:rsidRPr="005B4F43" w:rsidRDefault="005B4F43" w:rsidP="005B4F43">
      <w:pPr>
        <w:widowControl/>
        <w:shd w:val="clear" w:color="auto" w:fill="FFFFFF"/>
        <w:spacing w:after="120"/>
        <w:jc w:val="left"/>
        <w:rPr>
          <w:rFonts w:ascii="Helvetica" w:eastAsia="宋体" w:hAnsi="Helvetica" w:cs="Helvetica"/>
          <w:color w:val="333344"/>
          <w:kern w:val="0"/>
          <w:sz w:val="23"/>
          <w:szCs w:val="23"/>
        </w:rPr>
      </w:pPr>
      <w:r w:rsidRPr="005B4F43">
        <w:rPr>
          <w:rFonts w:ascii="Helvetica" w:eastAsia="宋体" w:hAnsi="Helvetica" w:cs="Helvetica"/>
          <w:color w:val="333344"/>
          <w:kern w:val="0"/>
          <w:sz w:val="23"/>
          <w:szCs w:val="23"/>
        </w:rPr>
        <w:t>例如，可以声明一个名为</w:t>
      </w:r>
      <w:r w:rsidRPr="005B4F43">
        <w:rPr>
          <w:rFonts w:ascii="Consolas" w:eastAsia="宋体" w:hAnsi="Consolas" w:cs="Consolas"/>
          <w:color w:val="C7254E"/>
          <w:kern w:val="0"/>
          <w:sz w:val="23"/>
          <w:szCs w:val="23"/>
          <w:shd w:val="clear" w:color="auto" w:fill="F9F2F4"/>
        </w:rPr>
        <w:t>total_sale</w:t>
      </w:r>
      <w:r w:rsidRPr="005B4F43">
        <w:rPr>
          <w:rFonts w:ascii="Helvetica" w:eastAsia="宋体" w:hAnsi="Helvetica" w:cs="Helvetica"/>
          <w:color w:val="333344"/>
          <w:kern w:val="0"/>
          <w:sz w:val="23"/>
          <w:szCs w:val="23"/>
        </w:rPr>
        <w:t>的变量，数据类型为</w:t>
      </w:r>
      <w:r w:rsidRPr="005B4F43">
        <w:rPr>
          <w:rFonts w:ascii="Consolas" w:eastAsia="宋体" w:hAnsi="Consolas" w:cs="Consolas"/>
          <w:color w:val="C7254E"/>
          <w:kern w:val="0"/>
          <w:sz w:val="23"/>
          <w:szCs w:val="23"/>
          <w:shd w:val="clear" w:color="auto" w:fill="F9F2F4"/>
        </w:rPr>
        <w:t>INT</w:t>
      </w:r>
      <w:r w:rsidRPr="005B4F43">
        <w:rPr>
          <w:rFonts w:ascii="Helvetica" w:eastAsia="宋体" w:hAnsi="Helvetica" w:cs="Helvetica"/>
          <w:color w:val="333344"/>
          <w:kern w:val="0"/>
          <w:sz w:val="23"/>
          <w:szCs w:val="23"/>
        </w:rPr>
        <w:t>，默认值为</w:t>
      </w:r>
      <w:r w:rsidRPr="005B4F43">
        <w:rPr>
          <w:rFonts w:ascii="Consolas" w:eastAsia="宋体" w:hAnsi="Consolas" w:cs="Consolas"/>
          <w:color w:val="C7254E"/>
          <w:kern w:val="0"/>
          <w:sz w:val="23"/>
          <w:szCs w:val="23"/>
          <w:shd w:val="clear" w:color="auto" w:fill="F9F2F4"/>
        </w:rPr>
        <w:t>0</w:t>
      </w:r>
      <w:r w:rsidRPr="005B4F43">
        <w:rPr>
          <w:rFonts w:ascii="Helvetica" w:eastAsia="宋体" w:hAnsi="Helvetica" w:cs="Helvetica"/>
          <w:color w:val="333344"/>
          <w:kern w:val="0"/>
          <w:sz w:val="23"/>
          <w:szCs w:val="23"/>
        </w:rPr>
        <w:t>，如下所示：</w:t>
      </w:r>
    </w:p>
    <w:p w:rsidR="005B4F43" w:rsidRPr="005B4F43" w:rsidRDefault="005B4F43" w:rsidP="005B4F4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5B4F43">
        <w:rPr>
          <w:rFonts w:ascii="Consolas" w:eastAsia="宋体" w:hAnsi="Consolas" w:cs="Consolas"/>
          <w:color w:val="0077AA"/>
          <w:kern w:val="0"/>
          <w:sz w:val="20"/>
          <w:szCs w:val="20"/>
        </w:rPr>
        <w:t>DECLARE</w:t>
      </w:r>
      <w:r w:rsidRPr="005B4F43">
        <w:rPr>
          <w:rFonts w:ascii="Consolas" w:eastAsia="宋体" w:hAnsi="Consolas" w:cs="Consolas"/>
          <w:color w:val="000000"/>
          <w:kern w:val="0"/>
          <w:sz w:val="20"/>
          <w:szCs w:val="20"/>
        </w:rPr>
        <w:t xml:space="preserve"> total_sale </w:t>
      </w:r>
      <w:r w:rsidRPr="005B4F43">
        <w:rPr>
          <w:rFonts w:ascii="Consolas" w:eastAsia="宋体" w:hAnsi="Consolas" w:cs="Consolas"/>
          <w:color w:val="0077AA"/>
          <w:kern w:val="0"/>
          <w:sz w:val="20"/>
          <w:szCs w:val="20"/>
        </w:rPr>
        <w:t>INT</w:t>
      </w:r>
      <w:r w:rsidRPr="005B4F43">
        <w:rPr>
          <w:rFonts w:ascii="Consolas" w:eastAsia="宋体" w:hAnsi="Consolas" w:cs="Consolas"/>
          <w:color w:val="000000"/>
          <w:kern w:val="0"/>
          <w:sz w:val="20"/>
          <w:szCs w:val="20"/>
        </w:rPr>
        <w:t xml:space="preserve"> </w:t>
      </w:r>
      <w:r w:rsidRPr="005B4F43">
        <w:rPr>
          <w:rFonts w:ascii="Consolas" w:eastAsia="宋体" w:hAnsi="Consolas" w:cs="Consolas"/>
          <w:color w:val="0077AA"/>
          <w:kern w:val="0"/>
          <w:sz w:val="20"/>
          <w:szCs w:val="20"/>
        </w:rPr>
        <w:t>DEFAULT</w:t>
      </w:r>
      <w:r w:rsidRPr="005B4F43">
        <w:rPr>
          <w:rFonts w:ascii="Consolas" w:eastAsia="宋体" w:hAnsi="Consolas" w:cs="Consolas"/>
          <w:color w:val="000000"/>
          <w:kern w:val="0"/>
          <w:sz w:val="20"/>
          <w:szCs w:val="20"/>
        </w:rPr>
        <w:t xml:space="preserve"> </w:t>
      </w:r>
      <w:r w:rsidRPr="005B4F43">
        <w:rPr>
          <w:rFonts w:ascii="Consolas" w:eastAsia="宋体" w:hAnsi="Consolas" w:cs="Consolas"/>
          <w:color w:val="990055"/>
          <w:kern w:val="0"/>
          <w:sz w:val="20"/>
          <w:szCs w:val="20"/>
        </w:rPr>
        <w:t>0</w:t>
      </w:r>
      <w:r w:rsidRPr="005B4F43">
        <w:rPr>
          <w:rFonts w:ascii="Consolas" w:eastAsia="宋体" w:hAnsi="Consolas" w:cs="Consolas"/>
          <w:color w:val="999999"/>
          <w:kern w:val="0"/>
          <w:sz w:val="20"/>
          <w:szCs w:val="20"/>
        </w:rPr>
        <w:t>;</w:t>
      </w:r>
    </w:p>
    <w:p w:rsidR="005B4F43" w:rsidRPr="005B4F43" w:rsidRDefault="005B4F43" w:rsidP="005B4F4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0"/>
          <w:szCs w:val="20"/>
        </w:rPr>
      </w:pPr>
      <w:r w:rsidRPr="005B4F43">
        <w:rPr>
          <w:rFonts w:ascii="Consolas" w:eastAsia="宋体" w:hAnsi="Consolas" w:cs="Consolas"/>
          <w:color w:val="BBBBBB"/>
          <w:kern w:val="0"/>
          <w:sz w:val="16"/>
          <w:szCs w:val="16"/>
        </w:rPr>
        <w:t>SQL</w:t>
      </w:r>
    </w:p>
    <w:p w:rsidR="005B4F43" w:rsidRPr="005B4F43" w:rsidRDefault="005B4F43" w:rsidP="005B4F43">
      <w:pPr>
        <w:widowControl/>
        <w:shd w:val="clear" w:color="auto" w:fill="FFFFFF"/>
        <w:spacing w:after="120"/>
        <w:jc w:val="left"/>
        <w:rPr>
          <w:rFonts w:ascii="Helvetica" w:eastAsia="宋体" w:hAnsi="Helvetica" w:cs="Helvetica"/>
          <w:color w:val="333344"/>
          <w:kern w:val="0"/>
          <w:sz w:val="23"/>
          <w:szCs w:val="23"/>
        </w:rPr>
      </w:pPr>
      <w:r w:rsidRPr="005B4F43">
        <w:rPr>
          <w:rFonts w:ascii="Helvetica" w:eastAsia="宋体" w:hAnsi="Helvetica" w:cs="Helvetica"/>
          <w:color w:val="333344"/>
          <w:kern w:val="0"/>
          <w:sz w:val="23"/>
          <w:szCs w:val="23"/>
        </w:rPr>
        <w:t>MySQL</w:t>
      </w:r>
      <w:r w:rsidRPr="005B4F43">
        <w:rPr>
          <w:rFonts w:ascii="Helvetica" w:eastAsia="宋体" w:hAnsi="Helvetica" w:cs="Helvetica"/>
          <w:color w:val="333344"/>
          <w:kern w:val="0"/>
          <w:sz w:val="23"/>
          <w:szCs w:val="23"/>
        </w:rPr>
        <w:t>允许您使用单个</w:t>
      </w:r>
      <w:r w:rsidRPr="005B4F43">
        <w:rPr>
          <w:rFonts w:ascii="Consolas" w:eastAsia="宋体" w:hAnsi="Consolas" w:cs="Consolas"/>
          <w:color w:val="C7254E"/>
          <w:kern w:val="0"/>
          <w:sz w:val="23"/>
          <w:szCs w:val="23"/>
          <w:shd w:val="clear" w:color="auto" w:fill="F9F2F4"/>
        </w:rPr>
        <w:t>DECLARE</w:t>
      </w:r>
      <w:r w:rsidRPr="005B4F43">
        <w:rPr>
          <w:rFonts w:ascii="Helvetica" w:eastAsia="宋体" w:hAnsi="Helvetica" w:cs="Helvetica"/>
          <w:color w:val="333344"/>
          <w:kern w:val="0"/>
          <w:sz w:val="23"/>
          <w:szCs w:val="23"/>
        </w:rPr>
        <w:t>语句声明共享相同数据类型的两个或多个变量，如下所示：</w:t>
      </w:r>
    </w:p>
    <w:p w:rsidR="005B4F43" w:rsidRPr="005B4F43" w:rsidRDefault="005B4F43" w:rsidP="005B4F4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5B4F43">
        <w:rPr>
          <w:rFonts w:ascii="Consolas" w:eastAsia="宋体" w:hAnsi="Consolas" w:cs="Consolas"/>
          <w:color w:val="0077AA"/>
          <w:kern w:val="0"/>
          <w:sz w:val="20"/>
          <w:szCs w:val="20"/>
        </w:rPr>
        <w:lastRenderedPageBreak/>
        <w:t>DECLARE</w:t>
      </w:r>
      <w:r w:rsidRPr="005B4F43">
        <w:rPr>
          <w:rFonts w:ascii="Consolas" w:eastAsia="宋体" w:hAnsi="Consolas" w:cs="Consolas"/>
          <w:color w:val="000000"/>
          <w:kern w:val="0"/>
          <w:sz w:val="20"/>
          <w:szCs w:val="20"/>
        </w:rPr>
        <w:t xml:space="preserve"> x</w:t>
      </w:r>
      <w:r w:rsidRPr="005B4F43">
        <w:rPr>
          <w:rFonts w:ascii="Consolas" w:eastAsia="宋体" w:hAnsi="Consolas" w:cs="Consolas"/>
          <w:color w:val="999999"/>
          <w:kern w:val="0"/>
          <w:sz w:val="20"/>
          <w:szCs w:val="20"/>
        </w:rPr>
        <w:t>,</w:t>
      </w:r>
      <w:r w:rsidRPr="005B4F43">
        <w:rPr>
          <w:rFonts w:ascii="Consolas" w:eastAsia="宋体" w:hAnsi="Consolas" w:cs="Consolas"/>
          <w:color w:val="000000"/>
          <w:kern w:val="0"/>
          <w:sz w:val="20"/>
          <w:szCs w:val="20"/>
        </w:rPr>
        <w:t xml:space="preserve"> y </w:t>
      </w:r>
      <w:r w:rsidRPr="005B4F43">
        <w:rPr>
          <w:rFonts w:ascii="Consolas" w:eastAsia="宋体" w:hAnsi="Consolas" w:cs="Consolas"/>
          <w:color w:val="0077AA"/>
          <w:kern w:val="0"/>
          <w:sz w:val="20"/>
          <w:szCs w:val="20"/>
        </w:rPr>
        <w:t>INT</w:t>
      </w:r>
      <w:r w:rsidRPr="005B4F43">
        <w:rPr>
          <w:rFonts w:ascii="Consolas" w:eastAsia="宋体" w:hAnsi="Consolas" w:cs="Consolas"/>
          <w:color w:val="000000"/>
          <w:kern w:val="0"/>
          <w:sz w:val="20"/>
          <w:szCs w:val="20"/>
        </w:rPr>
        <w:t xml:space="preserve"> </w:t>
      </w:r>
      <w:r w:rsidRPr="005B4F43">
        <w:rPr>
          <w:rFonts w:ascii="Consolas" w:eastAsia="宋体" w:hAnsi="Consolas" w:cs="Consolas"/>
          <w:color w:val="0077AA"/>
          <w:kern w:val="0"/>
          <w:sz w:val="20"/>
          <w:szCs w:val="20"/>
        </w:rPr>
        <w:t>DEFAULT</w:t>
      </w:r>
      <w:r w:rsidRPr="005B4F43">
        <w:rPr>
          <w:rFonts w:ascii="Consolas" w:eastAsia="宋体" w:hAnsi="Consolas" w:cs="Consolas"/>
          <w:color w:val="000000"/>
          <w:kern w:val="0"/>
          <w:sz w:val="20"/>
          <w:szCs w:val="20"/>
        </w:rPr>
        <w:t xml:space="preserve"> </w:t>
      </w:r>
      <w:r w:rsidRPr="005B4F43">
        <w:rPr>
          <w:rFonts w:ascii="Consolas" w:eastAsia="宋体" w:hAnsi="Consolas" w:cs="Consolas"/>
          <w:color w:val="990055"/>
          <w:kern w:val="0"/>
          <w:sz w:val="20"/>
          <w:szCs w:val="20"/>
        </w:rPr>
        <w:t>0</w:t>
      </w:r>
      <w:r w:rsidRPr="005B4F43">
        <w:rPr>
          <w:rFonts w:ascii="Consolas" w:eastAsia="宋体" w:hAnsi="Consolas" w:cs="Consolas"/>
          <w:color w:val="999999"/>
          <w:kern w:val="0"/>
          <w:sz w:val="20"/>
          <w:szCs w:val="20"/>
        </w:rPr>
        <w:t>;</w:t>
      </w:r>
    </w:p>
    <w:p w:rsidR="005B4F43" w:rsidRPr="005B4F43" w:rsidRDefault="005B4F43" w:rsidP="005B4F4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0"/>
          <w:szCs w:val="20"/>
        </w:rPr>
      </w:pPr>
      <w:r w:rsidRPr="005B4F43">
        <w:rPr>
          <w:rFonts w:ascii="Consolas" w:eastAsia="宋体" w:hAnsi="Consolas" w:cs="Consolas"/>
          <w:color w:val="BBBBBB"/>
          <w:kern w:val="0"/>
          <w:sz w:val="16"/>
          <w:szCs w:val="16"/>
        </w:rPr>
        <w:t>SQL</w:t>
      </w:r>
    </w:p>
    <w:p w:rsidR="005B4F43" w:rsidRDefault="005B4F43" w:rsidP="005B4F43">
      <w:pPr>
        <w:widowControl/>
        <w:shd w:val="clear" w:color="auto" w:fill="FFFFFF"/>
        <w:spacing w:after="120"/>
        <w:jc w:val="left"/>
        <w:rPr>
          <w:rFonts w:ascii="Helvetica" w:eastAsia="宋体" w:hAnsi="Helvetica" w:cs="Helvetica" w:hint="eastAsia"/>
          <w:color w:val="333344"/>
          <w:kern w:val="0"/>
          <w:sz w:val="23"/>
          <w:szCs w:val="23"/>
        </w:rPr>
      </w:pPr>
      <w:r w:rsidRPr="005B4F43">
        <w:rPr>
          <w:rFonts w:ascii="Helvetica" w:eastAsia="宋体" w:hAnsi="Helvetica" w:cs="Helvetica"/>
          <w:color w:val="333344"/>
          <w:kern w:val="0"/>
          <w:sz w:val="23"/>
          <w:szCs w:val="23"/>
        </w:rPr>
        <w:t>我们声明了两个整数变量</w:t>
      </w:r>
      <w:r w:rsidRPr="005B4F43">
        <w:rPr>
          <w:rFonts w:ascii="Consolas" w:eastAsia="宋体" w:hAnsi="Consolas" w:cs="Consolas"/>
          <w:color w:val="C7254E"/>
          <w:kern w:val="0"/>
          <w:sz w:val="23"/>
          <w:szCs w:val="23"/>
          <w:shd w:val="clear" w:color="auto" w:fill="F9F2F4"/>
        </w:rPr>
        <w:t>x</w:t>
      </w:r>
      <w:r w:rsidRPr="005B4F43">
        <w:rPr>
          <w:rFonts w:ascii="Helvetica" w:eastAsia="宋体" w:hAnsi="Helvetica" w:cs="Helvetica"/>
          <w:color w:val="333344"/>
          <w:kern w:val="0"/>
          <w:sz w:val="23"/>
          <w:szCs w:val="23"/>
        </w:rPr>
        <w:t>和</w:t>
      </w:r>
      <w:r w:rsidRPr="005B4F43">
        <w:rPr>
          <w:rFonts w:ascii="Consolas" w:eastAsia="宋体" w:hAnsi="Consolas" w:cs="Consolas"/>
          <w:color w:val="C7254E"/>
          <w:kern w:val="0"/>
          <w:sz w:val="23"/>
          <w:szCs w:val="23"/>
          <w:shd w:val="clear" w:color="auto" w:fill="F9F2F4"/>
        </w:rPr>
        <w:t>y</w:t>
      </w:r>
      <w:r w:rsidRPr="005B4F43">
        <w:rPr>
          <w:rFonts w:ascii="Helvetica" w:eastAsia="宋体" w:hAnsi="Helvetica" w:cs="Helvetica"/>
          <w:color w:val="333344"/>
          <w:kern w:val="0"/>
          <w:sz w:val="23"/>
          <w:szCs w:val="23"/>
        </w:rPr>
        <w:t>，并将其默认值设置为</w:t>
      </w:r>
      <w:r w:rsidRPr="005B4F43">
        <w:rPr>
          <w:rFonts w:ascii="Consolas" w:eastAsia="宋体" w:hAnsi="Consolas" w:cs="Consolas"/>
          <w:color w:val="C7254E"/>
          <w:kern w:val="0"/>
          <w:sz w:val="23"/>
          <w:szCs w:val="23"/>
          <w:shd w:val="clear" w:color="auto" w:fill="F9F2F4"/>
        </w:rPr>
        <w:t>0</w:t>
      </w:r>
      <w:r w:rsidRPr="005B4F43">
        <w:rPr>
          <w:rFonts w:ascii="Helvetica" w:eastAsia="宋体" w:hAnsi="Helvetica" w:cs="Helvetica"/>
          <w:color w:val="333344"/>
          <w:kern w:val="0"/>
          <w:sz w:val="23"/>
          <w:szCs w:val="23"/>
        </w:rPr>
        <w:t>。</w:t>
      </w:r>
    </w:p>
    <w:p w:rsidR="006143E3" w:rsidRDefault="006143E3" w:rsidP="005B4F43">
      <w:pPr>
        <w:widowControl/>
        <w:shd w:val="clear" w:color="auto" w:fill="FFFFFF"/>
        <w:spacing w:after="120"/>
        <w:jc w:val="left"/>
        <w:rPr>
          <w:rFonts w:ascii="Helvetica" w:eastAsia="宋体" w:hAnsi="Helvetica" w:cs="Helvetica" w:hint="eastAsia"/>
          <w:color w:val="333344"/>
          <w:kern w:val="0"/>
          <w:sz w:val="23"/>
          <w:szCs w:val="23"/>
        </w:rPr>
      </w:pPr>
    </w:p>
    <w:p w:rsidR="006143E3" w:rsidRDefault="006143E3" w:rsidP="006143E3">
      <w:pPr>
        <w:pStyle w:val="3"/>
        <w:rPr>
          <w:rFonts w:hint="eastAsia"/>
        </w:rPr>
      </w:pPr>
      <w:r w:rsidRPr="006143E3">
        <w:rPr>
          <w:rFonts w:hint="eastAsia"/>
        </w:rPr>
        <w:t>分配变量值</w:t>
      </w:r>
    </w:p>
    <w:p w:rsidR="006143E3" w:rsidRPr="006143E3" w:rsidRDefault="006143E3" w:rsidP="006143E3">
      <w:pPr>
        <w:widowControl/>
        <w:shd w:val="clear" w:color="auto" w:fill="FFFFFF"/>
        <w:spacing w:after="120"/>
        <w:jc w:val="left"/>
        <w:rPr>
          <w:rFonts w:ascii="Helvetica" w:eastAsia="宋体" w:hAnsi="Helvetica" w:cs="Helvetica"/>
          <w:color w:val="333344"/>
          <w:kern w:val="0"/>
          <w:sz w:val="23"/>
          <w:szCs w:val="23"/>
        </w:rPr>
      </w:pPr>
      <w:r w:rsidRPr="006143E3">
        <w:rPr>
          <w:rFonts w:ascii="Helvetica" w:eastAsia="宋体" w:hAnsi="Helvetica" w:cs="Helvetica"/>
          <w:color w:val="333344"/>
          <w:kern w:val="0"/>
          <w:sz w:val="23"/>
          <w:szCs w:val="23"/>
        </w:rPr>
        <w:t>当声明了一个变量后，就可以开始使用它了。要为变量分配一个值，可以使用</w:t>
      </w:r>
      <w:r w:rsidRPr="006143E3">
        <w:rPr>
          <w:rFonts w:ascii="Consolas" w:eastAsia="宋体" w:hAnsi="Consolas" w:cs="Consolas"/>
          <w:color w:val="C7254E"/>
          <w:kern w:val="0"/>
          <w:sz w:val="23"/>
          <w:szCs w:val="23"/>
          <w:shd w:val="clear" w:color="auto" w:fill="F9F2F4"/>
        </w:rPr>
        <w:t>SET</w:t>
      </w:r>
      <w:r w:rsidRPr="006143E3">
        <w:rPr>
          <w:rFonts w:ascii="Helvetica" w:eastAsia="宋体" w:hAnsi="Helvetica" w:cs="Helvetica"/>
          <w:color w:val="333344"/>
          <w:kern w:val="0"/>
          <w:sz w:val="23"/>
          <w:szCs w:val="23"/>
        </w:rPr>
        <w:t>语句，例如：</w:t>
      </w:r>
    </w:p>
    <w:p w:rsidR="006143E3" w:rsidRPr="006143E3" w:rsidRDefault="006143E3" w:rsidP="006143E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6143E3">
        <w:rPr>
          <w:rFonts w:ascii="Consolas" w:eastAsia="宋体" w:hAnsi="Consolas" w:cs="Consolas"/>
          <w:color w:val="0077AA"/>
          <w:kern w:val="0"/>
          <w:sz w:val="20"/>
          <w:szCs w:val="20"/>
        </w:rPr>
        <w:t>DECLARE</w:t>
      </w:r>
      <w:r w:rsidRPr="006143E3">
        <w:rPr>
          <w:rFonts w:ascii="Consolas" w:eastAsia="宋体" w:hAnsi="Consolas" w:cs="Consolas"/>
          <w:color w:val="000000"/>
          <w:kern w:val="0"/>
          <w:sz w:val="20"/>
          <w:szCs w:val="20"/>
        </w:rPr>
        <w:t xml:space="preserve"> total_count </w:t>
      </w:r>
      <w:r w:rsidRPr="006143E3">
        <w:rPr>
          <w:rFonts w:ascii="Consolas" w:eastAsia="宋体" w:hAnsi="Consolas" w:cs="Consolas"/>
          <w:color w:val="0077AA"/>
          <w:kern w:val="0"/>
          <w:sz w:val="20"/>
          <w:szCs w:val="20"/>
        </w:rPr>
        <w:t>INT</w:t>
      </w:r>
      <w:r w:rsidRPr="006143E3">
        <w:rPr>
          <w:rFonts w:ascii="Consolas" w:eastAsia="宋体" w:hAnsi="Consolas" w:cs="Consolas"/>
          <w:color w:val="000000"/>
          <w:kern w:val="0"/>
          <w:sz w:val="20"/>
          <w:szCs w:val="20"/>
        </w:rPr>
        <w:t xml:space="preserve"> </w:t>
      </w:r>
      <w:r w:rsidRPr="006143E3">
        <w:rPr>
          <w:rFonts w:ascii="Consolas" w:eastAsia="宋体" w:hAnsi="Consolas" w:cs="Consolas"/>
          <w:color w:val="0077AA"/>
          <w:kern w:val="0"/>
          <w:sz w:val="20"/>
          <w:szCs w:val="20"/>
        </w:rPr>
        <w:t>DEFAULT</w:t>
      </w:r>
      <w:r w:rsidRPr="006143E3">
        <w:rPr>
          <w:rFonts w:ascii="Consolas" w:eastAsia="宋体" w:hAnsi="Consolas" w:cs="Consolas"/>
          <w:color w:val="000000"/>
          <w:kern w:val="0"/>
          <w:sz w:val="20"/>
          <w:szCs w:val="20"/>
        </w:rPr>
        <w:t xml:space="preserve"> </w:t>
      </w:r>
      <w:r w:rsidRPr="006143E3">
        <w:rPr>
          <w:rFonts w:ascii="Consolas" w:eastAsia="宋体" w:hAnsi="Consolas" w:cs="Consolas"/>
          <w:color w:val="990055"/>
          <w:kern w:val="0"/>
          <w:sz w:val="20"/>
          <w:szCs w:val="20"/>
        </w:rPr>
        <w:t>0</w:t>
      </w:r>
      <w:r w:rsidRPr="006143E3">
        <w:rPr>
          <w:rFonts w:ascii="Consolas" w:eastAsia="宋体" w:hAnsi="Consolas" w:cs="Consolas"/>
          <w:color w:val="999999"/>
          <w:kern w:val="0"/>
          <w:sz w:val="20"/>
          <w:szCs w:val="20"/>
        </w:rPr>
        <w:t>;</w:t>
      </w:r>
    </w:p>
    <w:p w:rsidR="006143E3" w:rsidRPr="006143E3" w:rsidRDefault="006143E3" w:rsidP="006143E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6143E3">
        <w:rPr>
          <w:rFonts w:ascii="Consolas" w:eastAsia="宋体" w:hAnsi="Consolas" w:cs="Consolas"/>
          <w:color w:val="0077AA"/>
          <w:kern w:val="0"/>
          <w:sz w:val="20"/>
          <w:szCs w:val="20"/>
        </w:rPr>
        <w:t>SET</w:t>
      </w:r>
      <w:r w:rsidRPr="006143E3">
        <w:rPr>
          <w:rFonts w:ascii="Consolas" w:eastAsia="宋体" w:hAnsi="Consolas" w:cs="Consolas"/>
          <w:color w:val="000000"/>
          <w:kern w:val="0"/>
          <w:sz w:val="20"/>
          <w:szCs w:val="20"/>
        </w:rPr>
        <w:t xml:space="preserve"> total_count </w:t>
      </w:r>
      <w:r w:rsidRPr="006143E3">
        <w:rPr>
          <w:rFonts w:ascii="Consolas" w:eastAsia="宋体" w:hAnsi="Consolas" w:cs="Consolas"/>
          <w:color w:val="A67F59"/>
          <w:kern w:val="0"/>
          <w:sz w:val="20"/>
          <w:szCs w:val="20"/>
        </w:rPr>
        <w:t>=</w:t>
      </w:r>
      <w:r w:rsidRPr="006143E3">
        <w:rPr>
          <w:rFonts w:ascii="Consolas" w:eastAsia="宋体" w:hAnsi="Consolas" w:cs="Consolas"/>
          <w:color w:val="000000"/>
          <w:kern w:val="0"/>
          <w:sz w:val="20"/>
          <w:szCs w:val="20"/>
        </w:rPr>
        <w:t xml:space="preserve"> </w:t>
      </w:r>
      <w:r w:rsidRPr="006143E3">
        <w:rPr>
          <w:rFonts w:ascii="Consolas" w:eastAsia="宋体" w:hAnsi="Consolas" w:cs="Consolas"/>
          <w:color w:val="990055"/>
          <w:kern w:val="0"/>
          <w:sz w:val="20"/>
          <w:szCs w:val="20"/>
        </w:rPr>
        <w:t>10</w:t>
      </w:r>
      <w:r w:rsidRPr="006143E3">
        <w:rPr>
          <w:rFonts w:ascii="Consolas" w:eastAsia="宋体" w:hAnsi="Consolas" w:cs="Consolas"/>
          <w:color w:val="999999"/>
          <w:kern w:val="0"/>
          <w:sz w:val="20"/>
          <w:szCs w:val="20"/>
        </w:rPr>
        <w:t>;</w:t>
      </w:r>
    </w:p>
    <w:p w:rsidR="006143E3" w:rsidRPr="006143E3" w:rsidRDefault="006143E3" w:rsidP="006143E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0"/>
          <w:szCs w:val="20"/>
        </w:rPr>
      </w:pPr>
      <w:r w:rsidRPr="006143E3">
        <w:rPr>
          <w:rFonts w:ascii="Consolas" w:eastAsia="宋体" w:hAnsi="Consolas" w:cs="Consolas"/>
          <w:color w:val="BBBBBB"/>
          <w:kern w:val="0"/>
          <w:sz w:val="16"/>
          <w:szCs w:val="16"/>
        </w:rPr>
        <w:t>SQL</w:t>
      </w:r>
    </w:p>
    <w:p w:rsidR="006143E3" w:rsidRPr="006143E3" w:rsidRDefault="006143E3" w:rsidP="006143E3">
      <w:pPr>
        <w:widowControl/>
        <w:shd w:val="clear" w:color="auto" w:fill="FFFFFF"/>
        <w:spacing w:after="120"/>
        <w:jc w:val="left"/>
        <w:rPr>
          <w:rFonts w:ascii="Helvetica" w:eastAsia="宋体" w:hAnsi="Helvetica" w:cs="Helvetica"/>
          <w:color w:val="333344"/>
          <w:kern w:val="0"/>
          <w:sz w:val="23"/>
          <w:szCs w:val="23"/>
        </w:rPr>
      </w:pPr>
      <w:r w:rsidRPr="006143E3">
        <w:rPr>
          <w:rFonts w:ascii="Helvetica" w:eastAsia="宋体" w:hAnsi="Helvetica" w:cs="Helvetica"/>
          <w:color w:val="333344"/>
          <w:kern w:val="0"/>
          <w:sz w:val="23"/>
          <w:szCs w:val="23"/>
        </w:rPr>
        <w:t>上面语句中，分配</w:t>
      </w:r>
      <w:r w:rsidRPr="006143E3">
        <w:rPr>
          <w:rFonts w:ascii="Consolas" w:eastAsia="宋体" w:hAnsi="Consolas" w:cs="Consolas"/>
          <w:color w:val="C7254E"/>
          <w:kern w:val="0"/>
          <w:sz w:val="23"/>
          <w:szCs w:val="23"/>
          <w:shd w:val="clear" w:color="auto" w:fill="F9F2F4"/>
        </w:rPr>
        <w:t>total_count</w:t>
      </w:r>
      <w:r w:rsidRPr="006143E3">
        <w:rPr>
          <w:rFonts w:ascii="Helvetica" w:eastAsia="宋体" w:hAnsi="Helvetica" w:cs="Helvetica"/>
          <w:color w:val="333344"/>
          <w:kern w:val="0"/>
          <w:sz w:val="23"/>
          <w:szCs w:val="23"/>
        </w:rPr>
        <w:t>变量的值为</w:t>
      </w:r>
      <w:r w:rsidRPr="006143E3">
        <w:rPr>
          <w:rFonts w:ascii="Consolas" w:eastAsia="宋体" w:hAnsi="Consolas" w:cs="Consolas"/>
          <w:color w:val="C7254E"/>
          <w:kern w:val="0"/>
          <w:sz w:val="23"/>
          <w:szCs w:val="23"/>
          <w:shd w:val="clear" w:color="auto" w:fill="F9F2F4"/>
        </w:rPr>
        <w:t>10</w:t>
      </w:r>
      <w:r w:rsidRPr="006143E3">
        <w:rPr>
          <w:rFonts w:ascii="Helvetica" w:eastAsia="宋体" w:hAnsi="Helvetica" w:cs="Helvetica"/>
          <w:color w:val="333344"/>
          <w:kern w:val="0"/>
          <w:sz w:val="23"/>
          <w:szCs w:val="23"/>
        </w:rPr>
        <w:t>。</w:t>
      </w:r>
    </w:p>
    <w:p w:rsidR="006143E3" w:rsidRPr="006143E3" w:rsidRDefault="006143E3" w:rsidP="006143E3">
      <w:pPr>
        <w:widowControl/>
        <w:shd w:val="clear" w:color="auto" w:fill="FFFFFF"/>
        <w:spacing w:after="120"/>
        <w:jc w:val="left"/>
        <w:rPr>
          <w:rFonts w:ascii="Helvetica" w:eastAsia="宋体" w:hAnsi="Helvetica" w:cs="Helvetica"/>
          <w:color w:val="333344"/>
          <w:kern w:val="0"/>
          <w:sz w:val="23"/>
          <w:szCs w:val="23"/>
        </w:rPr>
      </w:pPr>
      <w:r w:rsidRPr="006143E3">
        <w:rPr>
          <w:rFonts w:ascii="Helvetica" w:eastAsia="宋体" w:hAnsi="Helvetica" w:cs="Helvetica"/>
          <w:color w:val="333344"/>
          <w:kern w:val="0"/>
          <w:sz w:val="23"/>
          <w:szCs w:val="23"/>
        </w:rPr>
        <w:t>除了</w:t>
      </w:r>
      <w:r w:rsidRPr="006143E3">
        <w:rPr>
          <w:rFonts w:ascii="Consolas" w:eastAsia="宋体" w:hAnsi="Consolas" w:cs="Consolas"/>
          <w:color w:val="C7254E"/>
          <w:kern w:val="0"/>
          <w:sz w:val="23"/>
          <w:szCs w:val="23"/>
          <w:shd w:val="clear" w:color="auto" w:fill="F9F2F4"/>
        </w:rPr>
        <w:t>SET</w:t>
      </w:r>
      <w:r w:rsidRPr="006143E3">
        <w:rPr>
          <w:rFonts w:ascii="Helvetica" w:eastAsia="宋体" w:hAnsi="Helvetica" w:cs="Helvetica"/>
          <w:color w:val="333344"/>
          <w:kern w:val="0"/>
          <w:sz w:val="23"/>
          <w:szCs w:val="23"/>
        </w:rPr>
        <w:t>语句之外，还可以使用</w:t>
      </w:r>
      <w:r w:rsidRPr="006143E3">
        <w:rPr>
          <w:rFonts w:ascii="Consolas" w:eastAsia="宋体" w:hAnsi="Consolas" w:cs="Consolas"/>
          <w:color w:val="C7254E"/>
          <w:kern w:val="0"/>
          <w:sz w:val="23"/>
          <w:szCs w:val="23"/>
          <w:shd w:val="clear" w:color="auto" w:fill="F9F2F4"/>
        </w:rPr>
        <w:t>SELECT INTO</w:t>
      </w:r>
      <w:r w:rsidRPr="006143E3">
        <w:rPr>
          <w:rFonts w:ascii="Helvetica" w:eastAsia="宋体" w:hAnsi="Helvetica" w:cs="Helvetica"/>
          <w:color w:val="333344"/>
          <w:kern w:val="0"/>
          <w:sz w:val="23"/>
          <w:szCs w:val="23"/>
        </w:rPr>
        <w:t>语句将查询的结果分配给一个变量。</w:t>
      </w:r>
      <w:r w:rsidRPr="006143E3">
        <w:rPr>
          <w:rFonts w:ascii="Helvetica" w:eastAsia="宋体" w:hAnsi="Helvetica" w:cs="Helvetica"/>
          <w:color w:val="333344"/>
          <w:kern w:val="0"/>
          <w:sz w:val="23"/>
          <w:szCs w:val="23"/>
        </w:rPr>
        <w:t xml:space="preserve"> </w:t>
      </w:r>
      <w:r w:rsidRPr="006143E3">
        <w:rPr>
          <w:rFonts w:ascii="Helvetica" w:eastAsia="宋体" w:hAnsi="Helvetica" w:cs="Helvetica"/>
          <w:color w:val="333344"/>
          <w:kern w:val="0"/>
          <w:sz w:val="23"/>
          <w:szCs w:val="23"/>
        </w:rPr>
        <w:t>请参阅以下示例：</w:t>
      </w:r>
    </w:p>
    <w:p w:rsidR="006143E3" w:rsidRPr="006143E3" w:rsidRDefault="006143E3" w:rsidP="006143E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ins w:id="5" w:author="Unknown"/>
          <w:rFonts w:ascii="Consolas" w:eastAsia="宋体" w:hAnsi="Consolas" w:cs="Consolas"/>
          <w:color w:val="0077AA"/>
          <w:kern w:val="0"/>
          <w:sz w:val="20"/>
          <w:szCs w:val="20"/>
        </w:rPr>
      </w:pPr>
      <w:ins w:id="6" w:author="Unknown">
        <w:r w:rsidRPr="006143E3">
          <w:rPr>
            <w:rFonts w:ascii="Consolas" w:eastAsia="宋体" w:hAnsi="Consolas" w:cs="Consolas"/>
            <w:color w:val="0077AA"/>
            <w:kern w:val="0"/>
            <w:sz w:val="20"/>
            <w:szCs w:val="20"/>
          </w:rPr>
          <w:t>DECLARE total_products INT DEFAULT 0</w:t>
        </w:r>
      </w:ins>
    </w:p>
    <w:p w:rsidR="006143E3" w:rsidRPr="006143E3" w:rsidRDefault="006143E3" w:rsidP="006143E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ins w:id="7" w:author="Unknown"/>
          <w:rFonts w:ascii="Consolas" w:eastAsia="宋体" w:hAnsi="Consolas" w:cs="Consolas"/>
          <w:color w:val="0077AA"/>
          <w:kern w:val="0"/>
          <w:sz w:val="20"/>
          <w:szCs w:val="20"/>
        </w:rPr>
      </w:pPr>
    </w:p>
    <w:p w:rsidR="006143E3" w:rsidRPr="006143E3" w:rsidRDefault="006143E3" w:rsidP="006143E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ins w:id="8" w:author="Unknown"/>
          <w:rFonts w:ascii="Consolas" w:eastAsia="宋体" w:hAnsi="Consolas" w:cs="Consolas"/>
          <w:color w:val="0077AA"/>
          <w:kern w:val="0"/>
          <w:sz w:val="20"/>
          <w:szCs w:val="20"/>
        </w:rPr>
      </w:pPr>
      <w:ins w:id="9" w:author="Unknown">
        <w:r w:rsidRPr="006143E3">
          <w:rPr>
            <w:rFonts w:ascii="Consolas" w:eastAsia="宋体" w:hAnsi="Consolas" w:cs="Consolas"/>
            <w:color w:val="0077AA"/>
            <w:kern w:val="0"/>
            <w:sz w:val="20"/>
            <w:szCs w:val="20"/>
          </w:rPr>
          <w:t xml:space="preserve">SELECT </w:t>
        </w:r>
        <w:proofErr w:type="gramStart"/>
        <w:r w:rsidRPr="006143E3">
          <w:rPr>
            <w:rFonts w:ascii="Consolas" w:eastAsia="宋体" w:hAnsi="Consolas" w:cs="Consolas"/>
            <w:color w:val="0077AA"/>
            <w:kern w:val="0"/>
            <w:sz w:val="20"/>
            <w:szCs w:val="20"/>
          </w:rPr>
          <w:t>COUNT(</w:t>
        </w:r>
        <w:proofErr w:type="gramEnd"/>
        <w:r w:rsidRPr="006143E3">
          <w:rPr>
            <w:rFonts w:ascii="Consolas" w:eastAsia="宋体" w:hAnsi="Consolas" w:cs="Consolas"/>
            <w:color w:val="0077AA"/>
            <w:kern w:val="0"/>
            <w:sz w:val="20"/>
            <w:szCs w:val="20"/>
          </w:rPr>
          <w:t>*) INTO total_products</w:t>
        </w:r>
      </w:ins>
    </w:p>
    <w:p w:rsidR="006143E3" w:rsidRPr="006143E3" w:rsidRDefault="006143E3" w:rsidP="006143E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ins w:id="10" w:author="Unknown"/>
          <w:rFonts w:ascii="Consolas" w:eastAsia="宋体" w:hAnsi="Consolas" w:cs="Consolas"/>
          <w:color w:val="0077AA"/>
          <w:kern w:val="0"/>
          <w:sz w:val="20"/>
          <w:szCs w:val="20"/>
        </w:rPr>
      </w:pPr>
      <w:ins w:id="11" w:author="Unknown">
        <w:r w:rsidRPr="006143E3">
          <w:rPr>
            <w:rFonts w:ascii="Consolas" w:eastAsia="宋体" w:hAnsi="Consolas" w:cs="Consolas"/>
            <w:color w:val="0077AA"/>
            <w:kern w:val="0"/>
            <w:sz w:val="20"/>
            <w:szCs w:val="20"/>
          </w:rPr>
          <w:t>FROM products</w:t>
        </w:r>
      </w:ins>
    </w:p>
    <w:p w:rsidR="006143E3" w:rsidRPr="006143E3" w:rsidRDefault="006143E3" w:rsidP="006143E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ins w:id="12" w:author="Unknown"/>
          <w:rFonts w:ascii="Consolas" w:eastAsia="宋体" w:hAnsi="Consolas" w:cs="Consolas"/>
          <w:color w:val="0077AA"/>
          <w:kern w:val="0"/>
          <w:sz w:val="20"/>
          <w:szCs w:val="20"/>
        </w:rPr>
      </w:pPr>
      <w:ins w:id="13" w:author="Unknown">
        <w:r w:rsidRPr="006143E3">
          <w:rPr>
            <w:rFonts w:ascii="Consolas" w:eastAsia="宋体" w:hAnsi="Consolas" w:cs="Consolas"/>
            <w:color w:val="0077AA"/>
            <w:kern w:val="0"/>
            <w:sz w:val="20"/>
            <w:szCs w:val="20"/>
          </w:rPr>
          <w:t>SQL</w:t>
        </w:r>
      </w:ins>
    </w:p>
    <w:p w:rsidR="006143E3" w:rsidRPr="006143E3" w:rsidRDefault="006143E3" w:rsidP="006143E3">
      <w:pPr>
        <w:widowControl/>
        <w:shd w:val="clear" w:color="auto" w:fill="FFFFFF"/>
        <w:spacing w:after="120"/>
        <w:jc w:val="left"/>
        <w:rPr>
          <w:ins w:id="14" w:author="Unknown"/>
          <w:rFonts w:ascii="Helvetica" w:eastAsia="宋体" w:hAnsi="Helvetica" w:cs="Helvetica"/>
          <w:color w:val="333344"/>
          <w:kern w:val="0"/>
          <w:sz w:val="23"/>
          <w:szCs w:val="23"/>
        </w:rPr>
      </w:pPr>
      <w:ins w:id="15" w:author="Unknown">
        <w:r w:rsidRPr="006143E3">
          <w:rPr>
            <w:rFonts w:ascii="Helvetica" w:eastAsia="宋体" w:hAnsi="Helvetica" w:cs="Helvetica"/>
            <w:color w:val="333344"/>
            <w:kern w:val="0"/>
            <w:sz w:val="23"/>
            <w:szCs w:val="23"/>
          </w:rPr>
          <w:t>在上面的例子中：</w:t>
        </w:r>
      </w:ins>
    </w:p>
    <w:p w:rsidR="006143E3" w:rsidRPr="006143E3" w:rsidRDefault="006143E3" w:rsidP="006143E3">
      <w:pPr>
        <w:widowControl/>
        <w:numPr>
          <w:ilvl w:val="0"/>
          <w:numId w:val="12"/>
        </w:numPr>
        <w:shd w:val="clear" w:color="auto" w:fill="FFFFFF"/>
        <w:spacing w:before="100" w:beforeAutospacing="1" w:after="90"/>
        <w:ind w:left="690"/>
        <w:jc w:val="left"/>
        <w:rPr>
          <w:ins w:id="16" w:author="Unknown"/>
          <w:rFonts w:ascii="Helvetica" w:eastAsia="宋体" w:hAnsi="Helvetica" w:cs="Helvetica"/>
          <w:color w:val="333344"/>
          <w:kern w:val="0"/>
          <w:sz w:val="23"/>
          <w:szCs w:val="23"/>
        </w:rPr>
      </w:pPr>
      <w:ins w:id="17" w:author="Unknown">
        <w:r w:rsidRPr="006143E3">
          <w:rPr>
            <w:rFonts w:ascii="Helvetica" w:eastAsia="宋体" w:hAnsi="Helvetica" w:cs="Helvetica"/>
            <w:i/>
            <w:iCs/>
            <w:color w:val="333344"/>
            <w:kern w:val="0"/>
            <w:sz w:val="23"/>
            <w:szCs w:val="23"/>
          </w:rPr>
          <w:t>首先</w:t>
        </w:r>
        <w:r w:rsidRPr="006143E3">
          <w:rPr>
            <w:rFonts w:ascii="Helvetica" w:eastAsia="宋体" w:hAnsi="Helvetica" w:cs="Helvetica"/>
            <w:color w:val="333344"/>
            <w:kern w:val="0"/>
            <w:sz w:val="23"/>
            <w:szCs w:val="23"/>
          </w:rPr>
          <w:t>，声明一个名为</w:t>
        </w:r>
        <w:r w:rsidRPr="006143E3">
          <w:rPr>
            <w:rFonts w:ascii="Consolas" w:eastAsia="宋体" w:hAnsi="Consolas" w:cs="Consolas"/>
            <w:color w:val="C7254E"/>
            <w:kern w:val="0"/>
            <w:sz w:val="23"/>
            <w:szCs w:val="23"/>
            <w:shd w:val="clear" w:color="auto" w:fill="F9F2F4"/>
          </w:rPr>
          <w:t>total_products</w:t>
        </w:r>
        <w:r w:rsidRPr="006143E3">
          <w:rPr>
            <w:rFonts w:ascii="Helvetica" w:eastAsia="宋体" w:hAnsi="Helvetica" w:cs="Helvetica"/>
            <w:color w:val="333344"/>
            <w:kern w:val="0"/>
            <w:sz w:val="23"/>
            <w:szCs w:val="23"/>
          </w:rPr>
          <w:t>的变量，并将其值初始化为</w:t>
        </w:r>
        <w:r w:rsidRPr="006143E3">
          <w:rPr>
            <w:rFonts w:ascii="Consolas" w:eastAsia="宋体" w:hAnsi="Consolas" w:cs="Consolas"/>
            <w:color w:val="C7254E"/>
            <w:kern w:val="0"/>
            <w:sz w:val="23"/>
            <w:szCs w:val="23"/>
            <w:shd w:val="clear" w:color="auto" w:fill="F9F2F4"/>
          </w:rPr>
          <w:t>0</w:t>
        </w:r>
        <w:r w:rsidRPr="006143E3">
          <w:rPr>
            <w:rFonts w:ascii="Helvetica" w:eastAsia="宋体" w:hAnsi="Helvetica" w:cs="Helvetica"/>
            <w:color w:val="333344"/>
            <w:kern w:val="0"/>
            <w:sz w:val="23"/>
            <w:szCs w:val="23"/>
          </w:rPr>
          <w:t>。</w:t>
        </w:r>
      </w:ins>
    </w:p>
    <w:p w:rsidR="006143E3" w:rsidRPr="006143E3" w:rsidRDefault="006143E3" w:rsidP="006143E3">
      <w:pPr>
        <w:widowControl/>
        <w:numPr>
          <w:ilvl w:val="0"/>
          <w:numId w:val="12"/>
        </w:numPr>
        <w:shd w:val="clear" w:color="auto" w:fill="FFFFFF"/>
        <w:spacing w:before="100" w:beforeAutospacing="1" w:after="90"/>
        <w:ind w:left="690"/>
        <w:jc w:val="left"/>
        <w:rPr>
          <w:ins w:id="18" w:author="Unknown"/>
          <w:rFonts w:ascii="Helvetica" w:eastAsia="宋体" w:hAnsi="Helvetica" w:cs="Helvetica"/>
          <w:color w:val="333344"/>
          <w:kern w:val="0"/>
          <w:sz w:val="23"/>
          <w:szCs w:val="23"/>
        </w:rPr>
      </w:pPr>
      <w:ins w:id="19" w:author="Unknown">
        <w:r w:rsidRPr="006143E3">
          <w:rPr>
            <w:rFonts w:ascii="Helvetica" w:eastAsia="宋体" w:hAnsi="Helvetica" w:cs="Helvetica"/>
            <w:i/>
            <w:iCs/>
            <w:color w:val="333344"/>
            <w:kern w:val="0"/>
            <w:sz w:val="23"/>
            <w:szCs w:val="23"/>
          </w:rPr>
          <w:t>然后</w:t>
        </w:r>
        <w:r w:rsidRPr="006143E3">
          <w:rPr>
            <w:rFonts w:ascii="Helvetica" w:eastAsia="宋体" w:hAnsi="Helvetica" w:cs="Helvetica"/>
            <w:color w:val="333344"/>
            <w:kern w:val="0"/>
            <w:sz w:val="23"/>
            <w:szCs w:val="23"/>
          </w:rPr>
          <w:t>，使用</w:t>
        </w:r>
        <w:r w:rsidRPr="006143E3">
          <w:rPr>
            <w:rFonts w:ascii="Consolas" w:eastAsia="宋体" w:hAnsi="Consolas" w:cs="Consolas"/>
            <w:color w:val="C7254E"/>
            <w:kern w:val="0"/>
            <w:sz w:val="23"/>
            <w:szCs w:val="23"/>
            <w:shd w:val="clear" w:color="auto" w:fill="F9F2F4"/>
          </w:rPr>
          <w:t>SELECT INTO</w:t>
        </w:r>
        <w:r w:rsidRPr="006143E3">
          <w:rPr>
            <w:rFonts w:ascii="Helvetica" w:eastAsia="宋体" w:hAnsi="Helvetica" w:cs="Helvetica"/>
            <w:color w:val="333344"/>
            <w:kern w:val="0"/>
            <w:sz w:val="23"/>
            <w:szCs w:val="23"/>
          </w:rPr>
          <w:t>语句来</w:t>
        </w:r>
        <w:proofErr w:type="gramStart"/>
        <w:r w:rsidRPr="006143E3">
          <w:rPr>
            <w:rFonts w:ascii="Helvetica" w:eastAsia="宋体" w:hAnsi="Helvetica" w:cs="Helvetica"/>
            <w:color w:val="333344"/>
            <w:kern w:val="0"/>
            <w:sz w:val="23"/>
            <w:szCs w:val="23"/>
          </w:rPr>
          <w:t>分配值给</w:t>
        </w:r>
        <w:proofErr w:type="gramEnd"/>
        <w:r w:rsidRPr="006143E3">
          <w:rPr>
            <w:rFonts w:ascii="Consolas" w:eastAsia="宋体" w:hAnsi="Consolas" w:cs="Consolas"/>
            <w:color w:val="C7254E"/>
            <w:kern w:val="0"/>
            <w:sz w:val="23"/>
            <w:szCs w:val="23"/>
            <w:shd w:val="clear" w:color="auto" w:fill="F9F2F4"/>
          </w:rPr>
          <w:t>total_products</w:t>
        </w:r>
        <w:r w:rsidRPr="006143E3">
          <w:rPr>
            <w:rFonts w:ascii="Helvetica" w:eastAsia="宋体" w:hAnsi="Helvetica" w:cs="Helvetica"/>
            <w:color w:val="333344"/>
            <w:kern w:val="0"/>
            <w:sz w:val="23"/>
            <w:szCs w:val="23"/>
          </w:rPr>
          <w:t>变量，从</w:t>
        </w:r>
        <w:r w:rsidRPr="006143E3">
          <w:rPr>
            <w:rFonts w:ascii="Helvetica" w:eastAsia="宋体" w:hAnsi="Helvetica" w:cs="Helvetica"/>
            <w:color w:val="333344"/>
            <w:kern w:val="0"/>
            <w:sz w:val="23"/>
            <w:szCs w:val="23"/>
          </w:rPr>
          <w:fldChar w:fldCharType="begin"/>
        </w:r>
        <w:r w:rsidRPr="006143E3">
          <w:rPr>
            <w:rFonts w:ascii="Helvetica" w:eastAsia="宋体" w:hAnsi="Helvetica" w:cs="Helvetica"/>
            <w:color w:val="333344"/>
            <w:kern w:val="0"/>
            <w:sz w:val="23"/>
            <w:szCs w:val="23"/>
          </w:rPr>
          <w:instrText xml:space="preserve"> </w:instrText>
        </w:r>
        <w:r w:rsidRPr="006143E3">
          <w:rPr>
            <w:rFonts w:ascii="Helvetica" w:eastAsia="宋体" w:hAnsi="Helvetica" w:cs="Helvetica" w:hint="eastAsia"/>
            <w:color w:val="333344"/>
            <w:kern w:val="0"/>
            <w:sz w:val="23"/>
            <w:szCs w:val="23"/>
          </w:rPr>
          <w:instrText>HYPERLINK "http://www.yiibai.com/mysql/sample-database.html" \o "</w:instrText>
        </w:r>
        <w:r w:rsidRPr="006143E3">
          <w:rPr>
            <w:rFonts w:ascii="Helvetica" w:eastAsia="宋体" w:hAnsi="Helvetica" w:cs="Helvetica" w:hint="eastAsia"/>
            <w:color w:val="333344"/>
            <w:kern w:val="0"/>
            <w:sz w:val="23"/>
            <w:szCs w:val="23"/>
          </w:rPr>
          <w:instrText>示例数据库</w:instrText>
        </w:r>
        <w:r w:rsidRPr="006143E3">
          <w:rPr>
            <w:rFonts w:ascii="Helvetica" w:eastAsia="宋体" w:hAnsi="Helvetica" w:cs="Helvetica" w:hint="eastAsia"/>
            <w:color w:val="333344"/>
            <w:kern w:val="0"/>
            <w:sz w:val="23"/>
            <w:szCs w:val="23"/>
          </w:rPr>
          <w:instrText>(yiibaidb)" \t "_blank"</w:instrText>
        </w:r>
        <w:r w:rsidRPr="006143E3">
          <w:rPr>
            <w:rFonts w:ascii="Helvetica" w:eastAsia="宋体" w:hAnsi="Helvetica" w:cs="Helvetica"/>
            <w:color w:val="333344"/>
            <w:kern w:val="0"/>
            <w:sz w:val="23"/>
            <w:szCs w:val="23"/>
          </w:rPr>
          <w:instrText xml:space="preserve"> </w:instrText>
        </w:r>
        <w:r w:rsidRPr="006143E3">
          <w:rPr>
            <w:rFonts w:ascii="Helvetica" w:eastAsia="宋体" w:hAnsi="Helvetica" w:cs="Helvetica"/>
            <w:color w:val="333344"/>
            <w:kern w:val="0"/>
            <w:sz w:val="23"/>
            <w:szCs w:val="23"/>
          </w:rPr>
          <w:fldChar w:fldCharType="separate"/>
        </w:r>
        <w:r w:rsidRPr="006143E3">
          <w:rPr>
            <w:rFonts w:ascii="Helvetica" w:eastAsia="宋体" w:hAnsi="Helvetica" w:cs="Helvetica"/>
            <w:color w:val="3298D6"/>
            <w:kern w:val="0"/>
            <w:sz w:val="23"/>
            <w:szCs w:val="23"/>
          </w:rPr>
          <w:t>示例数据库</w:t>
        </w:r>
        <w:r w:rsidRPr="006143E3">
          <w:rPr>
            <w:rFonts w:ascii="Helvetica" w:eastAsia="宋体" w:hAnsi="Helvetica" w:cs="Helvetica"/>
            <w:color w:val="3298D6"/>
            <w:kern w:val="0"/>
            <w:sz w:val="23"/>
            <w:szCs w:val="23"/>
          </w:rPr>
          <w:t>(yiibaidb)</w:t>
        </w:r>
        <w:r w:rsidRPr="006143E3">
          <w:rPr>
            <w:rFonts w:ascii="Helvetica" w:eastAsia="宋体" w:hAnsi="Helvetica" w:cs="Helvetica"/>
            <w:color w:val="333344"/>
            <w:kern w:val="0"/>
            <w:sz w:val="23"/>
            <w:szCs w:val="23"/>
          </w:rPr>
          <w:fldChar w:fldCharType="end"/>
        </w:r>
        <w:r w:rsidRPr="006143E3">
          <w:rPr>
            <w:rFonts w:ascii="Helvetica" w:eastAsia="宋体" w:hAnsi="Helvetica" w:cs="Helvetica"/>
            <w:color w:val="333344"/>
            <w:kern w:val="0"/>
            <w:sz w:val="23"/>
            <w:szCs w:val="23"/>
          </w:rPr>
          <w:t>中的</w:t>
        </w:r>
        <w:r w:rsidRPr="006143E3">
          <w:rPr>
            <w:rFonts w:ascii="Consolas" w:eastAsia="宋体" w:hAnsi="Consolas" w:cs="Consolas"/>
            <w:color w:val="C7254E"/>
            <w:kern w:val="0"/>
            <w:sz w:val="23"/>
            <w:szCs w:val="23"/>
            <w:shd w:val="clear" w:color="auto" w:fill="F9F2F4"/>
          </w:rPr>
          <w:t>products</w:t>
        </w:r>
        <w:r w:rsidRPr="006143E3">
          <w:rPr>
            <w:rFonts w:ascii="Helvetica" w:eastAsia="宋体" w:hAnsi="Helvetica" w:cs="Helvetica"/>
            <w:color w:val="333344"/>
            <w:kern w:val="0"/>
            <w:sz w:val="23"/>
            <w:szCs w:val="23"/>
          </w:rPr>
          <w:t>表中选择的产品数量</w:t>
        </w:r>
      </w:ins>
    </w:p>
    <w:p w:rsidR="006143E3" w:rsidRPr="006143E3" w:rsidRDefault="006143E3" w:rsidP="006143E3"/>
    <w:p w:rsidR="00C70A04" w:rsidRDefault="00271E64" w:rsidP="00271E64">
      <w:pPr>
        <w:pStyle w:val="3"/>
        <w:rPr>
          <w:rFonts w:hint="eastAsia"/>
        </w:rPr>
      </w:pPr>
      <w:r w:rsidRPr="00271E64">
        <w:rPr>
          <w:rFonts w:hint="eastAsia"/>
        </w:rPr>
        <w:t>变量范围</w:t>
      </w:r>
      <w:r w:rsidRPr="00271E64">
        <w:rPr>
          <w:rFonts w:hint="eastAsia"/>
        </w:rPr>
        <w:t>(</w:t>
      </w:r>
      <w:r w:rsidRPr="00271E64">
        <w:rPr>
          <w:rFonts w:hint="eastAsia"/>
        </w:rPr>
        <w:t>作用域</w:t>
      </w:r>
      <w:r w:rsidRPr="00271E64">
        <w:rPr>
          <w:rFonts w:hint="eastAsia"/>
        </w:rPr>
        <w:t>)</w:t>
      </w:r>
    </w:p>
    <w:p w:rsidR="00271E64" w:rsidRPr="00271E64" w:rsidRDefault="00271E64" w:rsidP="00271E64">
      <w:pPr>
        <w:widowControl/>
        <w:shd w:val="clear" w:color="auto" w:fill="FFFFFF"/>
        <w:spacing w:after="120"/>
        <w:jc w:val="left"/>
        <w:rPr>
          <w:rFonts w:ascii="Helvetica" w:eastAsia="宋体" w:hAnsi="Helvetica" w:cs="Helvetica"/>
          <w:color w:val="333344"/>
          <w:kern w:val="0"/>
          <w:sz w:val="23"/>
          <w:szCs w:val="23"/>
        </w:rPr>
      </w:pPr>
      <w:r w:rsidRPr="00271E64">
        <w:rPr>
          <w:rFonts w:ascii="Helvetica" w:eastAsia="宋体" w:hAnsi="Helvetica" w:cs="Helvetica"/>
          <w:color w:val="333344"/>
          <w:kern w:val="0"/>
          <w:sz w:val="23"/>
          <w:szCs w:val="23"/>
        </w:rPr>
        <w:t>一个变量有自己的范围</w:t>
      </w:r>
      <w:r w:rsidRPr="00271E64">
        <w:rPr>
          <w:rFonts w:ascii="Helvetica" w:eastAsia="宋体" w:hAnsi="Helvetica" w:cs="Helvetica"/>
          <w:color w:val="333344"/>
          <w:kern w:val="0"/>
          <w:sz w:val="23"/>
          <w:szCs w:val="23"/>
        </w:rPr>
        <w:t>(</w:t>
      </w:r>
      <w:r w:rsidRPr="00271E64">
        <w:rPr>
          <w:rFonts w:ascii="Helvetica" w:eastAsia="宋体" w:hAnsi="Helvetica" w:cs="Helvetica"/>
          <w:color w:val="333344"/>
          <w:kern w:val="0"/>
          <w:sz w:val="23"/>
          <w:szCs w:val="23"/>
        </w:rPr>
        <w:t>作用域</w:t>
      </w:r>
      <w:r w:rsidRPr="00271E64">
        <w:rPr>
          <w:rFonts w:ascii="Helvetica" w:eastAsia="宋体" w:hAnsi="Helvetica" w:cs="Helvetica"/>
          <w:color w:val="333344"/>
          <w:kern w:val="0"/>
          <w:sz w:val="23"/>
          <w:szCs w:val="23"/>
        </w:rPr>
        <w:t>)</w:t>
      </w:r>
      <w:r w:rsidRPr="00271E64">
        <w:rPr>
          <w:rFonts w:ascii="Helvetica" w:eastAsia="宋体" w:hAnsi="Helvetica" w:cs="Helvetica"/>
          <w:color w:val="333344"/>
          <w:kern w:val="0"/>
          <w:sz w:val="23"/>
          <w:szCs w:val="23"/>
        </w:rPr>
        <w:t>，它用来定义它的生命周期。</w:t>
      </w:r>
      <w:r w:rsidRPr="00271E64">
        <w:rPr>
          <w:rFonts w:ascii="Helvetica" w:eastAsia="宋体" w:hAnsi="Helvetica" w:cs="Helvetica"/>
          <w:color w:val="333344"/>
          <w:kern w:val="0"/>
          <w:sz w:val="23"/>
          <w:szCs w:val="23"/>
        </w:rPr>
        <w:t xml:space="preserve"> </w:t>
      </w:r>
      <w:r w:rsidRPr="00271E64">
        <w:rPr>
          <w:rFonts w:ascii="Helvetica" w:eastAsia="宋体" w:hAnsi="Helvetica" w:cs="Helvetica"/>
          <w:color w:val="333344"/>
          <w:kern w:val="0"/>
          <w:sz w:val="23"/>
          <w:szCs w:val="23"/>
        </w:rPr>
        <w:t>如果在存储过程中声明一个变量，那么当达到存储过程的</w:t>
      </w:r>
      <w:r w:rsidRPr="00271E64">
        <w:rPr>
          <w:rFonts w:ascii="Consolas" w:eastAsia="宋体" w:hAnsi="Consolas" w:cs="Consolas"/>
          <w:color w:val="C7254E"/>
          <w:kern w:val="0"/>
          <w:sz w:val="23"/>
          <w:szCs w:val="23"/>
          <w:shd w:val="clear" w:color="auto" w:fill="F9F2F4"/>
        </w:rPr>
        <w:t>END</w:t>
      </w:r>
      <w:r w:rsidRPr="00271E64">
        <w:rPr>
          <w:rFonts w:ascii="Helvetica" w:eastAsia="宋体" w:hAnsi="Helvetica" w:cs="Helvetica"/>
          <w:color w:val="333344"/>
          <w:kern w:val="0"/>
          <w:sz w:val="23"/>
          <w:szCs w:val="23"/>
        </w:rPr>
        <w:t>语句时，它将超出范围，因此在其它代码块中无法访问。</w:t>
      </w:r>
    </w:p>
    <w:p w:rsidR="00271E64" w:rsidRPr="00271E64" w:rsidRDefault="00271E64" w:rsidP="00271E64">
      <w:pPr>
        <w:widowControl/>
        <w:shd w:val="clear" w:color="auto" w:fill="FFFFFF"/>
        <w:spacing w:after="120"/>
        <w:jc w:val="left"/>
        <w:rPr>
          <w:rFonts w:ascii="Helvetica" w:eastAsia="宋体" w:hAnsi="Helvetica" w:cs="Helvetica"/>
          <w:color w:val="333344"/>
          <w:kern w:val="0"/>
          <w:sz w:val="23"/>
          <w:szCs w:val="23"/>
        </w:rPr>
      </w:pPr>
      <w:r w:rsidRPr="00271E64">
        <w:rPr>
          <w:rFonts w:ascii="Helvetica" w:eastAsia="宋体" w:hAnsi="Helvetica" w:cs="Helvetica"/>
          <w:color w:val="333344"/>
          <w:kern w:val="0"/>
          <w:sz w:val="23"/>
          <w:szCs w:val="23"/>
        </w:rPr>
        <w:t>如果您在</w:t>
      </w:r>
      <w:r w:rsidRPr="00271E64">
        <w:rPr>
          <w:rFonts w:ascii="Consolas" w:eastAsia="宋体" w:hAnsi="Consolas" w:cs="Consolas"/>
          <w:color w:val="C7254E"/>
          <w:kern w:val="0"/>
          <w:sz w:val="23"/>
          <w:szCs w:val="23"/>
          <w:shd w:val="clear" w:color="auto" w:fill="F9F2F4"/>
        </w:rPr>
        <w:t>BEGIN END</w:t>
      </w:r>
      <w:r w:rsidRPr="00271E64">
        <w:rPr>
          <w:rFonts w:ascii="Helvetica" w:eastAsia="宋体" w:hAnsi="Helvetica" w:cs="Helvetica"/>
          <w:color w:val="333344"/>
          <w:kern w:val="0"/>
          <w:sz w:val="23"/>
          <w:szCs w:val="23"/>
        </w:rPr>
        <w:t>块内声明一个变量，那么如果达到</w:t>
      </w:r>
      <w:r w:rsidRPr="00271E64">
        <w:rPr>
          <w:rFonts w:ascii="Consolas" w:eastAsia="宋体" w:hAnsi="Consolas" w:cs="Consolas"/>
          <w:color w:val="C7254E"/>
          <w:kern w:val="0"/>
          <w:sz w:val="23"/>
          <w:szCs w:val="23"/>
          <w:shd w:val="clear" w:color="auto" w:fill="F9F2F4"/>
        </w:rPr>
        <w:t>END</w:t>
      </w:r>
      <w:r w:rsidRPr="00271E64">
        <w:rPr>
          <w:rFonts w:ascii="Helvetica" w:eastAsia="宋体" w:hAnsi="Helvetica" w:cs="Helvetica"/>
          <w:color w:val="333344"/>
          <w:kern w:val="0"/>
          <w:sz w:val="23"/>
          <w:szCs w:val="23"/>
        </w:rPr>
        <w:t>，它将超出范围。</w:t>
      </w:r>
      <w:r w:rsidRPr="00271E64">
        <w:rPr>
          <w:rFonts w:ascii="Helvetica" w:eastAsia="宋体" w:hAnsi="Helvetica" w:cs="Helvetica"/>
          <w:color w:val="333344"/>
          <w:kern w:val="0"/>
          <w:sz w:val="23"/>
          <w:szCs w:val="23"/>
        </w:rPr>
        <w:t xml:space="preserve"> </w:t>
      </w:r>
      <w:r w:rsidRPr="00271E64">
        <w:rPr>
          <w:rFonts w:ascii="Helvetica" w:eastAsia="宋体" w:hAnsi="Helvetica" w:cs="Helvetica"/>
          <w:color w:val="333344"/>
          <w:kern w:val="0"/>
          <w:sz w:val="23"/>
          <w:szCs w:val="23"/>
        </w:rPr>
        <w:t>可以在不同的作用域中声明具有相同名称的两个或多个变量，因为变量仅在自己的作用域中有效。</w:t>
      </w:r>
      <w:r w:rsidRPr="00271E64">
        <w:rPr>
          <w:rFonts w:ascii="Helvetica" w:eastAsia="宋体" w:hAnsi="Helvetica" w:cs="Helvetica"/>
          <w:color w:val="333344"/>
          <w:kern w:val="0"/>
          <w:sz w:val="23"/>
          <w:szCs w:val="23"/>
        </w:rPr>
        <w:t xml:space="preserve"> </w:t>
      </w:r>
      <w:r w:rsidRPr="00271E64">
        <w:rPr>
          <w:rFonts w:ascii="Helvetica" w:eastAsia="宋体" w:hAnsi="Helvetica" w:cs="Helvetica"/>
          <w:color w:val="333344"/>
          <w:kern w:val="0"/>
          <w:sz w:val="23"/>
          <w:szCs w:val="23"/>
        </w:rPr>
        <w:t>但是，在不同范围内声明具有相同名称的变量不是很好的编程习惯。</w:t>
      </w:r>
    </w:p>
    <w:p w:rsidR="00271E64" w:rsidRPr="00271E64" w:rsidRDefault="00271E64" w:rsidP="00271E64">
      <w:pPr>
        <w:widowControl/>
        <w:shd w:val="clear" w:color="auto" w:fill="FFFFFF"/>
        <w:spacing w:after="120"/>
        <w:jc w:val="left"/>
        <w:rPr>
          <w:rFonts w:ascii="Helvetica" w:eastAsia="宋体" w:hAnsi="Helvetica" w:cs="Helvetica"/>
          <w:color w:val="333344"/>
          <w:kern w:val="0"/>
          <w:sz w:val="23"/>
          <w:szCs w:val="23"/>
        </w:rPr>
      </w:pPr>
      <w:r w:rsidRPr="00271E64">
        <w:rPr>
          <w:rFonts w:ascii="Helvetica" w:eastAsia="宋体" w:hAnsi="Helvetica" w:cs="Helvetica"/>
          <w:color w:val="333344"/>
          <w:kern w:val="0"/>
          <w:sz w:val="23"/>
          <w:szCs w:val="23"/>
        </w:rPr>
        <w:t>以</w:t>
      </w:r>
      <w:r w:rsidRPr="00271E64">
        <w:rPr>
          <w:rFonts w:ascii="Consolas" w:eastAsia="宋体" w:hAnsi="Consolas" w:cs="Consolas"/>
          <w:color w:val="C7254E"/>
          <w:kern w:val="0"/>
          <w:sz w:val="23"/>
          <w:szCs w:val="23"/>
          <w:shd w:val="clear" w:color="auto" w:fill="F9F2F4"/>
        </w:rPr>
        <w:t>@</w:t>
      </w:r>
      <w:r w:rsidRPr="00271E64">
        <w:rPr>
          <w:rFonts w:ascii="Helvetica" w:eastAsia="宋体" w:hAnsi="Helvetica" w:cs="Helvetica"/>
          <w:color w:val="333344"/>
          <w:kern w:val="0"/>
          <w:sz w:val="23"/>
          <w:szCs w:val="23"/>
        </w:rPr>
        <w:t>符号开头的变量是会话变量。直到会话结束前它可用和</w:t>
      </w:r>
      <w:proofErr w:type="gramStart"/>
      <w:r w:rsidRPr="00271E64">
        <w:rPr>
          <w:rFonts w:ascii="Helvetica" w:eastAsia="宋体" w:hAnsi="Helvetica" w:cs="Helvetica"/>
          <w:color w:val="333344"/>
          <w:kern w:val="0"/>
          <w:sz w:val="23"/>
          <w:szCs w:val="23"/>
        </w:rPr>
        <w:t>可</w:t>
      </w:r>
      <w:proofErr w:type="gramEnd"/>
      <w:r w:rsidRPr="00271E64">
        <w:rPr>
          <w:rFonts w:ascii="Helvetica" w:eastAsia="宋体" w:hAnsi="Helvetica" w:cs="Helvetica"/>
          <w:color w:val="333344"/>
          <w:kern w:val="0"/>
          <w:sz w:val="23"/>
          <w:szCs w:val="23"/>
        </w:rPr>
        <w:t>访问。</w:t>
      </w:r>
    </w:p>
    <w:p w:rsidR="00271E64" w:rsidRDefault="00F34416" w:rsidP="00F34416">
      <w:pPr>
        <w:pStyle w:val="2"/>
        <w:rPr>
          <w:rFonts w:hint="eastAsia"/>
        </w:rPr>
      </w:pPr>
      <w:r w:rsidRPr="00F34416">
        <w:rPr>
          <w:rFonts w:hint="eastAsia"/>
        </w:rPr>
        <w:lastRenderedPageBreak/>
        <w:t>MySQL</w:t>
      </w:r>
      <w:r w:rsidRPr="00F34416">
        <w:rPr>
          <w:rFonts w:hint="eastAsia"/>
        </w:rPr>
        <w:t>存储过程参数</w:t>
      </w:r>
    </w:p>
    <w:p w:rsidR="00F34416" w:rsidRDefault="00F34416" w:rsidP="00F34416">
      <w:pPr>
        <w:pStyle w:val="3"/>
        <w:rPr>
          <w:rFonts w:hint="eastAsia"/>
        </w:rPr>
      </w:pPr>
      <w:r>
        <w:t>MySQL</w:t>
      </w:r>
      <w:r>
        <w:t>存储过程参数简介</w:t>
      </w:r>
    </w:p>
    <w:p w:rsidR="00F34416" w:rsidRPr="00F34416" w:rsidRDefault="00F34416" w:rsidP="00F34416">
      <w:pPr>
        <w:widowControl/>
        <w:shd w:val="clear" w:color="auto" w:fill="FFFFFF"/>
        <w:spacing w:after="120"/>
        <w:jc w:val="left"/>
        <w:rPr>
          <w:rFonts w:ascii="Helvetica" w:eastAsia="宋体" w:hAnsi="Helvetica" w:cs="Helvetica"/>
          <w:color w:val="333344"/>
          <w:kern w:val="0"/>
          <w:sz w:val="23"/>
          <w:szCs w:val="23"/>
        </w:rPr>
      </w:pPr>
      <w:r w:rsidRPr="00F34416">
        <w:rPr>
          <w:rFonts w:ascii="Helvetica" w:eastAsia="宋体" w:hAnsi="Helvetica" w:cs="Helvetica"/>
          <w:color w:val="333344"/>
          <w:kern w:val="0"/>
          <w:sz w:val="23"/>
          <w:szCs w:val="23"/>
        </w:rPr>
        <w:t>在现实应用中，开发的存储过程几乎都需要参数。这些参数使存储过程更加灵活和有用。</w:t>
      </w:r>
      <w:r w:rsidRPr="00F34416">
        <w:rPr>
          <w:rFonts w:ascii="Helvetica" w:eastAsia="宋体" w:hAnsi="Helvetica" w:cs="Helvetica"/>
          <w:color w:val="333344"/>
          <w:kern w:val="0"/>
          <w:sz w:val="23"/>
          <w:szCs w:val="23"/>
        </w:rPr>
        <w:t xml:space="preserve"> </w:t>
      </w:r>
      <w:r w:rsidRPr="00F34416">
        <w:rPr>
          <w:rFonts w:ascii="Helvetica" w:eastAsia="宋体" w:hAnsi="Helvetica" w:cs="Helvetica"/>
          <w:color w:val="333344"/>
          <w:kern w:val="0"/>
          <w:sz w:val="23"/>
          <w:szCs w:val="23"/>
        </w:rPr>
        <w:t>在</w:t>
      </w:r>
      <w:r w:rsidRPr="00F34416">
        <w:rPr>
          <w:rFonts w:ascii="Helvetica" w:eastAsia="宋体" w:hAnsi="Helvetica" w:cs="Helvetica"/>
          <w:color w:val="333344"/>
          <w:kern w:val="0"/>
          <w:sz w:val="23"/>
          <w:szCs w:val="23"/>
        </w:rPr>
        <w:t>MySQL</w:t>
      </w:r>
      <w:r w:rsidRPr="00F34416">
        <w:rPr>
          <w:rFonts w:ascii="Helvetica" w:eastAsia="宋体" w:hAnsi="Helvetica" w:cs="Helvetica"/>
          <w:color w:val="333344"/>
          <w:kern w:val="0"/>
          <w:sz w:val="23"/>
          <w:szCs w:val="23"/>
        </w:rPr>
        <w:t>中，参数有三种模式：</w:t>
      </w:r>
      <w:r w:rsidRPr="00F34416">
        <w:rPr>
          <w:rFonts w:ascii="Consolas" w:eastAsia="宋体" w:hAnsi="Consolas" w:cs="Consolas"/>
          <w:color w:val="C7254E"/>
          <w:kern w:val="0"/>
          <w:sz w:val="23"/>
          <w:szCs w:val="23"/>
          <w:shd w:val="clear" w:color="auto" w:fill="F9F2F4"/>
        </w:rPr>
        <w:t>IN</w:t>
      </w:r>
      <w:r w:rsidRPr="00F34416">
        <w:rPr>
          <w:rFonts w:ascii="Helvetica" w:eastAsia="宋体" w:hAnsi="Helvetica" w:cs="Helvetica"/>
          <w:color w:val="333344"/>
          <w:kern w:val="0"/>
          <w:sz w:val="23"/>
          <w:szCs w:val="23"/>
        </w:rPr>
        <w:t>，</w:t>
      </w:r>
      <w:r w:rsidRPr="00F34416">
        <w:rPr>
          <w:rFonts w:ascii="Consolas" w:eastAsia="宋体" w:hAnsi="Consolas" w:cs="Consolas"/>
          <w:color w:val="C7254E"/>
          <w:kern w:val="0"/>
          <w:sz w:val="23"/>
          <w:szCs w:val="23"/>
          <w:shd w:val="clear" w:color="auto" w:fill="F9F2F4"/>
        </w:rPr>
        <w:t>OUT</w:t>
      </w:r>
      <w:r w:rsidRPr="00F34416">
        <w:rPr>
          <w:rFonts w:ascii="Helvetica" w:eastAsia="宋体" w:hAnsi="Helvetica" w:cs="Helvetica"/>
          <w:color w:val="333344"/>
          <w:kern w:val="0"/>
          <w:sz w:val="23"/>
          <w:szCs w:val="23"/>
        </w:rPr>
        <w:t>或</w:t>
      </w:r>
      <w:r w:rsidRPr="00F34416">
        <w:rPr>
          <w:rFonts w:ascii="Consolas" w:eastAsia="宋体" w:hAnsi="Consolas" w:cs="Consolas"/>
          <w:color w:val="C7254E"/>
          <w:kern w:val="0"/>
          <w:sz w:val="23"/>
          <w:szCs w:val="23"/>
          <w:shd w:val="clear" w:color="auto" w:fill="F9F2F4"/>
        </w:rPr>
        <w:t>INOUT</w:t>
      </w:r>
      <w:r w:rsidRPr="00F34416">
        <w:rPr>
          <w:rFonts w:ascii="Helvetica" w:eastAsia="宋体" w:hAnsi="Helvetica" w:cs="Helvetica"/>
          <w:color w:val="333344"/>
          <w:kern w:val="0"/>
          <w:sz w:val="23"/>
          <w:szCs w:val="23"/>
        </w:rPr>
        <w:t>。</w:t>
      </w:r>
    </w:p>
    <w:p w:rsidR="00F34416" w:rsidRPr="00F34416" w:rsidRDefault="00F34416" w:rsidP="00F34416">
      <w:pPr>
        <w:widowControl/>
        <w:numPr>
          <w:ilvl w:val="0"/>
          <w:numId w:val="13"/>
        </w:numPr>
        <w:shd w:val="clear" w:color="auto" w:fill="FFFFFF"/>
        <w:spacing w:before="100" w:beforeAutospacing="1" w:after="90"/>
        <w:ind w:left="690"/>
        <w:jc w:val="left"/>
        <w:rPr>
          <w:rFonts w:ascii="Helvetica" w:eastAsia="宋体" w:hAnsi="Helvetica" w:cs="Helvetica"/>
          <w:color w:val="333344"/>
          <w:kern w:val="0"/>
          <w:sz w:val="23"/>
          <w:szCs w:val="23"/>
        </w:rPr>
      </w:pPr>
      <w:r w:rsidRPr="00F34416">
        <w:rPr>
          <w:rFonts w:ascii="Consolas" w:eastAsia="宋体" w:hAnsi="Consolas" w:cs="Consolas"/>
          <w:color w:val="C7254E"/>
          <w:kern w:val="0"/>
          <w:sz w:val="23"/>
          <w:szCs w:val="23"/>
          <w:shd w:val="clear" w:color="auto" w:fill="F9F2F4"/>
        </w:rPr>
        <w:t>IN</w:t>
      </w:r>
      <w:r w:rsidRPr="00F34416">
        <w:rPr>
          <w:rFonts w:ascii="Helvetica" w:eastAsia="宋体" w:hAnsi="Helvetica" w:cs="Helvetica"/>
          <w:color w:val="333344"/>
          <w:kern w:val="0"/>
          <w:sz w:val="23"/>
          <w:szCs w:val="23"/>
        </w:rPr>
        <w:t xml:space="preserve"> - </w:t>
      </w:r>
      <w:r w:rsidRPr="00F34416">
        <w:rPr>
          <w:rFonts w:ascii="Helvetica" w:eastAsia="宋体" w:hAnsi="Helvetica" w:cs="Helvetica"/>
          <w:color w:val="333344"/>
          <w:kern w:val="0"/>
          <w:sz w:val="23"/>
          <w:szCs w:val="23"/>
        </w:rPr>
        <w:t>是默认模式。在存储过程中定义</w:t>
      </w:r>
      <w:r w:rsidRPr="00F34416">
        <w:rPr>
          <w:rFonts w:ascii="Consolas" w:eastAsia="宋体" w:hAnsi="Consolas" w:cs="Consolas"/>
          <w:color w:val="C7254E"/>
          <w:kern w:val="0"/>
          <w:sz w:val="23"/>
          <w:szCs w:val="23"/>
          <w:shd w:val="clear" w:color="auto" w:fill="F9F2F4"/>
        </w:rPr>
        <w:t>IN</w:t>
      </w:r>
      <w:r w:rsidRPr="00F34416">
        <w:rPr>
          <w:rFonts w:ascii="Helvetica" w:eastAsia="宋体" w:hAnsi="Helvetica" w:cs="Helvetica"/>
          <w:color w:val="333344"/>
          <w:kern w:val="0"/>
          <w:sz w:val="23"/>
          <w:szCs w:val="23"/>
        </w:rPr>
        <w:t>参数时，调用程序必须将参数传递给存储过程。</w:t>
      </w:r>
      <w:r w:rsidRPr="00F34416">
        <w:rPr>
          <w:rFonts w:ascii="Helvetica" w:eastAsia="宋体" w:hAnsi="Helvetica" w:cs="Helvetica"/>
          <w:color w:val="333344"/>
          <w:kern w:val="0"/>
          <w:sz w:val="23"/>
          <w:szCs w:val="23"/>
        </w:rPr>
        <w:t xml:space="preserve"> </w:t>
      </w:r>
      <w:r w:rsidRPr="00F34416">
        <w:rPr>
          <w:rFonts w:ascii="Helvetica" w:eastAsia="宋体" w:hAnsi="Helvetica" w:cs="Helvetica"/>
          <w:color w:val="333344"/>
          <w:kern w:val="0"/>
          <w:sz w:val="23"/>
          <w:szCs w:val="23"/>
        </w:rPr>
        <w:t>另外，</w:t>
      </w:r>
      <w:r w:rsidRPr="00F34416">
        <w:rPr>
          <w:rFonts w:ascii="Consolas" w:eastAsia="宋体" w:hAnsi="Consolas" w:cs="Consolas"/>
          <w:color w:val="C7254E"/>
          <w:kern w:val="0"/>
          <w:sz w:val="23"/>
          <w:szCs w:val="23"/>
          <w:shd w:val="clear" w:color="auto" w:fill="F9F2F4"/>
        </w:rPr>
        <w:t>IN</w:t>
      </w:r>
      <w:r w:rsidRPr="00F34416">
        <w:rPr>
          <w:rFonts w:ascii="Helvetica" w:eastAsia="宋体" w:hAnsi="Helvetica" w:cs="Helvetica"/>
          <w:color w:val="333344"/>
          <w:kern w:val="0"/>
          <w:sz w:val="23"/>
          <w:szCs w:val="23"/>
        </w:rPr>
        <w:t>参数的值被保护。这意味着即使在存储过程中更改了</w:t>
      </w:r>
      <w:r w:rsidRPr="00F34416">
        <w:rPr>
          <w:rFonts w:ascii="Consolas" w:eastAsia="宋体" w:hAnsi="Consolas" w:cs="Consolas"/>
          <w:color w:val="C7254E"/>
          <w:kern w:val="0"/>
          <w:sz w:val="23"/>
          <w:szCs w:val="23"/>
          <w:shd w:val="clear" w:color="auto" w:fill="F9F2F4"/>
        </w:rPr>
        <w:t>IN</w:t>
      </w:r>
      <w:r w:rsidRPr="00F34416">
        <w:rPr>
          <w:rFonts w:ascii="Helvetica" w:eastAsia="宋体" w:hAnsi="Helvetica" w:cs="Helvetica"/>
          <w:color w:val="333344"/>
          <w:kern w:val="0"/>
          <w:sz w:val="23"/>
          <w:szCs w:val="23"/>
        </w:rPr>
        <w:t>参数的值，在存储过程结束后仍保留其原始值。换句话说，存储过程只使用</w:t>
      </w:r>
      <w:r w:rsidRPr="00F34416">
        <w:rPr>
          <w:rFonts w:ascii="Consolas" w:eastAsia="宋体" w:hAnsi="Consolas" w:cs="Consolas"/>
          <w:color w:val="C7254E"/>
          <w:kern w:val="0"/>
          <w:sz w:val="23"/>
          <w:szCs w:val="23"/>
          <w:shd w:val="clear" w:color="auto" w:fill="F9F2F4"/>
        </w:rPr>
        <w:t>IN</w:t>
      </w:r>
      <w:r w:rsidRPr="00F34416">
        <w:rPr>
          <w:rFonts w:ascii="Helvetica" w:eastAsia="宋体" w:hAnsi="Helvetica" w:cs="Helvetica"/>
          <w:color w:val="333344"/>
          <w:kern w:val="0"/>
          <w:sz w:val="23"/>
          <w:szCs w:val="23"/>
        </w:rPr>
        <w:t>参数的副本。</w:t>
      </w:r>
    </w:p>
    <w:p w:rsidR="00F34416" w:rsidRPr="00F34416" w:rsidRDefault="00F34416" w:rsidP="00F34416">
      <w:pPr>
        <w:widowControl/>
        <w:numPr>
          <w:ilvl w:val="0"/>
          <w:numId w:val="13"/>
        </w:numPr>
        <w:shd w:val="clear" w:color="auto" w:fill="FFFFFF"/>
        <w:spacing w:before="100" w:beforeAutospacing="1" w:after="90"/>
        <w:ind w:left="690"/>
        <w:jc w:val="left"/>
        <w:rPr>
          <w:rFonts w:ascii="Helvetica" w:eastAsia="宋体" w:hAnsi="Helvetica" w:cs="Helvetica"/>
          <w:color w:val="333344"/>
          <w:kern w:val="0"/>
          <w:sz w:val="23"/>
          <w:szCs w:val="23"/>
        </w:rPr>
      </w:pPr>
      <w:r w:rsidRPr="00F34416">
        <w:rPr>
          <w:rFonts w:ascii="Consolas" w:eastAsia="宋体" w:hAnsi="Consolas" w:cs="Consolas"/>
          <w:color w:val="C7254E"/>
          <w:kern w:val="0"/>
          <w:sz w:val="23"/>
          <w:szCs w:val="23"/>
          <w:shd w:val="clear" w:color="auto" w:fill="F9F2F4"/>
        </w:rPr>
        <w:t>OUT</w:t>
      </w:r>
      <w:r w:rsidRPr="00F34416">
        <w:rPr>
          <w:rFonts w:ascii="Helvetica" w:eastAsia="宋体" w:hAnsi="Helvetica" w:cs="Helvetica"/>
          <w:color w:val="333344"/>
          <w:kern w:val="0"/>
          <w:sz w:val="23"/>
          <w:szCs w:val="23"/>
        </w:rPr>
        <w:t xml:space="preserve"> - </w:t>
      </w:r>
      <w:r w:rsidRPr="00F34416">
        <w:rPr>
          <w:rFonts w:ascii="Helvetica" w:eastAsia="宋体" w:hAnsi="Helvetica" w:cs="Helvetica"/>
          <w:color w:val="333344"/>
          <w:kern w:val="0"/>
          <w:sz w:val="23"/>
          <w:szCs w:val="23"/>
        </w:rPr>
        <w:t>可以在存储过程中更改</w:t>
      </w:r>
      <w:r w:rsidRPr="00F34416">
        <w:rPr>
          <w:rFonts w:ascii="Consolas" w:eastAsia="宋体" w:hAnsi="Consolas" w:cs="Consolas"/>
          <w:color w:val="C7254E"/>
          <w:kern w:val="0"/>
          <w:sz w:val="23"/>
          <w:szCs w:val="23"/>
          <w:shd w:val="clear" w:color="auto" w:fill="F9F2F4"/>
        </w:rPr>
        <w:t>OUT</w:t>
      </w:r>
      <w:r w:rsidRPr="00F34416">
        <w:rPr>
          <w:rFonts w:ascii="Helvetica" w:eastAsia="宋体" w:hAnsi="Helvetica" w:cs="Helvetica"/>
          <w:color w:val="333344"/>
          <w:kern w:val="0"/>
          <w:sz w:val="23"/>
          <w:szCs w:val="23"/>
        </w:rPr>
        <w:t>参数的值，并将其更改后新值传递回调用程序。请注意，存储过程在启动时无法访问</w:t>
      </w:r>
      <w:r w:rsidRPr="00F34416">
        <w:rPr>
          <w:rFonts w:ascii="Consolas" w:eastAsia="宋体" w:hAnsi="Consolas" w:cs="Consolas"/>
          <w:color w:val="C7254E"/>
          <w:kern w:val="0"/>
          <w:sz w:val="23"/>
          <w:szCs w:val="23"/>
          <w:shd w:val="clear" w:color="auto" w:fill="F9F2F4"/>
        </w:rPr>
        <w:t>OUT</w:t>
      </w:r>
      <w:r w:rsidRPr="00F34416">
        <w:rPr>
          <w:rFonts w:ascii="Helvetica" w:eastAsia="宋体" w:hAnsi="Helvetica" w:cs="Helvetica"/>
          <w:color w:val="333344"/>
          <w:kern w:val="0"/>
          <w:sz w:val="23"/>
          <w:szCs w:val="23"/>
        </w:rPr>
        <w:t>参数的初始值。</w:t>
      </w:r>
    </w:p>
    <w:p w:rsidR="00F34416" w:rsidRPr="00F34416" w:rsidRDefault="00F34416" w:rsidP="00F34416">
      <w:pPr>
        <w:widowControl/>
        <w:numPr>
          <w:ilvl w:val="0"/>
          <w:numId w:val="13"/>
        </w:numPr>
        <w:shd w:val="clear" w:color="auto" w:fill="FFFFFF"/>
        <w:spacing w:before="100" w:beforeAutospacing="1" w:after="90"/>
        <w:ind w:left="690"/>
        <w:jc w:val="left"/>
        <w:rPr>
          <w:rFonts w:ascii="Helvetica" w:eastAsia="宋体" w:hAnsi="Helvetica" w:cs="Helvetica"/>
          <w:color w:val="333344"/>
          <w:kern w:val="0"/>
          <w:sz w:val="23"/>
          <w:szCs w:val="23"/>
        </w:rPr>
      </w:pPr>
      <w:r w:rsidRPr="00F34416">
        <w:rPr>
          <w:rFonts w:ascii="Consolas" w:eastAsia="宋体" w:hAnsi="Consolas" w:cs="Consolas"/>
          <w:color w:val="C7254E"/>
          <w:kern w:val="0"/>
          <w:sz w:val="23"/>
          <w:szCs w:val="23"/>
          <w:shd w:val="clear" w:color="auto" w:fill="F9F2F4"/>
        </w:rPr>
        <w:t>INOUT</w:t>
      </w:r>
      <w:r w:rsidRPr="00F34416">
        <w:rPr>
          <w:rFonts w:ascii="Helvetica" w:eastAsia="宋体" w:hAnsi="Helvetica" w:cs="Helvetica"/>
          <w:color w:val="333344"/>
          <w:kern w:val="0"/>
          <w:sz w:val="23"/>
          <w:szCs w:val="23"/>
        </w:rPr>
        <w:t> - </w:t>
      </w:r>
      <w:r w:rsidRPr="00F34416">
        <w:rPr>
          <w:rFonts w:ascii="Consolas" w:eastAsia="宋体" w:hAnsi="Consolas" w:cs="Consolas"/>
          <w:color w:val="C7254E"/>
          <w:kern w:val="0"/>
          <w:sz w:val="23"/>
          <w:szCs w:val="23"/>
          <w:shd w:val="clear" w:color="auto" w:fill="F9F2F4"/>
        </w:rPr>
        <w:t>INOUT</w:t>
      </w:r>
      <w:r w:rsidRPr="00F34416">
        <w:rPr>
          <w:rFonts w:ascii="Helvetica" w:eastAsia="宋体" w:hAnsi="Helvetica" w:cs="Helvetica"/>
          <w:color w:val="333344"/>
          <w:kern w:val="0"/>
          <w:sz w:val="23"/>
          <w:szCs w:val="23"/>
        </w:rPr>
        <w:t>参数是</w:t>
      </w:r>
      <w:r w:rsidRPr="00F34416">
        <w:rPr>
          <w:rFonts w:ascii="Consolas" w:eastAsia="宋体" w:hAnsi="Consolas" w:cs="Consolas"/>
          <w:color w:val="C7254E"/>
          <w:kern w:val="0"/>
          <w:sz w:val="23"/>
          <w:szCs w:val="23"/>
          <w:shd w:val="clear" w:color="auto" w:fill="F9F2F4"/>
        </w:rPr>
        <w:t>IN</w:t>
      </w:r>
      <w:r w:rsidRPr="00F34416">
        <w:rPr>
          <w:rFonts w:ascii="Helvetica" w:eastAsia="宋体" w:hAnsi="Helvetica" w:cs="Helvetica"/>
          <w:color w:val="333344"/>
          <w:kern w:val="0"/>
          <w:sz w:val="23"/>
          <w:szCs w:val="23"/>
        </w:rPr>
        <w:t>和</w:t>
      </w:r>
      <w:r w:rsidRPr="00F34416">
        <w:rPr>
          <w:rFonts w:ascii="Consolas" w:eastAsia="宋体" w:hAnsi="Consolas" w:cs="Consolas"/>
          <w:color w:val="C7254E"/>
          <w:kern w:val="0"/>
          <w:sz w:val="23"/>
          <w:szCs w:val="23"/>
          <w:shd w:val="clear" w:color="auto" w:fill="F9F2F4"/>
        </w:rPr>
        <w:t>OUT</w:t>
      </w:r>
      <w:r w:rsidRPr="00F34416">
        <w:rPr>
          <w:rFonts w:ascii="Helvetica" w:eastAsia="宋体" w:hAnsi="Helvetica" w:cs="Helvetica"/>
          <w:color w:val="333344"/>
          <w:kern w:val="0"/>
          <w:sz w:val="23"/>
          <w:szCs w:val="23"/>
        </w:rPr>
        <w:t>参数的组合。这意味着调用程序可以传递参数，并且存储过程可以修改</w:t>
      </w:r>
      <w:r w:rsidRPr="00F34416">
        <w:rPr>
          <w:rFonts w:ascii="Consolas" w:eastAsia="宋体" w:hAnsi="Consolas" w:cs="Consolas"/>
          <w:color w:val="C7254E"/>
          <w:kern w:val="0"/>
          <w:sz w:val="23"/>
          <w:szCs w:val="23"/>
          <w:shd w:val="clear" w:color="auto" w:fill="F9F2F4"/>
        </w:rPr>
        <w:t>INOUT</w:t>
      </w:r>
      <w:r w:rsidRPr="00F34416">
        <w:rPr>
          <w:rFonts w:ascii="Helvetica" w:eastAsia="宋体" w:hAnsi="Helvetica" w:cs="Helvetica"/>
          <w:color w:val="333344"/>
          <w:kern w:val="0"/>
          <w:sz w:val="23"/>
          <w:szCs w:val="23"/>
        </w:rPr>
        <w:t>参数并将新值传递回调用程序。</w:t>
      </w:r>
    </w:p>
    <w:p w:rsidR="00F34416" w:rsidRPr="00F34416" w:rsidRDefault="00F34416" w:rsidP="00F34416">
      <w:pPr>
        <w:widowControl/>
        <w:shd w:val="clear" w:color="auto" w:fill="FFFFFF"/>
        <w:spacing w:after="120"/>
        <w:jc w:val="left"/>
        <w:rPr>
          <w:rFonts w:ascii="Helvetica" w:eastAsia="宋体" w:hAnsi="Helvetica" w:cs="Helvetica"/>
          <w:color w:val="333344"/>
          <w:kern w:val="0"/>
          <w:sz w:val="23"/>
          <w:szCs w:val="23"/>
        </w:rPr>
      </w:pPr>
      <w:r w:rsidRPr="00F34416">
        <w:rPr>
          <w:rFonts w:ascii="Helvetica" w:eastAsia="宋体" w:hAnsi="Helvetica" w:cs="Helvetica"/>
          <w:color w:val="333344"/>
          <w:kern w:val="0"/>
          <w:sz w:val="23"/>
          <w:szCs w:val="23"/>
        </w:rPr>
        <w:t>在存储过程中定义参数的语法如下：</w:t>
      </w:r>
    </w:p>
    <w:p w:rsidR="00F34416" w:rsidRPr="00F34416" w:rsidRDefault="00F34416" w:rsidP="00F344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F34416">
        <w:rPr>
          <w:rFonts w:ascii="Consolas" w:eastAsia="宋体" w:hAnsi="Consolas" w:cs="Consolas"/>
          <w:color w:val="000000"/>
          <w:kern w:val="0"/>
          <w:sz w:val="20"/>
          <w:szCs w:val="20"/>
        </w:rPr>
        <w:t>MODE param_name param_</w:t>
      </w:r>
      <w:proofErr w:type="gramStart"/>
      <w:r w:rsidRPr="00F34416">
        <w:rPr>
          <w:rFonts w:ascii="Consolas" w:eastAsia="宋体" w:hAnsi="Consolas" w:cs="Consolas"/>
          <w:color w:val="000000"/>
          <w:kern w:val="0"/>
          <w:sz w:val="20"/>
          <w:szCs w:val="20"/>
        </w:rPr>
        <w:t>type</w:t>
      </w:r>
      <w:r w:rsidRPr="00F34416">
        <w:rPr>
          <w:rFonts w:ascii="Consolas" w:eastAsia="宋体" w:hAnsi="Consolas" w:cs="Consolas"/>
          <w:color w:val="999999"/>
          <w:kern w:val="0"/>
          <w:sz w:val="20"/>
          <w:szCs w:val="20"/>
        </w:rPr>
        <w:t>(</w:t>
      </w:r>
      <w:proofErr w:type="gramEnd"/>
      <w:r w:rsidRPr="00F34416">
        <w:rPr>
          <w:rFonts w:ascii="Consolas" w:eastAsia="宋体" w:hAnsi="Consolas" w:cs="Consolas"/>
          <w:color w:val="000000"/>
          <w:kern w:val="0"/>
          <w:sz w:val="20"/>
          <w:szCs w:val="20"/>
        </w:rPr>
        <w:t>param_size</w:t>
      </w:r>
      <w:r w:rsidRPr="00F34416">
        <w:rPr>
          <w:rFonts w:ascii="Consolas" w:eastAsia="宋体" w:hAnsi="Consolas" w:cs="Consolas"/>
          <w:color w:val="999999"/>
          <w:kern w:val="0"/>
          <w:sz w:val="20"/>
          <w:szCs w:val="20"/>
        </w:rPr>
        <w:t>)</w:t>
      </w:r>
    </w:p>
    <w:p w:rsidR="00F34416" w:rsidRPr="00F34416" w:rsidRDefault="00F34416" w:rsidP="00F344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0"/>
          <w:szCs w:val="20"/>
        </w:rPr>
      </w:pPr>
      <w:r w:rsidRPr="00F34416">
        <w:rPr>
          <w:rFonts w:ascii="Consolas" w:eastAsia="宋体" w:hAnsi="Consolas" w:cs="Consolas"/>
          <w:color w:val="BBBBBB"/>
          <w:kern w:val="0"/>
          <w:sz w:val="16"/>
          <w:szCs w:val="16"/>
        </w:rPr>
        <w:t>SQL</w:t>
      </w:r>
    </w:p>
    <w:p w:rsidR="00F34416" w:rsidRPr="00F34416" w:rsidRDefault="00F34416" w:rsidP="00F34416">
      <w:pPr>
        <w:widowControl/>
        <w:shd w:val="clear" w:color="auto" w:fill="FFFFFF"/>
        <w:spacing w:after="120"/>
        <w:jc w:val="left"/>
        <w:rPr>
          <w:rFonts w:ascii="Helvetica" w:eastAsia="宋体" w:hAnsi="Helvetica" w:cs="Helvetica"/>
          <w:color w:val="333344"/>
          <w:kern w:val="0"/>
          <w:sz w:val="23"/>
          <w:szCs w:val="23"/>
        </w:rPr>
      </w:pPr>
      <w:r w:rsidRPr="00F34416">
        <w:rPr>
          <w:rFonts w:ascii="Helvetica" w:eastAsia="宋体" w:hAnsi="Helvetica" w:cs="Helvetica"/>
          <w:color w:val="333344"/>
          <w:kern w:val="0"/>
          <w:sz w:val="23"/>
          <w:szCs w:val="23"/>
        </w:rPr>
        <w:t>上面语法说明如下</w:t>
      </w:r>
      <w:r w:rsidRPr="00F34416">
        <w:rPr>
          <w:rFonts w:ascii="Helvetica" w:eastAsia="宋体" w:hAnsi="Helvetica" w:cs="Helvetica"/>
          <w:color w:val="333344"/>
          <w:kern w:val="0"/>
          <w:sz w:val="23"/>
          <w:szCs w:val="23"/>
        </w:rPr>
        <w:t xml:space="preserve"> -</w:t>
      </w:r>
    </w:p>
    <w:p w:rsidR="00F34416" w:rsidRPr="00F34416" w:rsidRDefault="00F34416" w:rsidP="00F34416">
      <w:pPr>
        <w:widowControl/>
        <w:numPr>
          <w:ilvl w:val="0"/>
          <w:numId w:val="14"/>
        </w:numPr>
        <w:shd w:val="clear" w:color="auto" w:fill="FFFFFF"/>
        <w:spacing w:before="100" w:beforeAutospacing="1" w:after="90"/>
        <w:ind w:left="690"/>
        <w:jc w:val="left"/>
        <w:rPr>
          <w:rFonts w:ascii="Helvetica" w:eastAsia="宋体" w:hAnsi="Helvetica" w:cs="Helvetica"/>
          <w:color w:val="333344"/>
          <w:kern w:val="0"/>
          <w:sz w:val="23"/>
          <w:szCs w:val="23"/>
        </w:rPr>
      </w:pPr>
      <w:r w:rsidRPr="00F34416">
        <w:rPr>
          <w:rFonts w:ascii="Helvetica" w:eastAsia="宋体" w:hAnsi="Helvetica" w:cs="Helvetica"/>
          <w:color w:val="333344"/>
          <w:kern w:val="0"/>
          <w:sz w:val="23"/>
          <w:szCs w:val="23"/>
        </w:rPr>
        <w:t>根据存储过程中参数的目的，</w:t>
      </w:r>
      <w:r w:rsidRPr="00F34416">
        <w:rPr>
          <w:rFonts w:ascii="Consolas" w:eastAsia="宋体" w:hAnsi="Consolas" w:cs="Consolas"/>
          <w:color w:val="C7254E"/>
          <w:kern w:val="0"/>
          <w:sz w:val="23"/>
          <w:szCs w:val="23"/>
          <w:shd w:val="clear" w:color="auto" w:fill="F9F2F4"/>
        </w:rPr>
        <w:t>MODE</w:t>
      </w:r>
      <w:r w:rsidRPr="00F34416">
        <w:rPr>
          <w:rFonts w:ascii="Helvetica" w:eastAsia="宋体" w:hAnsi="Helvetica" w:cs="Helvetica"/>
          <w:color w:val="333344"/>
          <w:kern w:val="0"/>
          <w:sz w:val="23"/>
          <w:szCs w:val="23"/>
        </w:rPr>
        <w:t>可以是</w:t>
      </w:r>
      <w:r w:rsidRPr="00F34416">
        <w:rPr>
          <w:rFonts w:ascii="Consolas" w:eastAsia="宋体" w:hAnsi="Consolas" w:cs="Consolas"/>
          <w:color w:val="C7254E"/>
          <w:kern w:val="0"/>
          <w:sz w:val="23"/>
          <w:szCs w:val="23"/>
          <w:shd w:val="clear" w:color="auto" w:fill="F9F2F4"/>
        </w:rPr>
        <w:t>IN</w:t>
      </w:r>
      <w:r w:rsidRPr="00F34416">
        <w:rPr>
          <w:rFonts w:ascii="Helvetica" w:eastAsia="宋体" w:hAnsi="Helvetica" w:cs="Helvetica"/>
          <w:color w:val="333344"/>
          <w:kern w:val="0"/>
          <w:sz w:val="23"/>
          <w:szCs w:val="23"/>
        </w:rPr>
        <w:t>，</w:t>
      </w:r>
      <w:r w:rsidRPr="00F34416">
        <w:rPr>
          <w:rFonts w:ascii="Consolas" w:eastAsia="宋体" w:hAnsi="Consolas" w:cs="Consolas"/>
          <w:color w:val="C7254E"/>
          <w:kern w:val="0"/>
          <w:sz w:val="23"/>
          <w:szCs w:val="23"/>
          <w:shd w:val="clear" w:color="auto" w:fill="F9F2F4"/>
        </w:rPr>
        <w:t>OUT</w:t>
      </w:r>
      <w:r w:rsidRPr="00F34416">
        <w:rPr>
          <w:rFonts w:ascii="Helvetica" w:eastAsia="宋体" w:hAnsi="Helvetica" w:cs="Helvetica"/>
          <w:color w:val="333344"/>
          <w:kern w:val="0"/>
          <w:sz w:val="23"/>
          <w:szCs w:val="23"/>
        </w:rPr>
        <w:t>或</w:t>
      </w:r>
      <w:r w:rsidRPr="00F34416">
        <w:rPr>
          <w:rFonts w:ascii="Consolas" w:eastAsia="宋体" w:hAnsi="Consolas" w:cs="Consolas"/>
          <w:color w:val="C7254E"/>
          <w:kern w:val="0"/>
          <w:sz w:val="23"/>
          <w:szCs w:val="23"/>
          <w:shd w:val="clear" w:color="auto" w:fill="F9F2F4"/>
        </w:rPr>
        <w:t>INOUT</w:t>
      </w:r>
      <w:r w:rsidRPr="00F34416">
        <w:rPr>
          <w:rFonts w:ascii="Helvetica" w:eastAsia="宋体" w:hAnsi="Helvetica" w:cs="Helvetica"/>
          <w:color w:val="333344"/>
          <w:kern w:val="0"/>
          <w:sz w:val="23"/>
          <w:szCs w:val="23"/>
        </w:rPr>
        <w:t>。</w:t>
      </w:r>
    </w:p>
    <w:p w:rsidR="00F34416" w:rsidRPr="00F34416" w:rsidRDefault="00F34416" w:rsidP="00F34416">
      <w:pPr>
        <w:widowControl/>
        <w:numPr>
          <w:ilvl w:val="0"/>
          <w:numId w:val="14"/>
        </w:numPr>
        <w:shd w:val="clear" w:color="auto" w:fill="FFFFFF"/>
        <w:spacing w:before="100" w:beforeAutospacing="1" w:after="90"/>
        <w:ind w:left="690"/>
        <w:jc w:val="left"/>
        <w:rPr>
          <w:rFonts w:ascii="Helvetica" w:eastAsia="宋体" w:hAnsi="Helvetica" w:cs="Helvetica"/>
          <w:color w:val="333344"/>
          <w:kern w:val="0"/>
          <w:sz w:val="23"/>
          <w:szCs w:val="23"/>
        </w:rPr>
      </w:pPr>
      <w:r w:rsidRPr="00F34416">
        <w:rPr>
          <w:rFonts w:ascii="Consolas" w:eastAsia="宋体" w:hAnsi="Consolas" w:cs="Consolas"/>
          <w:color w:val="C7254E"/>
          <w:kern w:val="0"/>
          <w:sz w:val="23"/>
          <w:szCs w:val="23"/>
          <w:shd w:val="clear" w:color="auto" w:fill="F9F2F4"/>
        </w:rPr>
        <w:t>param_name</w:t>
      </w:r>
      <w:r w:rsidRPr="00F34416">
        <w:rPr>
          <w:rFonts w:ascii="Helvetica" w:eastAsia="宋体" w:hAnsi="Helvetica" w:cs="Helvetica"/>
          <w:color w:val="333344"/>
          <w:kern w:val="0"/>
          <w:sz w:val="23"/>
          <w:szCs w:val="23"/>
        </w:rPr>
        <w:t>是参数的名称。参数的名称必须遵循</w:t>
      </w:r>
      <w:r w:rsidRPr="00F34416">
        <w:rPr>
          <w:rFonts w:ascii="Helvetica" w:eastAsia="宋体" w:hAnsi="Helvetica" w:cs="Helvetica"/>
          <w:color w:val="333344"/>
          <w:kern w:val="0"/>
          <w:sz w:val="23"/>
          <w:szCs w:val="23"/>
        </w:rPr>
        <w:t>MySQL</w:t>
      </w:r>
      <w:r w:rsidRPr="00F34416">
        <w:rPr>
          <w:rFonts w:ascii="Helvetica" w:eastAsia="宋体" w:hAnsi="Helvetica" w:cs="Helvetica"/>
          <w:color w:val="333344"/>
          <w:kern w:val="0"/>
          <w:sz w:val="23"/>
          <w:szCs w:val="23"/>
        </w:rPr>
        <w:t>中列名的命名规则。</w:t>
      </w:r>
    </w:p>
    <w:p w:rsidR="00F34416" w:rsidRPr="00F34416" w:rsidRDefault="00F34416" w:rsidP="00F34416">
      <w:pPr>
        <w:widowControl/>
        <w:numPr>
          <w:ilvl w:val="0"/>
          <w:numId w:val="14"/>
        </w:numPr>
        <w:shd w:val="clear" w:color="auto" w:fill="FFFFFF"/>
        <w:spacing w:before="100" w:beforeAutospacing="1" w:after="90"/>
        <w:ind w:left="690"/>
        <w:jc w:val="left"/>
        <w:rPr>
          <w:rFonts w:ascii="Helvetica" w:eastAsia="宋体" w:hAnsi="Helvetica" w:cs="Helvetica"/>
          <w:color w:val="333344"/>
          <w:kern w:val="0"/>
          <w:sz w:val="23"/>
          <w:szCs w:val="23"/>
        </w:rPr>
      </w:pPr>
      <w:r w:rsidRPr="00F34416">
        <w:rPr>
          <w:rFonts w:ascii="Helvetica" w:eastAsia="宋体" w:hAnsi="Helvetica" w:cs="Helvetica"/>
          <w:color w:val="333344"/>
          <w:kern w:val="0"/>
          <w:sz w:val="23"/>
          <w:szCs w:val="23"/>
        </w:rPr>
        <w:t>在参数名之后是它的数据类型和大小。和</w:t>
      </w:r>
      <w:hyperlink r:id="rId68" w:tgtFrame="_blank" w:tooltip="变量" w:history="1">
        <w:r w:rsidRPr="00110F46">
          <w:rPr>
            <w:rFonts w:ascii="Helvetica" w:eastAsia="宋体" w:hAnsi="Helvetica" w:cs="Helvetica"/>
            <w:color w:val="333344"/>
            <w:kern w:val="0"/>
            <w:sz w:val="23"/>
            <w:szCs w:val="23"/>
          </w:rPr>
          <w:t>变量</w:t>
        </w:r>
      </w:hyperlink>
      <w:r w:rsidRPr="00F34416">
        <w:rPr>
          <w:rFonts w:ascii="Helvetica" w:eastAsia="宋体" w:hAnsi="Helvetica" w:cs="Helvetica"/>
          <w:color w:val="333344"/>
          <w:kern w:val="0"/>
          <w:sz w:val="23"/>
          <w:szCs w:val="23"/>
        </w:rPr>
        <w:t>一样，参数的数据类型可以是任何有效的</w:t>
      </w:r>
      <w:hyperlink r:id="rId69" w:tgtFrame="_blank" w:tooltip="MySQL数据类型" w:history="1">
        <w:r w:rsidRPr="00110F46">
          <w:rPr>
            <w:rFonts w:ascii="Helvetica" w:eastAsia="宋体" w:hAnsi="Helvetica" w:cs="Helvetica"/>
            <w:color w:val="333344"/>
            <w:kern w:val="0"/>
            <w:sz w:val="23"/>
            <w:szCs w:val="23"/>
          </w:rPr>
          <w:t>MySQL</w:t>
        </w:r>
        <w:r w:rsidRPr="00110F46">
          <w:rPr>
            <w:rFonts w:ascii="Helvetica" w:eastAsia="宋体" w:hAnsi="Helvetica" w:cs="Helvetica"/>
            <w:color w:val="333344"/>
            <w:kern w:val="0"/>
            <w:sz w:val="23"/>
            <w:szCs w:val="23"/>
          </w:rPr>
          <w:t>数据类型</w:t>
        </w:r>
      </w:hyperlink>
      <w:r w:rsidRPr="00F34416">
        <w:rPr>
          <w:rFonts w:ascii="Helvetica" w:eastAsia="宋体" w:hAnsi="Helvetica" w:cs="Helvetica"/>
          <w:color w:val="333344"/>
          <w:kern w:val="0"/>
          <w:sz w:val="23"/>
          <w:szCs w:val="23"/>
        </w:rPr>
        <w:t>。</w:t>
      </w:r>
    </w:p>
    <w:p w:rsidR="00C37B27" w:rsidRPr="00C37B27" w:rsidRDefault="00F34416" w:rsidP="00C37B27">
      <w:pPr>
        <w:widowControl/>
        <w:shd w:val="clear" w:color="auto" w:fill="FFFFFF"/>
        <w:spacing w:after="120"/>
        <w:jc w:val="left"/>
        <w:rPr>
          <w:rFonts w:ascii="Helvetica" w:eastAsia="宋体" w:hAnsi="Helvetica" w:cs="Helvetica" w:hint="eastAsia"/>
          <w:color w:val="333344"/>
          <w:kern w:val="0"/>
          <w:sz w:val="23"/>
          <w:szCs w:val="23"/>
        </w:rPr>
      </w:pPr>
      <w:r w:rsidRPr="00F34416">
        <w:rPr>
          <w:rFonts w:ascii="Helvetica" w:eastAsia="宋体" w:hAnsi="Helvetica" w:cs="Helvetica"/>
          <w:color w:val="333344"/>
          <w:kern w:val="0"/>
          <w:sz w:val="23"/>
          <w:szCs w:val="23"/>
        </w:rPr>
        <w:t>如果存储过程有多个参数，则每个参数由逗号</w:t>
      </w:r>
      <w:r w:rsidRPr="00F34416">
        <w:rPr>
          <w:rFonts w:ascii="Helvetica" w:eastAsia="宋体" w:hAnsi="Helvetica" w:cs="Helvetica"/>
          <w:color w:val="333344"/>
          <w:kern w:val="0"/>
          <w:sz w:val="23"/>
          <w:szCs w:val="23"/>
        </w:rPr>
        <w:t>(</w:t>
      </w:r>
      <w:r w:rsidRPr="00F34416">
        <w:rPr>
          <w:rFonts w:ascii="Consolas" w:eastAsia="宋体" w:hAnsi="Consolas" w:cs="Consolas"/>
          <w:color w:val="C7254E"/>
          <w:kern w:val="0"/>
          <w:sz w:val="23"/>
          <w:szCs w:val="23"/>
          <w:shd w:val="clear" w:color="auto" w:fill="F9F2F4"/>
        </w:rPr>
        <w:t>,</w:t>
      </w:r>
      <w:r w:rsidRPr="00F34416">
        <w:rPr>
          <w:rFonts w:ascii="Helvetica" w:eastAsia="宋体" w:hAnsi="Helvetica" w:cs="Helvetica"/>
          <w:color w:val="333344"/>
          <w:kern w:val="0"/>
          <w:sz w:val="23"/>
          <w:szCs w:val="23"/>
        </w:rPr>
        <w:t>)</w:t>
      </w:r>
      <w:r w:rsidRPr="00F34416">
        <w:rPr>
          <w:rFonts w:ascii="Helvetica" w:eastAsia="宋体" w:hAnsi="Helvetica" w:cs="Helvetica"/>
          <w:color w:val="333344"/>
          <w:kern w:val="0"/>
          <w:sz w:val="23"/>
          <w:szCs w:val="23"/>
        </w:rPr>
        <w:t>分隔。</w:t>
      </w:r>
    </w:p>
    <w:p w:rsidR="00C37B27" w:rsidRDefault="00C37B27" w:rsidP="00C37B27">
      <w:pPr>
        <w:pStyle w:val="3"/>
        <w:rPr>
          <w:color w:val="555555"/>
          <w:sz w:val="27"/>
          <w:szCs w:val="27"/>
        </w:rPr>
      </w:pPr>
      <w:r>
        <w:rPr>
          <w:color w:val="555555"/>
          <w:sz w:val="27"/>
          <w:szCs w:val="27"/>
        </w:rPr>
        <w:t>MySQL</w:t>
      </w:r>
      <w:r>
        <w:rPr>
          <w:color w:val="555555"/>
          <w:sz w:val="27"/>
          <w:szCs w:val="27"/>
        </w:rPr>
        <w:t>存储过程参数示例</w:t>
      </w:r>
    </w:p>
    <w:p w:rsidR="00C37B27" w:rsidRPr="00C37B27" w:rsidRDefault="00C37B27" w:rsidP="00C37B27">
      <w:pPr>
        <w:widowControl/>
        <w:shd w:val="clear" w:color="auto" w:fill="FFFFFF"/>
        <w:spacing w:after="120"/>
        <w:jc w:val="left"/>
        <w:rPr>
          <w:rFonts w:ascii="Helvetica" w:eastAsia="宋体" w:hAnsi="Helvetica" w:cs="Helvetica"/>
          <w:color w:val="333344"/>
          <w:kern w:val="0"/>
          <w:sz w:val="23"/>
          <w:szCs w:val="23"/>
        </w:rPr>
      </w:pPr>
      <w:r w:rsidRPr="00C37B27">
        <w:rPr>
          <w:rFonts w:ascii="Helvetica" w:eastAsia="宋体" w:hAnsi="Helvetica" w:cs="Helvetica"/>
          <w:b/>
          <w:bCs/>
          <w:color w:val="333344"/>
          <w:kern w:val="0"/>
          <w:sz w:val="23"/>
          <w:szCs w:val="23"/>
        </w:rPr>
        <w:t>1.IN</w:t>
      </w:r>
      <w:r w:rsidRPr="00C37B27">
        <w:rPr>
          <w:rFonts w:ascii="Helvetica" w:eastAsia="宋体" w:hAnsi="Helvetica" w:cs="Helvetica"/>
          <w:b/>
          <w:bCs/>
          <w:color w:val="333344"/>
          <w:kern w:val="0"/>
          <w:sz w:val="23"/>
          <w:szCs w:val="23"/>
        </w:rPr>
        <w:t>参数示例</w:t>
      </w:r>
    </w:p>
    <w:p w:rsidR="00C37B27" w:rsidRPr="00C37B27" w:rsidRDefault="00C37B27" w:rsidP="00C37B27">
      <w:pPr>
        <w:widowControl/>
        <w:shd w:val="clear" w:color="auto" w:fill="FFFFFF"/>
        <w:spacing w:after="120"/>
        <w:jc w:val="left"/>
        <w:rPr>
          <w:rFonts w:ascii="Helvetica" w:eastAsia="宋体" w:hAnsi="Helvetica" w:cs="Helvetica"/>
          <w:color w:val="333344"/>
          <w:kern w:val="0"/>
          <w:sz w:val="23"/>
          <w:szCs w:val="23"/>
        </w:rPr>
      </w:pPr>
      <w:r w:rsidRPr="00C37B27">
        <w:rPr>
          <w:rFonts w:ascii="Helvetica" w:eastAsia="宋体" w:hAnsi="Helvetica" w:cs="Helvetica"/>
          <w:color w:val="333344"/>
          <w:kern w:val="0"/>
          <w:sz w:val="23"/>
          <w:szCs w:val="23"/>
        </w:rPr>
        <w:t>以下示例说明如何使用</w:t>
      </w:r>
      <w:r w:rsidRPr="00C37B27">
        <w:rPr>
          <w:rFonts w:ascii="Consolas" w:eastAsia="宋体" w:hAnsi="Consolas" w:cs="Consolas"/>
          <w:color w:val="C7254E"/>
          <w:kern w:val="0"/>
          <w:sz w:val="23"/>
          <w:szCs w:val="23"/>
          <w:shd w:val="clear" w:color="auto" w:fill="F9F2F4"/>
        </w:rPr>
        <w:t>GetOfficeByCountry</w:t>
      </w:r>
      <w:r w:rsidRPr="00C37B27">
        <w:rPr>
          <w:rFonts w:ascii="Helvetica" w:eastAsia="宋体" w:hAnsi="Helvetica" w:cs="Helvetica"/>
          <w:color w:val="333344"/>
          <w:kern w:val="0"/>
          <w:sz w:val="23"/>
          <w:szCs w:val="23"/>
        </w:rPr>
        <w:t>存储过程中的</w:t>
      </w:r>
      <w:r w:rsidRPr="00C37B27">
        <w:rPr>
          <w:rFonts w:ascii="Consolas" w:eastAsia="宋体" w:hAnsi="Consolas" w:cs="Consolas"/>
          <w:color w:val="C7254E"/>
          <w:kern w:val="0"/>
          <w:sz w:val="23"/>
          <w:szCs w:val="23"/>
          <w:shd w:val="clear" w:color="auto" w:fill="F9F2F4"/>
        </w:rPr>
        <w:t>IN</w:t>
      </w:r>
      <w:r w:rsidRPr="00C37B27">
        <w:rPr>
          <w:rFonts w:ascii="Helvetica" w:eastAsia="宋体" w:hAnsi="Helvetica" w:cs="Helvetica"/>
          <w:color w:val="333344"/>
          <w:kern w:val="0"/>
          <w:sz w:val="23"/>
          <w:szCs w:val="23"/>
        </w:rPr>
        <w:t>参数来查询选择位于特定国家</w:t>
      </w:r>
      <w:r w:rsidRPr="00C37B27">
        <w:rPr>
          <w:rFonts w:ascii="Helvetica" w:eastAsia="宋体" w:hAnsi="Helvetica" w:cs="Helvetica"/>
          <w:color w:val="333344"/>
          <w:kern w:val="0"/>
          <w:sz w:val="23"/>
          <w:szCs w:val="23"/>
        </w:rPr>
        <w:t>/</w:t>
      </w:r>
      <w:r w:rsidRPr="00C37B27">
        <w:rPr>
          <w:rFonts w:ascii="Helvetica" w:eastAsia="宋体" w:hAnsi="Helvetica" w:cs="Helvetica"/>
          <w:color w:val="333344"/>
          <w:kern w:val="0"/>
          <w:sz w:val="23"/>
          <w:szCs w:val="23"/>
        </w:rPr>
        <w:t>地区的办公室。</w:t>
      </w:r>
    </w:p>
    <w:p w:rsidR="00C37B27" w:rsidRPr="00C37B27" w:rsidRDefault="00C37B27" w:rsidP="00C37B27">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C37B27">
        <w:rPr>
          <w:rFonts w:ascii="Consolas" w:eastAsia="宋体" w:hAnsi="Consolas" w:cs="Consolas"/>
          <w:color w:val="0077AA"/>
          <w:kern w:val="0"/>
          <w:sz w:val="20"/>
          <w:szCs w:val="20"/>
        </w:rPr>
        <w:t>USE</w:t>
      </w:r>
      <w:r w:rsidRPr="00C37B27">
        <w:rPr>
          <w:rFonts w:ascii="Consolas" w:eastAsia="宋体" w:hAnsi="Consolas" w:cs="Consolas"/>
          <w:color w:val="000000"/>
          <w:kern w:val="0"/>
          <w:sz w:val="20"/>
          <w:szCs w:val="20"/>
        </w:rPr>
        <w:t xml:space="preserve"> </w:t>
      </w:r>
      <w:r w:rsidRPr="00C37B27">
        <w:rPr>
          <w:rFonts w:ascii="Consolas" w:eastAsia="宋体" w:hAnsi="Consolas" w:cs="Consolas"/>
          <w:color w:val="999999"/>
          <w:kern w:val="0"/>
          <w:sz w:val="20"/>
          <w:szCs w:val="20"/>
        </w:rPr>
        <w:t>`</w:t>
      </w:r>
      <w:r w:rsidRPr="00C37B27">
        <w:rPr>
          <w:rFonts w:ascii="Consolas" w:eastAsia="宋体" w:hAnsi="Consolas" w:cs="Consolas"/>
          <w:color w:val="000000"/>
          <w:kern w:val="0"/>
          <w:sz w:val="20"/>
          <w:szCs w:val="20"/>
        </w:rPr>
        <w:t>yiibaidb</w:t>
      </w:r>
      <w:r w:rsidRPr="00C37B27">
        <w:rPr>
          <w:rFonts w:ascii="Consolas" w:eastAsia="宋体" w:hAnsi="Consolas" w:cs="Consolas"/>
          <w:color w:val="999999"/>
          <w:kern w:val="0"/>
          <w:sz w:val="20"/>
          <w:szCs w:val="20"/>
        </w:rPr>
        <w:t>`;</w:t>
      </w:r>
    </w:p>
    <w:p w:rsidR="00C37B27" w:rsidRPr="00C37B27" w:rsidRDefault="00C37B27" w:rsidP="00C37B27">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C37B27">
        <w:rPr>
          <w:rFonts w:ascii="Consolas" w:eastAsia="宋体" w:hAnsi="Consolas" w:cs="Consolas"/>
          <w:color w:val="0077AA"/>
          <w:kern w:val="0"/>
          <w:sz w:val="20"/>
          <w:szCs w:val="20"/>
        </w:rPr>
        <w:t>DROP</w:t>
      </w:r>
      <w:r w:rsidRPr="00C37B27">
        <w:rPr>
          <w:rFonts w:ascii="Consolas" w:eastAsia="宋体" w:hAnsi="Consolas" w:cs="Consolas"/>
          <w:color w:val="000000"/>
          <w:kern w:val="0"/>
          <w:sz w:val="20"/>
          <w:szCs w:val="20"/>
        </w:rPr>
        <w:t xml:space="preserve"> </w:t>
      </w:r>
      <w:r w:rsidRPr="00C37B27">
        <w:rPr>
          <w:rFonts w:ascii="Consolas" w:eastAsia="宋体" w:hAnsi="Consolas" w:cs="Consolas"/>
          <w:color w:val="0077AA"/>
          <w:kern w:val="0"/>
          <w:sz w:val="20"/>
          <w:szCs w:val="20"/>
        </w:rPr>
        <w:t>procedure</w:t>
      </w:r>
      <w:r w:rsidRPr="00C37B27">
        <w:rPr>
          <w:rFonts w:ascii="Consolas" w:eastAsia="宋体" w:hAnsi="Consolas" w:cs="Consolas"/>
          <w:color w:val="000000"/>
          <w:kern w:val="0"/>
          <w:sz w:val="20"/>
          <w:szCs w:val="20"/>
        </w:rPr>
        <w:t xml:space="preserve"> </w:t>
      </w:r>
      <w:r w:rsidRPr="00C37B27">
        <w:rPr>
          <w:rFonts w:ascii="Consolas" w:eastAsia="宋体" w:hAnsi="Consolas" w:cs="Consolas"/>
          <w:color w:val="0077AA"/>
          <w:kern w:val="0"/>
          <w:sz w:val="20"/>
          <w:szCs w:val="20"/>
        </w:rPr>
        <w:t>IF</w:t>
      </w:r>
      <w:r w:rsidRPr="00C37B27">
        <w:rPr>
          <w:rFonts w:ascii="Consolas" w:eastAsia="宋体" w:hAnsi="Consolas" w:cs="Consolas"/>
          <w:color w:val="000000"/>
          <w:kern w:val="0"/>
          <w:sz w:val="20"/>
          <w:szCs w:val="20"/>
        </w:rPr>
        <w:t xml:space="preserve"> </w:t>
      </w:r>
      <w:r w:rsidRPr="00C37B27">
        <w:rPr>
          <w:rFonts w:ascii="Consolas" w:eastAsia="宋体" w:hAnsi="Consolas" w:cs="Consolas"/>
          <w:color w:val="0077AA"/>
          <w:kern w:val="0"/>
          <w:sz w:val="20"/>
          <w:szCs w:val="20"/>
        </w:rPr>
        <w:t>EXISTS</w:t>
      </w:r>
      <w:r w:rsidRPr="00C37B27">
        <w:rPr>
          <w:rFonts w:ascii="Consolas" w:eastAsia="宋体" w:hAnsi="Consolas" w:cs="Consolas"/>
          <w:color w:val="000000"/>
          <w:kern w:val="0"/>
          <w:sz w:val="20"/>
          <w:szCs w:val="20"/>
        </w:rPr>
        <w:t xml:space="preserve"> </w:t>
      </w:r>
      <w:r w:rsidRPr="00C37B27">
        <w:rPr>
          <w:rFonts w:ascii="Consolas" w:eastAsia="宋体" w:hAnsi="Consolas" w:cs="Consolas"/>
          <w:color w:val="999999"/>
          <w:kern w:val="0"/>
          <w:sz w:val="20"/>
          <w:szCs w:val="20"/>
        </w:rPr>
        <w:t>`</w:t>
      </w:r>
      <w:r w:rsidRPr="00C37B27">
        <w:rPr>
          <w:rFonts w:ascii="Consolas" w:eastAsia="宋体" w:hAnsi="Consolas" w:cs="Consolas"/>
          <w:color w:val="000000"/>
          <w:kern w:val="0"/>
          <w:sz w:val="20"/>
          <w:szCs w:val="20"/>
        </w:rPr>
        <w:t>GetOfficeByCountry</w:t>
      </w:r>
      <w:r w:rsidRPr="00C37B27">
        <w:rPr>
          <w:rFonts w:ascii="Consolas" w:eastAsia="宋体" w:hAnsi="Consolas" w:cs="Consolas"/>
          <w:color w:val="999999"/>
          <w:kern w:val="0"/>
          <w:sz w:val="20"/>
          <w:szCs w:val="20"/>
        </w:rPr>
        <w:t>`;</w:t>
      </w:r>
    </w:p>
    <w:p w:rsidR="00C37B27" w:rsidRPr="00C37B27" w:rsidRDefault="00C37B27" w:rsidP="00C37B27">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p>
    <w:p w:rsidR="00C37B27" w:rsidRPr="00C37B27" w:rsidRDefault="00C37B27" w:rsidP="00C37B27">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C37B27">
        <w:rPr>
          <w:rFonts w:ascii="Consolas" w:eastAsia="宋体" w:hAnsi="Consolas" w:cs="Consolas"/>
          <w:color w:val="0077AA"/>
          <w:kern w:val="0"/>
          <w:sz w:val="20"/>
          <w:szCs w:val="20"/>
        </w:rPr>
        <w:t>DELIMITER</w:t>
      </w:r>
      <w:r w:rsidRPr="00C37B27">
        <w:rPr>
          <w:rFonts w:ascii="Consolas" w:eastAsia="宋体" w:hAnsi="Consolas" w:cs="Consolas"/>
          <w:color w:val="000000"/>
          <w:kern w:val="0"/>
          <w:sz w:val="20"/>
          <w:szCs w:val="20"/>
        </w:rPr>
        <w:t xml:space="preserve"> $$</w:t>
      </w:r>
    </w:p>
    <w:p w:rsidR="00C37B27" w:rsidRPr="00C37B27" w:rsidRDefault="00C37B27" w:rsidP="00C37B27">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C37B27">
        <w:rPr>
          <w:rFonts w:ascii="Consolas" w:eastAsia="宋体" w:hAnsi="Consolas" w:cs="Consolas"/>
          <w:color w:val="0077AA"/>
          <w:kern w:val="0"/>
          <w:sz w:val="20"/>
          <w:szCs w:val="20"/>
        </w:rPr>
        <w:t>USE</w:t>
      </w:r>
      <w:r w:rsidRPr="00C37B27">
        <w:rPr>
          <w:rFonts w:ascii="Consolas" w:eastAsia="宋体" w:hAnsi="Consolas" w:cs="Consolas"/>
          <w:color w:val="000000"/>
          <w:kern w:val="0"/>
          <w:sz w:val="20"/>
          <w:szCs w:val="20"/>
        </w:rPr>
        <w:t xml:space="preserve"> </w:t>
      </w:r>
      <w:r w:rsidRPr="00C37B27">
        <w:rPr>
          <w:rFonts w:ascii="Consolas" w:eastAsia="宋体" w:hAnsi="Consolas" w:cs="Consolas"/>
          <w:color w:val="999999"/>
          <w:kern w:val="0"/>
          <w:sz w:val="20"/>
          <w:szCs w:val="20"/>
        </w:rPr>
        <w:t>`</w:t>
      </w:r>
      <w:r w:rsidRPr="00C37B27">
        <w:rPr>
          <w:rFonts w:ascii="Consolas" w:eastAsia="宋体" w:hAnsi="Consolas" w:cs="Consolas"/>
          <w:color w:val="000000"/>
          <w:kern w:val="0"/>
          <w:sz w:val="20"/>
          <w:szCs w:val="20"/>
        </w:rPr>
        <w:t>yiibaidb</w:t>
      </w:r>
      <w:r w:rsidRPr="00C37B27">
        <w:rPr>
          <w:rFonts w:ascii="Consolas" w:eastAsia="宋体" w:hAnsi="Consolas" w:cs="Consolas"/>
          <w:color w:val="999999"/>
          <w:kern w:val="0"/>
          <w:sz w:val="20"/>
          <w:szCs w:val="20"/>
        </w:rPr>
        <w:t>`</w:t>
      </w:r>
      <w:r w:rsidRPr="00C37B27">
        <w:rPr>
          <w:rFonts w:ascii="Consolas" w:eastAsia="宋体" w:hAnsi="Consolas" w:cs="Consolas"/>
          <w:color w:val="000000"/>
          <w:kern w:val="0"/>
          <w:sz w:val="20"/>
          <w:szCs w:val="20"/>
        </w:rPr>
        <w:t>$$</w:t>
      </w:r>
    </w:p>
    <w:p w:rsidR="00C37B27" w:rsidRPr="00C37B27" w:rsidRDefault="00C37B27" w:rsidP="00C37B27">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C37B27">
        <w:rPr>
          <w:rFonts w:ascii="Consolas" w:eastAsia="宋体" w:hAnsi="Consolas" w:cs="Consolas"/>
          <w:color w:val="0077AA"/>
          <w:kern w:val="0"/>
          <w:sz w:val="20"/>
          <w:szCs w:val="20"/>
        </w:rPr>
        <w:t>CREATE</w:t>
      </w:r>
      <w:r w:rsidRPr="00C37B27">
        <w:rPr>
          <w:rFonts w:ascii="Consolas" w:eastAsia="宋体" w:hAnsi="Consolas" w:cs="Consolas"/>
          <w:color w:val="000000"/>
          <w:kern w:val="0"/>
          <w:sz w:val="20"/>
          <w:szCs w:val="20"/>
        </w:rPr>
        <w:t xml:space="preserve"> </w:t>
      </w:r>
      <w:r w:rsidRPr="00C37B27">
        <w:rPr>
          <w:rFonts w:ascii="Consolas" w:eastAsia="宋体" w:hAnsi="Consolas" w:cs="Consolas"/>
          <w:color w:val="0077AA"/>
          <w:kern w:val="0"/>
          <w:sz w:val="20"/>
          <w:szCs w:val="20"/>
        </w:rPr>
        <w:t>PROCEDURE</w:t>
      </w:r>
      <w:r w:rsidRPr="00C37B27">
        <w:rPr>
          <w:rFonts w:ascii="Consolas" w:eastAsia="宋体" w:hAnsi="Consolas" w:cs="Consolas"/>
          <w:color w:val="000000"/>
          <w:kern w:val="0"/>
          <w:sz w:val="20"/>
          <w:szCs w:val="20"/>
        </w:rPr>
        <w:t xml:space="preserve"> </w:t>
      </w:r>
      <w:proofErr w:type="gramStart"/>
      <w:r w:rsidRPr="00C37B27">
        <w:rPr>
          <w:rFonts w:ascii="Consolas" w:eastAsia="宋体" w:hAnsi="Consolas" w:cs="Consolas"/>
          <w:color w:val="000000"/>
          <w:kern w:val="0"/>
          <w:sz w:val="20"/>
          <w:szCs w:val="20"/>
        </w:rPr>
        <w:t>GetOfficeByCountry</w:t>
      </w:r>
      <w:r w:rsidRPr="00C37B27">
        <w:rPr>
          <w:rFonts w:ascii="Consolas" w:eastAsia="宋体" w:hAnsi="Consolas" w:cs="Consolas"/>
          <w:color w:val="999999"/>
          <w:kern w:val="0"/>
          <w:sz w:val="20"/>
          <w:szCs w:val="20"/>
        </w:rPr>
        <w:t>(</w:t>
      </w:r>
      <w:proofErr w:type="gramEnd"/>
      <w:r w:rsidRPr="00C37B27">
        <w:rPr>
          <w:rFonts w:ascii="Consolas" w:eastAsia="宋体" w:hAnsi="Consolas" w:cs="Consolas"/>
          <w:color w:val="A67F59"/>
          <w:kern w:val="0"/>
          <w:sz w:val="20"/>
          <w:szCs w:val="20"/>
        </w:rPr>
        <w:t>IN</w:t>
      </w:r>
      <w:r w:rsidRPr="00C37B27">
        <w:rPr>
          <w:rFonts w:ascii="Consolas" w:eastAsia="宋体" w:hAnsi="Consolas" w:cs="Consolas"/>
          <w:color w:val="000000"/>
          <w:kern w:val="0"/>
          <w:sz w:val="20"/>
          <w:szCs w:val="20"/>
        </w:rPr>
        <w:t xml:space="preserve"> countryName </w:t>
      </w:r>
      <w:r w:rsidRPr="00C37B27">
        <w:rPr>
          <w:rFonts w:ascii="Consolas" w:eastAsia="宋体" w:hAnsi="Consolas" w:cs="Consolas"/>
          <w:color w:val="0077AA"/>
          <w:kern w:val="0"/>
          <w:sz w:val="20"/>
          <w:szCs w:val="20"/>
        </w:rPr>
        <w:t>VARCHAR</w:t>
      </w:r>
      <w:r w:rsidRPr="00C37B27">
        <w:rPr>
          <w:rFonts w:ascii="Consolas" w:eastAsia="宋体" w:hAnsi="Consolas" w:cs="Consolas"/>
          <w:color w:val="999999"/>
          <w:kern w:val="0"/>
          <w:sz w:val="20"/>
          <w:szCs w:val="20"/>
        </w:rPr>
        <w:t>(</w:t>
      </w:r>
      <w:r w:rsidRPr="00C37B27">
        <w:rPr>
          <w:rFonts w:ascii="Consolas" w:eastAsia="宋体" w:hAnsi="Consolas" w:cs="Consolas"/>
          <w:color w:val="990055"/>
          <w:kern w:val="0"/>
          <w:sz w:val="20"/>
          <w:szCs w:val="20"/>
        </w:rPr>
        <w:t>255</w:t>
      </w:r>
      <w:r w:rsidRPr="00C37B27">
        <w:rPr>
          <w:rFonts w:ascii="Consolas" w:eastAsia="宋体" w:hAnsi="Consolas" w:cs="Consolas"/>
          <w:color w:val="999999"/>
          <w:kern w:val="0"/>
          <w:sz w:val="20"/>
          <w:szCs w:val="20"/>
        </w:rPr>
        <w:t>))</w:t>
      </w:r>
    </w:p>
    <w:p w:rsidR="00C37B27" w:rsidRPr="00C37B27" w:rsidRDefault="00C37B27" w:rsidP="00C37B27">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C37B27">
        <w:rPr>
          <w:rFonts w:ascii="Consolas" w:eastAsia="宋体" w:hAnsi="Consolas" w:cs="Consolas"/>
          <w:color w:val="000000"/>
          <w:kern w:val="0"/>
          <w:sz w:val="20"/>
          <w:szCs w:val="20"/>
        </w:rPr>
        <w:lastRenderedPageBreak/>
        <w:t xml:space="preserve"> </w:t>
      </w:r>
      <w:r w:rsidRPr="00C37B27">
        <w:rPr>
          <w:rFonts w:ascii="Consolas" w:eastAsia="宋体" w:hAnsi="Consolas" w:cs="Consolas"/>
          <w:color w:val="0077AA"/>
          <w:kern w:val="0"/>
          <w:sz w:val="20"/>
          <w:szCs w:val="20"/>
        </w:rPr>
        <w:t>BEGIN</w:t>
      </w:r>
    </w:p>
    <w:p w:rsidR="00C37B27" w:rsidRPr="00C37B27" w:rsidRDefault="00C37B27" w:rsidP="00C37B27">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C37B27">
        <w:rPr>
          <w:rFonts w:ascii="Consolas" w:eastAsia="宋体" w:hAnsi="Consolas" w:cs="Consolas"/>
          <w:color w:val="000000"/>
          <w:kern w:val="0"/>
          <w:sz w:val="20"/>
          <w:szCs w:val="20"/>
        </w:rPr>
        <w:t xml:space="preserve"> </w:t>
      </w:r>
      <w:r w:rsidRPr="00C37B27">
        <w:rPr>
          <w:rFonts w:ascii="Consolas" w:eastAsia="宋体" w:hAnsi="Consolas" w:cs="Consolas"/>
          <w:color w:val="0077AA"/>
          <w:kern w:val="0"/>
          <w:sz w:val="20"/>
          <w:szCs w:val="20"/>
        </w:rPr>
        <w:t>SELECT</w:t>
      </w:r>
      <w:r w:rsidRPr="00C37B27">
        <w:rPr>
          <w:rFonts w:ascii="Consolas" w:eastAsia="宋体" w:hAnsi="Consolas" w:cs="Consolas"/>
          <w:color w:val="000000"/>
          <w:kern w:val="0"/>
          <w:sz w:val="20"/>
          <w:szCs w:val="20"/>
        </w:rPr>
        <w:t xml:space="preserve"> </w:t>
      </w:r>
      <w:r w:rsidRPr="00C37B27">
        <w:rPr>
          <w:rFonts w:ascii="Consolas" w:eastAsia="宋体" w:hAnsi="Consolas" w:cs="Consolas"/>
          <w:color w:val="A67F59"/>
          <w:kern w:val="0"/>
          <w:sz w:val="20"/>
          <w:szCs w:val="20"/>
        </w:rPr>
        <w:t>*</w:t>
      </w:r>
      <w:r w:rsidRPr="00C37B27">
        <w:rPr>
          <w:rFonts w:ascii="Consolas" w:eastAsia="宋体" w:hAnsi="Consolas" w:cs="Consolas"/>
          <w:color w:val="000000"/>
          <w:kern w:val="0"/>
          <w:sz w:val="20"/>
          <w:szCs w:val="20"/>
        </w:rPr>
        <w:t xml:space="preserve"> </w:t>
      </w:r>
    </w:p>
    <w:p w:rsidR="00C37B27" w:rsidRPr="00C37B27" w:rsidRDefault="00C37B27" w:rsidP="00C37B27">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C37B27">
        <w:rPr>
          <w:rFonts w:ascii="Consolas" w:eastAsia="宋体" w:hAnsi="Consolas" w:cs="Consolas"/>
          <w:color w:val="000000"/>
          <w:kern w:val="0"/>
          <w:sz w:val="20"/>
          <w:szCs w:val="20"/>
        </w:rPr>
        <w:t xml:space="preserve"> </w:t>
      </w:r>
      <w:r w:rsidRPr="00C37B27">
        <w:rPr>
          <w:rFonts w:ascii="Consolas" w:eastAsia="宋体" w:hAnsi="Consolas" w:cs="Consolas"/>
          <w:color w:val="0077AA"/>
          <w:kern w:val="0"/>
          <w:sz w:val="20"/>
          <w:szCs w:val="20"/>
        </w:rPr>
        <w:t>FROM</w:t>
      </w:r>
      <w:r w:rsidRPr="00C37B27">
        <w:rPr>
          <w:rFonts w:ascii="Consolas" w:eastAsia="宋体" w:hAnsi="Consolas" w:cs="Consolas"/>
          <w:color w:val="000000"/>
          <w:kern w:val="0"/>
          <w:sz w:val="20"/>
          <w:szCs w:val="20"/>
        </w:rPr>
        <w:t xml:space="preserve"> offices</w:t>
      </w:r>
    </w:p>
    <w:p w:rsidR="00C37B27" w:rsidRPr="00C37B27" w:rsidRDefault="00C37B27" w:rsidP="00C37B27">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C37B27">
        <w:rPr>
          <w:rFonts w:ascii="Consolas" w:eastAsia="宋体" w:hAnsi="Consolas" w:cs="Consolas"/>
          <w:color w:val="000000"/>
          <w:kern w:val="0"/>
          <w:sz w:val="20"/>
          <w:szCs w:val="20"/>
        </w:rPr>
        <w:t xml:space="preserve"> </w:t>
      </w:r>
      <w:r w:rsidRPr="00C37B27">
        <w:rPr>
          <w:rFonts w:ascii="Consolas" w:eastAsia="宋体" w:hAnsi="Consolas" w:cs="Consolas"/>
          <w:color w:val="0077AA"/>
          <w:kern w:val="0"/>
          <w:sz w:val="20"/>
          <w:szCs w:val="20"/>
        </w:rPr>
        <w:t>WHERE</w:t>
      </w:r>
      <w:r w:rsidRPr="00C37B27">
        <w:rPr>
          <w:rFonts w:ascii="Consolas" w:eastAsia="宋体" w:hAnsi="Consolas" w:cs="Consolas"/>
          <w:color w:val="000000"/>
          <w:kern w:val="0"/>
          <w:sz w:val="20"/>
          <w:szCs w:val="20"/>
        </w:rPr>
        <w:t xml:space="preserve"> country </w:t>
      </w:r>
      <w:r w:rsidRPr="00C37B27">
        <w:rPr>
          <w:rFonts w:ascii="Consolas" w:eastAsia="宋体" w:hAnsi="Consolas" w:cs="Consolas"/>
          <w:color w:val="A67F59"/>
          <w:kern w:val="0"/>
          <w:sz w:val="20"/>
          <w:szCs w:val="20"/>
        </w:rPr>
        <w:t>=</w:t>
      </w:r>
      <w:r w:rsidRPr="00C37B27">
        <w:rPr>
          <w:rFonts w:ascii="Consolas" w:eastAsia="宋体" w:hAnsi="Consolas" w:cs="Consolas"/>
          <w:color w:val="000000"/>
          <w:kern w:val="0"/>
          <w:sz w:val="20"/>
          <w:szCs w:val="20"/>
        </w:rPr>
        <w:t xml:space="preserve"> countryName</w:t>
      </w:r>
      <w:r w:rsidRPr="00C37B27">
        <w:rPr>
          <w:rFonts w:ascii="Consolas" w:eastAsia="宋体" w:hAnsi="Consolas" w:cs="Consolas"/>
          <w:color w:val="999999"/>
          <w:kern w:val="0"/>
          <w:sz w:val="20"/>
          <w:szCs w:val="20"/>
        </w:rPr>
        <w:t>;</w:t>
      </w:r>
    </w:p>
    <w:p w:rsidR="00C37B27" w:rsidRPr="00C37B27" w:rsidRDefault="00C37B27" w:rsidP="00C37B27">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C37B27">
        <w:rPr>
          <w:rFonts w:ascii="Consolas" w:eastAsia="宋体" w:hAnsi="Consolas" w:cs="Consolas"/>
          <w:color w:val="000000"/>
          <w:kern w:val="0"/>
          <w:sz w:val="20"/>
          <w:szCs w:val="20"/>
        </w:rPr>
        <w:t xml:space="preserve"> </w:t>
      </w:r>
      <w:r w:rsidRPr="00C37B27">
        <w:rPr>
          <w:rFonts w:ascii="Consolas" w:eastAsia="宋体" w:hAnsi="Consolas" w:cs="Consolas"/>
          <w:color w:val="0077AA"/>
          <w:kern w:val="0"/>
          <w:sz w:val="20"/>
          <w:szCs w:val="20"/>
        </w:rPr>
        <w:t>END</w:t>
      </w:r>
      <w:r w:rsidRPr="00C37B27">
        <w:rPr>
          <w:rFonts w:ascii="Consolas" w:eastAsia="宋体" w:hAnsi="Consolas" w:cs="Consolas"/>
          <w:color w:val="000000"/>
          <w:kern w:val="0"/>
          <w:sz w:val="20"/>
          <w:szCs w:val="20"/>
        </w:rPr>
        <w:t>$$</w:t>
      </w:r>
    </w:p>
    <w:p w:rsidR="00C37B27" w:rsidRPr="00C37B27" w:rsidRDefault="00C37B27" w:rsidP="00C37B27">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p>
    <w:p w:rsidR="00C37B27" w:rsidRPr="00C37B27" w:rsidRDefault="00C37B27" w:rsidP="00C37B27">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proofErr w:type="gramStart"/>
      <w:r w:rsidRPr="00C37B27">
        <w:rPr>
          <w:rFonts w:ascii="Consolas" w:eastAsia="宋体" w:hAnsi="Consolas" w:cs="Consolas"/>
          <w:color w:val="0077AA"/>
          <w:kern w:val="0"/>
          <w:sz w:val="20"/>
          <w:szCs w:val="20"/>
        </w:rPr>
        <w:t>DELIMITER</w:t>
      </w:r>
      <w:r w:rsidRPr="00C37B27">
        <w:rPr>
          <w:rFonts w:ascii="Consolas" w:eastAsia="宋体" w:hAnsi="Consolas" w:cs="Consolas"/>
          <w:color w:val="000000"/>
          <w:kern w:val="0"/>
          <w:sz w:val="20"/>
          <w:szCs w:val="20"/>
        </w:rPr>
        <w:t xml:space="preserve"> </w:t>
      </w:r>
      <w:r w:rsidRPr="00C37B27">
        <w:rPr>
          <w:rFonts w:ascii="Consolas" w:eastAsia="宋体" w:hAnsi="Consolas" w:cs="Consolas"/>
          <w:color w:val="999999"/>
          <w:kern w:val="0"/>
          <w:sz w:val="20"/>
          <w:szCs w:val="20"/>
        </w:rPr>
        <w:t>;</w:t>
      </w:r>
      <w:proofErr w:type="gramEnd"/>
    </w:p>
    <w:p w:rsidR="00C37B27" w:rsidRPr="00C37B27" w:rsidRDefault="00C37B27" w:rsidP="00C37B27">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0"/>
          <w:szCs w:val="20"/>
        </w:rPr>
      </w:pPr>
      <w:r w:rsidRPr="00C37B27">
        <w:rPr>
          <w:rFonts w:ascii="Consolas" w:eastAsia="宋体" w:hAnsi="Consolas" w:cs="Consolas"/>
          <w:color w:val="BBBBBB"/>
          <w:kern w:val="0"/>
          <w:sz w:val="16"/>
          <w:szCs w:val="16"/>
        </w:rPr>
        <w:t>SQL</w:t>
      </w:r>
    </w:p>
    <w:p w:rsidR="00C37B27" w:rsidRPr="00C37B27" w:rsidRDefault="00C37B27" w:rsidP="00C37B27">
      <w:pPr>
        <w:widowControl/>
        <w:shd w:val="clear" w:color="auto" w:fill="FFFFFF"/>
        <w:spacing w:after="120"/>
        <w:jc w:val="left"/>
        <w:rPr>
          <w:rFonts w:ascii="Helvetica" w:eastAsia="宋体" w:hAnsi="Helvetica" w:cs="Helvetica"/>
          <w:color w:val="333344"/>
          <w:kern w:val="0"/>
          <w:sz w:val="23"/>
          <w:szCs w:val="23"/>
        </w:rPr>
      </w:pPr>
      <w:r w:rsidRPr="00C37B27">
        <w:rPr>
          <w:rFonts w:ascii="Consolas" w:eastAsia="宋体" w:hAnsi="Consolas" w:cs="Consolas"/>
          <w:color w:val="C7254E"/>
          <w:kern w:val="0"/>
          <w:sz w:val="23"/>
          <w:szCs w:val="23"/>
          <w:shd w:val="clear" w:color="auto" w:fill="F9F2F4"/>
        </w:rPr>
        <w:t>countryName</w:t>
      </w:r>
      <w:r w:rsidRPr="00C37B27">
        <w:rPr>
          <w:rFonts w:ascii="Helvetica" w:eastAsia="宋体" w:hAnsi="Helvetica" w:cs="Helvetica"/>
          <w:color w:val="333344"/>
          <w:kern w:val="0"/>
          <w:sz w:val="23"/>
          <w:szCs w:val="23"/>
        </w:rPr>
        <w:t>是存储过程的</w:t>
      </w:r>
      <w:r w:rsidRPr="00C37B27">
        <w:rPr>
          <w:rFonts w:ascii="Helvetica" w:eastAsia="宋体" w:hAnsi="Helvetica" w:cs="Helvetica"/>
          <w:color w:val="333344"/>
          <w:kern w:val="0"/>
          <w:sz w:val="23"/>
          <w:szCs w:val="23"/>
        </w:rPr>
        <w:t>IN</w:t>
      </w:r>
      <w:r w:rsidRPr="00C37B27">
        <w:rPr>
          <w:rFonts w:ascii="Helvetica" w:eastAsia="宋体" w:hAnsi="Helvetica" w:cs="Helvetica"/>
          <w:color w:val="333344"/>
          <w:kern w:val="0"/>
          <w:sz w:val="23"/>
          <w:szCs w:val="23"/>
        </w:rPr>
        <w:t>参数。在存储过程中，我们查询位于</w:t>
      </w:r>
      <w:r w:rsidRPr="00C37B27">
        <w:rPr>
          <w:rFonts w:ascii="Consolas" w:eastAsia="宋体" w:hAnsi="Consolas" w:cs="Consolas"/>
          <w:color w:val="C7254E"/>
          <w:kern w:val="0"/>
          <w:sz w:val="23"/>
          <w:szCs w:val="23"/>
          <w:shd w:val="clear" w:color="auto" w:fill="F9F2F4"/>
        </w:rPr>
        <w:t>countryName</w:t>
      </w:r>
      <w:r w:rsidRPr="00C37B27">
        <w:rPr>
          <w:rFonts w:ascii="Helvetica" w:eastAsia="宋体" w:hAnsi="Helvetica" w:cs="Helvetica"/>
          <w:color w:val="333344"/>
          <w:kern w:val="0"/>
          <w:sz w:val="23"/>
          <w:szCs w:val="23"/>
        </w:rPr>
        <w:t>参数指定的国家</w:t>
      </w:r>
      <w:r w:rsidRPr="00C37B27">
        <w:rPr>
          <w:rFonts w:ascii="Helvetica" w:eastAsia="宋体" w:hAnsi="Helvetica" w:cs="Helvetica"/>
          <w:color w:val="333344"/>
          <w:kern w:val="0"/>
          <w:sz w:val="23"/>
          <w:szCs w:val="23"/>
        </w:rPr>
        <w:t>/</w:t>
      </w:r>
      <w:r w:rsidRPr="00C37B27">
        <w:rPr>
          <w:rFonts w:ascii="Helvetica" w:eastAsia="宋体" w:hAnsi="Helvetica" w:cs="Helvetica"/>
          <w:color w:val="333344"/>
          <w:kern w:val="0"/>
          <w:sz w:val="23"/>
          <w:szCs w:val="23"/>
        </w:rPr>
        <w:t>地区的所有办公室。</w:t>
      </w:r>
    </w:p>
    <w:p w:rsidR="00C37B27" w:rsidRPr="00C37B27" w:rsidRDefault="00C37B27" w:rsidP="00C37B27">
      <w:pPr>
        <w:widowControl/>
        <w:shd w:val="clear" w:color="auto" w:fill="FFFFFF"/>
        <w:spacing w:after="120"/>
        <w:jc w:val="left"/>
        <w:rPr>
          <w:rFonts w:ascii="Helvetica" w:eastAsia="宋体" w:hAnsi="Helvetica" w:cs="Helvetica"/>
          <w:color w:val="333344"/>
          <w:kern w:val="0"/>
          <w:sz w:val="23"/>
          <w:szCs w:val="23"/>
        </w:rPr>
      </w:pPr>
      <w:r w:rsidRPr="00C37B27">
        <w:rPr>
          <w:rFonts w:ascii="Helvetica" w:eastAsia="宋体" w:hAnsi="Helvetica" w:cs="Helvetica"/>
          <w:color w:val="333344"/>
          <w:kern w:val="0"/>
          <w:sz w:val="23"/>
          <w:szCs w:val="23"/>
        </w:rPr>
        <w:t>假设我们想要查询在美国</w:t>
      </w:r>
      <w:r w:rsidRPr="00C37B27">
        <w:rPr>
          <w:rFonts w:ascii="Helvetica" w:eastAsia="宋体" w:hAnsi="Helvetica" w:cs="Helvetica"/>
          <w:color w:val="333344"/>
          <w:kern w:val="0"/>
          <w:sz w:val="23"/>
          <w:szCs w:val="23"/>
        </w:rPr>
        <w:t>(</w:t>
      </w:r>
      <w:r w:rsidRPr="00C37B27">
        <w:rPr>
          <w:rFonts w:ascii="Consolas" w:eastAsia="宋体" w:hAnsi="Consolas" w:cs="Consolas"/>
          <w:color w:val="C7254E"/>
          <w:kern w:val="0"/>
          <w:sz w:val="23"/>
          <w:szCs w:val="23"/>
          <w:shd w:val="clear" w:color="auto" w:fill="F9F2F4"/>
        </w:rPr>
        <w:t>USA</w:t>
      </w:r>
      <w:r w:rsidRPr="00C37B27">
        <w:rPr>
          <w:rFonts w:ascii="Helvetica" w:eastAsia="宋体" w:hAnsi="Helvetica" w:cs="Helvetica"/>
          <w:color w:val="333344"/>
          <w:kern w:val="0"/>
          <w:sz w:val="23"/>
          <w:szCs w:val="23"/>
        </w:rPr>
        <w:t>)</w:t>
      </w:r>
      <w:r w:rsidRPr="00C37B27">
        <w:rPr>
          <w:rFonts w:ascii="Helvetica" w:eastAsia="宋体" w:hAnsi="Helvetica" w:cs="Helvetica"/>
          <w:color w:val="333344"/>
          <w:kern w:val="0"/>
          <w:sz w:val="23"/>
          <w:szCs w:val="23"/>
        </w:rPr>
        <w:t>的所有办事处，我们只需要将一个值</w:t>
      </w:r>
      <w:r w:rsidRPr="00C37B27">
        <w:rPr>
          <w:rFonts w:ascii="Helvetica" w:eastAsia="宋体" w:hAnsi="Helvetica" w:cs="Helvetica"/>
          <w:color w:val="333344"/>
          <w:kern w:val="0"/>
          <w:sz w:val="23"/>
          <w:szCs w:val="23"/>
        </w:rPr>
        <w:t>(</w:t>
      </w:r>
      <w:r w:rsidRPr="00C37B27">
        <w:rPr>
          <w:rFonts w:ascii="Consolas" w:eastAsia="宋体" w:hAnsi="Consolas" w:cs="Consolas"/>
          <w:color w:val="C7254E"/>
          <w:kern w:val="0"/>
          <w:sz w:val="23"/>
          <w:szCs w:val="23"/>
          <w:shd w:val="clear" w:color="auto" w:fill="F9F2F4"/>
        </w:rPr>
        <w:t>USA</w:t>
      </w:r>
      <w:r w:rsidRPr="00C37B27">
        <w:rPr>
          <w:rFonts w:ascii="Helvetica" w:eastAsia="宋体" w:hAnsi="Helvetica" w:cs="Helvetica"/>
          <w:color w:val="333344"/>
          <w:kern w:val="0"/>
          <w:sz w:val="23"/>
          <w:szCs w:val="23"/>
        </w:rPr>
        <w:t>)</w:t>
      </w:r>
      <w:r w:rsidRPr="00C37B27">
        <w:rPr>
          <w:rFonts w:ascii="Helvetica" w:eastAsia="宋体" w:hAnsi="Helvetica" w:cs="Helvetica"/>
          <w:color w:val="333344"/>
          <w:kern w:val="0"/>
          <w:sz w:val="23"/>
          <w:szCs w:val="23"/>
        </w:rPr>
        <w:t>传递给存储过程，如下所示：</w:t>
      </w:r>
    </w:p>
    <w:p w:rsidR="00C37B27" w:rsidRPr="00C37B27" w:rsidRDefault="00C37B27" w:rsidP="00C37B27">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0"/>
          <w:szCs w:val="20"/>
        </w:rPr>
      </w:pPr>
      <w:r w:rsidRPr="00C37B27">
        <w:rPr>
          <w:rFonts w:ascii="Consolas" w:eastAsia="宋体" w:hAnsi="Consolas" w:cs="Consolas"/>
          <w:color w:val="0077AA"/>
          <w:kern w:val="0"/>
          <w:sz w:val="20"/>
          <w:szCs w:val="20"/>
        </w:rPr>
        <w:t>CALL</w:t>
      </w:r>
      <w:r w:rsidRPr="00C37B27">
        <w:rPr>
          <w:rFonts w:ascii="Consolas" w:eastAsia="宋体" w:hAnsi="Consolas" w:cs="Consolas"/>
          <w:color w:val="000000"/>
          <w:kern w:val="0"/>
          <w:sz w:val="20"/>
          <w:szCs w:val="20"/>
        </w:rPr>
        <w:t xml:space="preserve"> </w:t>
      </w:r>
      <w:proofErr w:type="gramStart"/>
      <w:r w:rsidRPr="00C37B27">
        <w:rPr>
          <w:rFonts w:ascii="Consolas" w:eastAsia="宋体" w:hAnsi="Consolas" w:cs="Consolas"/>
          <w:color w:val="000000"/>
          <w:kern w:val="0"/>
          <w:sz w:val="20"/>
          <w:szCs w:val="20"/>
        </w:rPr>
        <w:t>GetOfficeByCountry</w:t>
      </w:r>
      <w:r w:rsidRPr="00C37B27">
        <w:rPr>
          <w:rFonts w:ascii="Consolas" w:eastAsia="宋体" w:hAnsi="Consolas" w:cs="Consolas"/>
          <w:color w:val="999999"/>
          <w:kern w:val="0"/>
          <w:sz w:val="20"/>
          <w:szCs w:val="20"/>
        </w:rPr>
        <w:t>(</w:t>
      </w:r>
      <w:proofErr w:type="gramEnd"/>
      <w:r w:rsidRPr="00C37B27">
        <w:rPr>
          <w:rFonts w:ascii="Consolas" w:eastAsia="宋体" w:hAnsi="Consolas" w:cs="Consolas"/>
          <w:color w:val="669900"/>
          <w:kern w:val="0"/>
          <w:sz w:val="20"/>
          <w:szCs w:val="20"/>
        </w:rPr>
        <w:t>'USA'</w:t>
      </w:r>
      <w:r w:rsidRPr="00C37B27">
        <w:rPr>
          <w:rFonts w:ascii="Consolas" w:eastAsia="宋体" w:hAnsi="Consolas" w:cs="Consolas"/>
          <w:color w:val="999999"/>
          <w:kern w:val="0"/>
          <w:sz w:val="20"/>
          <w:szCs w:val="20"/>
        </w:rPr>
        <w:t>);</w:t>
      </w:r>
    </w:p>
    <w:p w:rsidR="001555AF" w:rsidRPr="001555AF" w:rsidRDefault="001555AF" w:rsidP="001555AF">
      <w:pPr>
        <w:widowControl/>
        <w:shd w:val="clear" w:color="auto" w:fill="FFFFFF"/>
        <w:spacing w:after="120"/>
        <w:jc w:val="left"/>
        <w:rPr>
          <w:rFonts w:ascii="Helvetica" w:eastAsia="宋体" w:hAnsi="Helvetica" w:cs="Helvetica"/>
          <w:color w:val="333344"/>
          <w:kern w:val="0"/>
          <w:sz w:val="23"/>
          <w:szCs w:val="23"/>
        </w:rPr>
      </w:pPr>
      <w:r w:rsidRPr="001555AF">
        <w:rPr>
          <w:rFonts w:ascii="Helvetica" w:eastAsia="宋体" w:hAnsi="Helvetica" w:cs="Helvetica"/>
          <w:color w:val="333344"/>
          <w:kern w:val="0"/>
          <w:sz w:val="23"/>
          <w:szCs w:val="23"/>
        </w:rPr>
        <w:t>要在法国获得所有办事处，我们将</w:t>
      </w:r>
      <w:r w:rsidRPr="001555AF">
        <w:rPr>
          <w:rFonts w:ascii="Consolas" w:eastAsia="宋体" w:hAnsi="Consolas" w:cs="Consolas"/>
          <w:color w:val="C7254E"/>
          <w:kern w:val="0"/>
          <w:sz w:val="23"/>
          <w:szCs w:val="23"/>
          <w:shd w:val="clear" w:color="auto" w:fill="F9F2F4"/>
        </w:rPr>
        <w:t>France</w:t>
      </w:r>
      <w:r w:rsidRPr="001555AF">
        <w:rPr>
          <w:rFonts w:ascii="Helvetica" w:eastAsia="宋体" w:hAnsi="Helvetica" w:cs="Helvetica"/>
          <w:color w:val="333344"/>
          <w:kern w:val="0"/>
          <w:sz w:val="23"/>
          <w:szCs w:val="23"/>
        </w:rPr>
        <w:t>字符串传递给</w:t>
      </w:r>
      <w:r w:rsidRPr="001555AF">
        <w:rPr>
          <w:rFonts w:ascii="Consolas" w:eastAsia="宋体" w:hAnsi="Consolas" w:cs="Consolas"/>
          <w:color w:val="C7254E"/>
          <w:kern w:val="0"/>
          <w:sz w:val="23"/>
          <w:szCs w:val="23"/>
          <w:shd w:val="clear" w:color="auto" w:fill="F9F2F4"/>
        </w:rPr>
        <w:t>GetOfficeByCountry</w:t>
      </w:r>
      <w:r w:rsidRPr="001555AF">
        <w:rPr>
          <w:rFonts w:ascii="Helvetica" w:eastAsia="宋体" w:hAnsi="Helvetica" w:cs="Helvetica"/>
          <w:color w:val="333344"/>
          <w:kern w:val="0"/>
          <w:sz w:val="23"/>
          <w:szCs w:val="23"/>
        </w:rPr>
        <w:t>存储过程，如下所示：</w:t>
      </w:r>
    </w:p>
    <w:p w:rsidR="001555AF" w:rsidRPr="001555AF" w:rsidRDefault="001555AF" w:rsidP="001555AF">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0"/>
          <w:szCs w:val="20"/>
        </w:rPr>
      </w:pPr>
      <w:r w:rsidRPr="001555AF">
        <w:rPr>
          <w:rFonts w:ascii="Consolas" w:eastAsia="宋体" w:hAnsi="Consolas" w:cs="Consolas"/>
          <w:color w:val="0077AA"/>
          <w:kern w:val="0"/>
          <w:sz w:val="20"/>
          <w:szCs w:val="20"/>
        </w:rPr>
        <w:t>CALL</w:t>
      </w:r>
      <w:r w:rsidRPr="001555AF">
        <w:rPr>
          <w:rFonts w:ascii="Consolas" w:eastAsia="宋体" w:hAnsi="Consolas" w:cs="Consolas"/>
          <w:color w:val="000000"/>
          <w:kern w:val="0"/>
          <w:sz w:val="20"/>
          <w:szCs w:val="20"/>
        </w:rPr>
        <w:t xml:space="preserve"> </w:t>
      </w:r>
      <w:proofErr w:type="gramStart"/>
      <w:r w:rsidRPr="001555AF">
        <w:rPr>
          <w:rFonts w:ascii="Consolas" w:eastAsia="宋体" w:hAnsi="Consolas" w:cs="Consolas"/>
          <w:color w:val="000000"/>
          <w:kern w:val="0"/>
          <w:sz w:val="20"/>
          <w:szCs w:val="20"/>
        </w:rPr>
        <w:t>GetOfficeByCountry</w:t>
      </w:r>
      <w:r w:rsidRPr="001555AF">
        <w:rPr>
          <w:rFonts w:ascii="Consolas" w:eastAsia="宋体" w:hAnsi="Consolas" w:cs="Consolas"/>
          <w:color w:val="999999"/>
          <w:kern w:val="0"/>
          <w:sz w:val="20"/>
          <w:szCs w:val="20"/>
        </w:rPr>
        <w:t>(</w:t>
      </w:r>
      <w:proofErr w:type="gramEnd"/>
      <w:r w:rsidRPr="001555AF">
        <w:rPr>
          <w:rFonts w:ascii="Consolas" w:eastAsia="宋体" w:hAnsi="Consolas" w:cs="Consolas"/>
          <w:color w:val="669900"/>
          <w:kern w:val="0"/>
          <w:sz w:val="20"/>
          <w:szCs w:val="20"/>
        </w:rPr>
        <w:t>'France'</w:t>
      </w:r>
      <w:r w:rsidRPr="001555AF">
        <w:rPr>
          <w:rFonts w:ascii="Consolas" w:eastAsia="宋体" w:hAnsi="Consolas" w:cs="Consolas"/>
          <w:color w:val="999999"/>
          <w:kern w:val="0"/>
          <w:sz w:val="20"/>
          <w:szCs w:val="20"/>
        </w:rPr>
        <w:t>)</w:t>
      </w:r>
    </w:p>
    <w:p w:rsidR="00936F1E" w:rsidRDefault="00936F1E" w:rsidP="00936F1E">
      <w:pPr>
        <w:pStyle w:val="a4"/>
        <w:shd w:val="clear" w:color="auto" w:fill="FFFFFF"/>
        <w:spacing w:before="0" w:beforeAutospacing="0" w:after="120" w:afterAutospacing="0"/>
        <w:rPr>
          <w:rFonts w:ascii="Helvetica" w:hAnsi="Helvetica" w:cs="Helvetica"/>
          <w:color w:val="333344"/>
          <w:sz w:val="23"/>
          <w:szCs w:val="23"/>
        </w:rPr>
      </w:pPr>
      <w:r>
        <w:rPr>
          <w:rStyle w:val="a6"/>
          <w:rFonts w:ascii="Helvetica" w:hAnsi="Helvetica" w:cs="Helvetica"/>
          <w:color w:val="333344"/>
          <w:sz w:val="23"/>
          <w:szCs w:val="23"/>
        </w:rPr>
        <w:t>2.OUT</w:t>
      </w:r>
      <w:r>
        <w:rPr>
          <w:rStyle w:val="a6"/>
          <w:rFonts w:ascii="Helvetica" w:hAnsi="Helvetica" w:cs="Helvetica"/>
          <w:color w:val="333344"/>
          <w:sz w:val="23"/>
          <w:szCs w:val="23"/>
        </w:rPr>
        <w:t>参数示例</w:t>
      </w:r>
    </w:p>
    <w:p w:rsidR="00936F1E" w:rsidRDefault="00936F1E" w:rsidP="00936F1E">
      <w:pPr>
        <w:pStyle w:val="a4"/>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以下存储过程通过订单状态返回订单数量。它有两个参数：</w:t>
      </w:r>
    </w:p>
    <w:p w:rsidR="00936F1E" w:rsidRDefault="00936F1E" w:rsidP="00936F1E">
      <w:pPr>
        <w:widowControl/>
        <w:numPr>
          <w:ilvl w:val="0"/>
          <w:numId w:val="15"/>
        </w:numPr>
        <w:shd w:val="clear" w:color="auto" w:fill="FFFFFF"/>
        <w:spacing w:before="100" w:beforeAutospacing="1" w:after="90"/>
        <w:ind w:left="690"/>
        <w:jc w:val="left"/>
        <w:rPr>
          <w:rFonts w:ascii="Helvetica" w:hAnsi="Helvetica" w:cs="Helvetica"/>
          <w:color w:val="333344"/>
          <w:sz w:val="23"/>
          <w:szCs w:val="23"/>
        </w:rPr>
      </w:pPr>
      <w:r>
        <w:rPr>
          <w:rStyle w:val="HTML"/>
          <w:rFonts w:ascii="Consolas" w:hAnsi="Consolas" w:cs="Consolas"/>
          <w:color w:val="C7254E"/>
          <w:sz w:val="23"/>
          <w:szCs w:val="23"/>
          <w:shd w:val="clear" w:color="auto" w:fill="F9F2F4"/>
        </w:rPr>
        <w:t>orderStatus</w:t>
      </w:r>
      <w:r>
        <w:rPr>
          <w:rFonts w:ascii="Helvetica" w:hAnsi="Helvetica" w:cs="Helvetica"/>
          <w:color w:val="333344"/>
          <w:sz w:val="23"/>
          <w:szCs w:val="23"/>
        </w:rPr>
        <w:t>：</w:t>
      </w:r>
      <w:r>
        <w:rPr>
          <w:rStyle w:val="HTML"/>
          <w:rFonts w:ascii="Consolas" w:hAnsi="Consolas" w:cs="Consolas"/>
          <w:color w:val="C7254E"/>
          <w:sz w:val="23"/>
          <w:szCs w:val="23"/>
          <w:shd w:val="clear" w:color="auto" w:fill="F9F2F4"/>
        </w:rPr>
        <w:t>IN</w:t>
      </w:r>
      <w:r>
        <w:rPr>
          <w:rFonts w:ascii="Helvetica" w:hAnsi="Helvetica" w:cs="Helvetica"/>
          <w:color w:val="333344"/>
          <w:sz w:val="23"/>
          <w:szCs w:val="23"/>
        </w:rPr>
        <w:t>参数，它是要对订单计数的订单状态。</w:t>
      </w:r>
    </w:p>
    <w:p w:rsidR="00936F1E" w:rsidRDefault="00936F1E" w:rsidP="00936F1E">
      <w:pPr>
        <w:widowControl/>
        <w:numPr>
          <w:ilvl w:val="0"/>
          <w:numId w:val="15"/>
        </w:numPr>
        <w:shd w:val="clear" w:color="auto" w:fill="FFFFFF"/>
        <w:spacing w:before="100" w:beforeAutospacing="1" w:after="90"/>
        <w:ind w:left="690"/>
        <w:jc w:val="left"/>
        <w:rPr>
          <w:rFonts w:ascii="Helvetica" w:hAnsi="Helvetica" w:cs="Helvetica"/>
          <w:color w:val="333344"/>
          <w:sz w:val="23"/>
          <w:szCs w:val="23"/>
        </w:rPr>
      </w:pPr>
      <w:r>
        <w:rPr>
          <w:rStyle w:val="HTML"/>
          <w:rFonts w:ascii="Consolas" w:hAnsi="Consolas" w:cs="Consolas"/>
          <w:color w:val="C7254E"/>
          <w:sz w:val="23"/>
          <w:szCs w:val="23"/>
          <w:shd w:val="clear" w:color="auto" w:fill="F9F2F4"/>
        </w:rPr>
        <w:t>total</w:t>
      </w:r>
      <w:r>
        <w:rPr>
          <w:rFonts w:ascii="Helvetica" w:hAnsi="Helvetica" w:cs="Helvetica"/>
          <w:color w:val="333344"/>
          <w:sz w:val="23"/>
          <w:szCs w:val="23"/>
        </w:rPr>
        <w:t>：存储指定订单状态的订单数量的</w:t>
      </w:r>
      <w:r>
        <w:rPr>
          <w:rStyle w:val="HTML"/>
          <w:rFonts w:ascii="Consolas" w:hAnsi="Consolas" w:cs="Consolas"/>
          <w:color w:val="C7254E"/>
          <w:sz w:val="23"/>
          <w:szCs w:val="23"/>
          <w:shd w:val="clear" w:color="auto" w:fill="F9F2F4"/>
        </w:rPr>
        <w:t>OUT</w:t>
      </w:r>
      <w:r>
        <w:rPr>
          <w:rFonts w:ascii="Helvetica" w:hAnsi="Helvetica" w:cs="Helvetica"/>
          <w:color w:val="333344"/>
          <w:sz w:val="23"/>
          <w:szCs w:val="23"/>
        </w:rPr>
        <w:t>参数。</w:t>
      </w:r>
    </w:p>
    <w:p w:rsidR="00936F1E" w:rsidRDefault="00936F1E" w:rsidP="00936F1E">
      <w:pPr>
        <w:pStyle w:val="a4"/>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以下是</w:t>
      </w:r>
      <w:r>
        <w:rPr>
          <w:rStyle w:val="HTML"/>
          <w:rFonts w:ascii="Consolas" w:hAnsi="Consolas" w:cs="Consolas"/>
          <w:color w:val="C7254E"/>
          <w:sz w:val="23"/>
          <w:szCs w:val="23"/>
          <w:shd w:val="clear" w:color="auto" w:fill="F9F2F4"/>
        </w:rPr>
        <w:t>CountOrderByStatus</w:t>
      </w:r>
      <w:r>
        <w:rPr>
          <w:rFonts w:ascii="Helvetica" w:hAnsi="Helvetica" w:cs="Helvetica"/>
          <w:color w:val="333344"/>
          <w:sz w:val="23"/>
          <w:szCs w:val="23"/>
        </w:rPr>
        <w:t>存储过程的源代码。</w:t>
      </w:r>
    </w:p>
    <w:p w:rsidR="00936F1E" w:rsidRDefault="00936F1E" w:rsidP="00936F1E">
      <w:pPr>
        <w:pStyle w:val="HTML0"/>
        <w:shd w:val="clear" w:color="auto" w:fill="F5F2F0"/>
        <w:spacing w:before="120" w:after="120"/>
        <w:ind w:right="60"/>
        <w:rPr>
          <w:ins w:id="20" w:author="Unknown"/>
          <w:rStyle w:val="HTML"/>
          <w:rFonts w:ascii="Consolas" w:hAnsi="Consolas" w:cs="Consolas"/>
          <w:color w:val="000000"/>
          <w:sz w:val="20"/>
          <w:szCs w:val="20"/>
        </w:rPr>
      </w:pPr>
      <w:ins w:id="21" w:author="Unknown">
        <w:r>
          <w:rPr>
            <w:rStyle w:val="token"/>
            <w:rFonts w:ascii="Consolas" w:hAnsi="Consolas" w:cs="Consolas"/>
            <w:color w:val="0077AA"/>
            <w:sz w:val="20"/>
            <w:szCs w:val="20"/>
          </w:rPr>
          <w:t>USE</w:t>
        </w:r>
        <w:r>
          <w:rPr>
            <w:rStyle w:val="HTML"/>
            <w:rFonts w:ascii="Consolas" w:hAnsi="Consolas" w:cs="Consolas"/>
            <w:color w:val="000000"/>
            <w:sz w:val="20"/>
            <w:szCs w:val="20"/>
          </w:rPr>
          <w:t xml:space="preserve"> </w:t>
        </w:r>
        <w:r>
          <w:rPr>
            <w:rStyle w:val="token"/>
            <w:rFonts w:ascii="Consolas" w:hAnsi="Consolas" w:cs="Consolas"/>
            <w:color w:val="999999"/>
            <w:sz w:val="20"/>
            <w:szCs w:val="20"/>
          </w:rPr>
          <w:t>`</w:t>
        </w:r>
        <w:r>
          <w:rPr>
            <w:rStyle w:val="HTML"/>
            <w:rFonts w:ascii="Consolas" w:hAnsi="Consolas" w:cs="Consolas"/>
            <w:color w:val="000000"/>
            <w:sz w:val="20"/>
            <w:szCs w:val="20"/>
          </w:rPr>
          <w:t>yiibaidb</w:t>
        </w:r>
        <w:r>
          <w:rPr>
            <w:rStyle w:val="token"/>
            <w:rFonts w:ascii="Consolas" w:hAnsi="Consolas" w:cs="Consolas"/>
            <w:color w:val="999999"/>
            <w:sz w:val="20"/>
            <w:szCs w:val="20"/>
          </w:rPr>
          <w:t>`;</w:t>
        </w:r>
      </w:ins>
    </w:p>
    <w:p w:rsidR="00936F1E" w:rsidRDefault="00936F1E" w:rsidP="00936F1E">
      <w:pPr>
        <w:pStyle w:val="HTML0"/>
        <w:shd w:val="clear" w:color="auto" w:fill="F5F2F0"/>
        <w:spacing w:before="120" w:after="120"/>
        <w:ind w:right="60"/>
        <w:rPr>
          <w:ins w:id="22" w:author="Unknown"/>
          <w:rStyle w:val="HTML"/>
          <w:rFonts w:ascii="Consolas" w:hAnsi="Consolas" w:cs="Consolas"/>
          <w:color w:val="000000"/>
          <w:sz w:val="20"/>
          <w:szCs w:val="20"/>
        </w:rPr>
      </w:pPr>
      <w:ins w:id="23" w:author="Unknown">
        <w:r>
          <w:rPr>
            <w:rStyle w:val="token"/>
            <w:rFonts w:ascii="Consolas" w:hAnsi="Consolas" w:cs="Consolas"/>
            <w:color w:val="0077AA"/>
            <w:sz w:val="20"/>
            <w:szCs w:val="20"/>
          </w:rPr>
          <w:t>DROP</w:t>
        </w:r>
        <w:r>
          <w:rPr>
            <w:rStyle w:val="HTML"/>
            <w:rFonts w:ascii="Consolas" w:hAnsi="Consolas" w:cs="Consolas"/>
            <w:color w:val="000000"/>
            <w:sz w:val="20"/>
            <w:szCs w:val="20"/>
          </w:rPr>
          <w:t xml:space="preserve"> </w:t>
        </w:r>
        <w:r>
          <w:rPr>
            <w:rStyle w:val="token"/>
            <w:rFonts w:ascii="Consolas" w:hAnsi="Consolas" w:cs="Consolas"/>
            <w:color w:val="0077AA"/>
            <w:sz w:val="20"/>
            <w:szCs w:val="20"/>
          </w:rPr>
          <w:t>procedure</w:t>
        </w:r>
        <w:r>
          <w:rPr>
            <w:rStyle w:val="HTML"/>
            <w:rFonts w:ascii="Consolas" w:hAnsi="Consolas" w:cs="Consolas"/>
            <w:color w:val="000000"/>
            <w:sz w:val="20"/>
            <w:szCs w:val="20"/>
          </w:rPr>
          <w:t xml:space="preserve"> </w:t>
        </w:r>
        <w:r>
          <w:rPr>
            <w:rStyle w:val="token"/>
            <w:rFonts w:ascii="Consolas" w:hAnsi="Consolas" w:cs="Consolas"/>
            <w:color w:val="0077AA"/>
            <w:sz w:val="20"/>
            <w:szCs w:val="20"/>
          </w:rPr>
          <w:t>IF</w:t>
        </w:r>
        <w:r>
          <w:rPr>
            <w:rStyle w:val="HTML"/>
            <w:rFonts w:ascii="Consolas" w:hAnsi="Consolas" w:cs="Consolas"/>
            <w:color w:val="000000"/>
            <w:sz w:val="20"/>
            <w:szCs w:val="20"/>
          </w:rPr>
          <w:t xml:space="preserve"> </w:t>
        </w:r>
        <w:r>
          <w:rPr>
            <w:rStyle w:val="token"/>
            <w:rFonts w:ascii="Consolas" w:hAnsi="Consolas" w:cs="Consolas"/>
            <w:color w:val="0077AA"/>
            <w:sz w:val="20"/>
            <w:szCs w:val="20"/>
          </w:rPr>
          <w:t>EXISTS</w:t>
        </w:r>
        <w:r>
          <w:rPr>
            <w:rStyle w:val="HTML"/>
            <w:rFonts w:ascii="Consolas" w:hAnsi="Consolas" w:cs="Consolas"/>
            <w:color w:val="000000"/>
            <w:sz w:val="20"/>
            <w:szCs w:val="20"/>
          </w:rPr>
          <w:t xml:space="preserve"> </w:t>
        </w:r>
        <w:r>
          <w:rPr>
            <w:rStyle w:val="token"/>
            <w:rFonts w:ascii="Consolas" w:hAnsi="Consolas" w:cs="Consolas"/>
            <w:color w:val="999999"/>
            <w:sz w:val="20"/>
            <w:szCs w:val="20"/>
          </w:rPr>
          <w:t>`</w:t>
        </w:r>
        <w:r>
          <w:rPr>
            <w:rStyle w:val="HTML"/>
            <w:rFonts w:ascii="Consolas" w:hAnsi="Consolas" w:cs="Consolas"/>
            <w:color w:val="000000"/>
            <w:sz w:val="20"/>
            <w:szCs w:val="20"/>
          </w:rPr>
          <w:t>CountOrderByStatus</w:t>
        </w:r>
        <w:r>
          <w:rPr>
            <w:rStyle w:val="token"/>
            <w:rFonts w:ascii="Consolas" w:hAnsi="Consolas" w:cs="Consolas"/>
            <w:color w:val="999999"/>
            <w:sz w:val="20"/>
            <w:szCs w:val="20"/>
          </w:rPr>
          <w:t>`;</w:t>
        </w:r>
      </w:ins>
    </w:p>
    <w:p w:rsidR="00936F1E" w:rsidRDefault="00936F1E" w:rsidP="00936F1E">
      <w:pPr>
        <w:pStyle w:val="HTML0"/>
        <w:shd w:val="clear" w:color="auto" w:fill="F5F2F0"/>
        <w:spacing w:before="120" w:after="120"/>
        <w:ind w:right="60"/>
        <w:rPr>
          <w:ins w:id="24" w:author="Unknown"/>
          <w:rStyle w:val="HTML"/>
          <w:rFonts w:ascii="Consolas" w:hAnsi="Consolas" w:cs="Consolas"/>
          <w:color w:val="000000"/>
          <w:sz w:val="20"/>
          <w:szCs w:val="20"/>
        </w:rPr>
      </w:pPr>
    </w:p>
    <w:p w:rsidR="00936F1E" w:rsidRDefault="00936F1E" w:rsidP="00936F1E">
      <w:pPr>
        <w:pStyle w:val="HTML0"/>
        <w:shd w:val="clear" w:color="auto" w:fill="F5F2F0"/>
        <w:spacing w:before="120" w:after="120"/>
        <w:ind w:right="60"/>
        <w:rPr>
          <w:ins w:id="25" w:author="Unknown"/>
          <w:rStyle w:val="HTML"/>
          <w:rFonts w:ascii="Consolas" w:hAnsi="Consolas" w:cs="Consolas"/>
          <w:color w:val="000000"/>
          <w:sz w:val="20"/>
          <w:szCs w:val="20"/>
        </w:rPr>
      </w:pPr>
      <w:ins w:id="26" w:author="Unknown">
        <w:r>
          <w:rPr>
            <w:rStyle w:val="token"/>
            <w:rFonts w:ascii="Consolas" w:hAnsi="Consolas" w:cs="Consolas"/>
            <w:color w:val="0077AA"/>
            <w:sz w:val="20"/>
            <w:szCs w:val="20"/>
          </w:rPr>
          <w:t>DELIMITER</w:t>
        </w:r>
        <w:r>
          <w:rPr>
            <w:rStyle w:val="HTML"/>
            <w:rFonts w:ascii="Consolas" w:hAnsi="Consolas" w:cs="Consolas"/>
            <w:color w:val="000000"/>
            <w:sz w:val="20"/>
            <w:szCs w:val="20"/>
          </w:rPr>
          <w:t xml:space="preserve"> $$</w:t>
        </w:r>
      </w:ins>
    </w:p>
    <w:p w:rsidR="00936F1E" w:rsidRDefault="00936F1E" w:rsidP="00936F1E">
      <w:pPr>
        <w:pStyle w:val="HTML0"/>
        <w:shd w:val="clear" w:color="auto" w:fill="F5F2F0"/>
        <w:spacing w:before="120" w:after="120"/>
        <w:ind w:right="60"/>
        <w:rPr>
          <w:ins w:id="27" w:author="Unknown"/>
          <w:rStyle w:val="HTML"/>
          <w:rFonts w:ascii="Consolas" w:hAnsi="Consolas" w:cs="Consolas"/>
          <w:color w:val="000000"/>
          <w:sz w:val="20"/>
          <w:szCs w:val="20"/>
        </w:rPr>
      </w:pPr>
      <w:ins w:id="28" w:author="Unknown">
        <w:r>
          <w:rPr>
            <w:rStyle w:val="token"/>
            <w:rFonts w:ascii="Consolas" w:hAnsi="Consolas" w:cs="Consolas"/>
            <w:color w:val="0077AA"/>
            <w:sz w:val="20"/>
            <w:szCs w:val="20"/>
          </w:rPr>
          <w:t>CREATE</w:t>
        </w:r>
        <w:r>
          <w:rPr>
            <w:rStyle w:val="HTML"/>
            <w:rFonts w:ascii="Consolas" w:hAnsi="Consolas" w:cs="Consolas"/>
            <w:color w:val="000000"/>
            <w:sz w:val="20"/>
            <w:szCs w:val="20"/>
          </w:rPr>
          <w:t xml:space="preserve"> </w:t>
        </w:r>
        <w:r>
          <w:rPr>
            <w:rStyle w:val="token"/>
            <w:rFonts w:ascii="Consolas" w:hAnsi="Consolas" w:cs="Consolas"/>
            <w:color w:val="0077AA"/>
            <w:sz w:val="20"/>
            <w:szCs w:val="20"/>
          </w:rPr>
          <w:t>PROCEDURE</w:t>
        </w:r>
        <w:r>
          <w:rPr>
            <w:rStyle w:val="HTML"/>
            <w:rFonts w:ascii="Consolas" w:hAnsi="Consolas" w:cs="Consolas"/>
            <w:color w:val="000000"/>
            <w:sz w:val="20"/>
            <w:szCs w:val="20"/>
          </w:rPr>
          <w:t xml:space="preserve"> </w:t>
        </w:r>
        <w:proofErr w:type="gramStart"/>
        <w:r>
          <w:rPr>
            <w:rStyle w:val="HTML"/>
            <w:rFonts w:ascii="Consolas" w:hAnsi="Consolas" w:cs="Consolas"/>
            <w:color w:val="000000"/>
            <w:sz w:val="20"/>
            <w:szCs w:val="20"/>
          </w:rPr>
          <w:t>CountOrderByStatus</w:t>
        </w:r>
        <w:r>
          <w:rPr>
            <w:rStyle w:val="token"/>
            <w:rFonts w:ascii="Consolas" w:hAnsi="Consolas" w:cs="Consolas"/>
            <w:color w:val="999999"/>
            <w:sz w:val="20"/>
            <w:szCs w:val="20"/>
          </w:rPr>
          <w:t>(</w:t>
        </w:r>
        <w:proofErr w:type="gramEnd"/>
      </w:ins>
    </w:p>
    <w:p w:rsidR="00936F1E" w:rsidRDefault="00936F1E" w:rsidP="00936F1E">
      <w:pPr>
        <w:pStyle w:val="HTML0"/>
        <w:shd w:val="clear" w:color="auto" w:fill="F5F2F0"/>
        <w:spacing w:before="120" w:after="120"/>
        <w:ind w:right="60"/>
        <w:rPr>
          <w:ins w:id="29" w:author="Unknown"/>
          <w:rStyle w:val="HTML"/>
          <w:rFonts w:ascii="Consolas" w:hAnsi="Consolas" w:cs="Consolas"/>
          <w:color w:val="000000"/>
          <w:sz w:val="20"/>
          <w:szCs w:val="20"/>
        </w:rPr>
      </w:pPr>
      <w:ins w:id="30" w:author="Unknown">
        <w:r>
          <w:rPr>
            <w:rStyle w:val="HTML"/>
            <w:rFonts w:ascii="Consolas" w:hAnsi="Consolas" w:cs="Consolas"/>
            <w:color w:val="000000"/>
            <w:sz w:val="20"/>
            <w:szCs w:val="20"/>
          </w:rPr>
          <w:t xml:space="preserve"> </w:t>
        </w:r>
        <w:r>
          <w:rPr>
            <w:rStyle w:val="token"/>
            <w:rFonts w:ascii="Consolas" w:hAnsi="Consolas" w:cs="Consolas"/>
            <w:color w:val="A67F59"/>
            <w:sz w:val="20"/>
            <w:szCs w:val="20"/>
          </w:rPr>
          <w:t>IN</w:t>
        </w:r>
        <w:r>
          <w:rPr>
            <w:rStyle w:val="HTML"/>
            <w:rFonts w:ascii="Consolas" w:hAnsi="Consolas" w:cs="Consolas"/>
            <w:color w:val="000000"/>
            <w:sz w:val="20"/>
            <w:szCs w:val="20"/>
          </w:rPr>
          <w:t xml:space="preserve"> orderStatus </w:t>
        </w:r>
        <w:proofErr w:type="gramStart"/>
        <w:r>
          <w:rPr>
            <w:rStyle w:val="token"/>
            <w:rFonts w:ascii="Consolas" w:hAnsi="Consolas" w:cs="Consolas"/>
            <w:color w:val="0077AA"/>
            <w:sz w:val="20"/>
            <w:szCs w:val="20"/>
          </w:rPr>
          <w:t>VARCHAR</w:t>
        </w:r>
        <w:r>
          <w:rPr>
            <w:rStyle w:val="token"/>
            <w:rFonts w:ascii="Consolas" w:hAnsi="Consolas" w:cs="Consolas"/>
            <w:color w:val="999999"/>
            <w:sz w:val="20"/>
            <w:szCs w:val="20"/>
          </w:rPr>
          <w:t>(</w:t>
        </w:r>
        <w:proofErr w:type="gramEnd"/>
        <w:r>
          <w:rPr>
            <w:rStyle w:val="token"/>
            <w:rFonts w:ascii="Consolas" w:hAnsi="Consolas" w:cs="Consolas"/>
            <w:color w:val="990055"/>
            <w:sz w:val="20"/>
            <w:szCs w:val="20"/>
          </w:rPr>
          <w:t>25</w:t>
        </w:r>
        <w:r>
          <w:rPr>
            <w:rStyle w:val="token"/>
            <w:rFonts w:ascii="Consolas" w:hAnsi="Consolas" w:cs="Consolas"/>
            <w:color w:val="999999"/>
            <w:sz w:val="20"/>
            <w:szCs w:val="20"/>
          </w:rPr>
          <w:t>),</w:t>
        </w:r>
      </w:ins>
    </w:p>
    <w:p w:rsidR="00936F1E" w:rsidRDefault="00936F1E" w:rsidP="00936F1E">
      <w:pPr>
        <w:pStyle w:val="HTML0"/>
        <w:shd w:val="clear" w:color="auto" w:fill="F5F2F0"/>
        <w:spacing w:before="120" w:after="120"/>
        <w:ind w:right="60"/>
        <w:rPr>
          <w:ins w:id="31" w:author="Unknown"/>
          <w:rStyle w:val="HTML"/>
          <w:rFonts w:ascii="Consolas" w:hAnsi="Consolas" w:cs="Consolas"/>
          <w:color w:val="000000"/>
          <w:sz w:val="20"/>
          <w:szCs w:val="20"/>
        </w:rPr>
      </w:pPr>
      <w:ins w:id="32" w:author="Unknown">
        <w:r>
          <w:rPr>
            <w:rStyle w:val="HTML"/>
            <w:rFonts w:ascii="Consolas" w:hAnsi="Consolas" w:cs="Consolas"/>
            <w:color w:val="000000"/>
            <w:sz w:val="20"/>
            <w:szCs w:val="20"/>
          </w:rPr>
          <w:t xml:space="preserve"> </w:t>
        </w:r>
        <w:r>
          <w:rPr>
            <w:rStyle w:val="token"/>
            <w:rFonts w:ascii="Consolas" w:hAnsi="Consolas" w:cs="Consolas"/>
            <w:color w:val="0077AA"/>
            <w:sz w:val="20"/>
            <w:szCs w:val="20"/>
          </w:rPr>
          <w:t>OUT</w:t>
        </w:r>
        <w:r>
          <w:rPr>
            <w:rStyle w:val="HTML"/>
            <w:rFonts w:ascii="Consolas" w:hAnsi="Consolas" w:cs="Consolas"/>
            <w:color w:val="000000"/>
            <w:sz w:val="20"/>
            <w:szCs w:val="20"/>
          </w:rPr>
          <w:t xml:space="preserve"> total </w:t>
        </w:r>
        <w:r>
          <w:rPr>
            <w:rStyle w:val="token"/>
            <w:rFonts w:ascii="Consolas" w:hAnsi="Consolas" w:cs="Consolas"/>
            <w:color w:val="0077AA"/>
            <w:sz w:val="20"/>
            <w:szCs w:val="20"/>
          </w:rPr>
          <w:t>INT</w:t>
        </w:r>
        <w:r>
          <w:rPr>
            <w:rStyle w:val="token"/>
            <w:rFonts w:ascii="Consolas" w:hAnsi="Consolas" w:cs="Consolas"/>
            <w:color w:val="999999"/>
            <w:sz w:val="20"/>
            <w:szCs w:val="20"/>
          </w:rPr>
          <w:t>)</w:t>
        </w:r>
      </w:ins>
    </w:p>
    <w:p w:rsidR="00936F1E" w:rsidRDefault="00936F1E" w:rsidP="00936F1E">
      <w:pPr>
        <w:pStyle w:val="HTML0"/>
        <w:shd w:val="clear" w:color="auto" w:fill="F5F2F0"/>
        <w:spacing w:before="120" w:after="120"/>
        <w:ind w:right="60"/>
        <w:rPr>
          <w:ins w:id="33" w:author="Unknown"/>
          <w:rStyle w:val="HTML"/>
          <w:rFonts w:ascii="Consolas" w:hAnsi="Consolas" w:cs="Consolas"/>
          <w:color w:val="000000"/>
          <w:sz w:val="20"/>
          <w:szCs w:val="20"/>
        </w:rPr>
      </w:pPr>
      <w:ins w:id="34" w:author="Unknown">
        <w:r>
          <w:rPr>
            <w:rStyle w:val="token"/>
            <w:rFonts w:ascii="Consolas" w:hAnsi="Consolas" w:cs="Consolas"/>
            <w:color w:val="0077AA"/>
            <w:sz w:val="20"/>
            <w:szCs w:val="20"/>
          </w:rPr>
          <w:t>BEGIN</w:t>
        </w:r>
      </w:ins>
    </w:p>
    <w:p w:rsidR="00936F1E" w:rsidRDefault="00936F1E" w:rsidP="00936F1E">
      <w:pPr>
        <w:pStyle w:val="HTML0"/>
        <w:shd w:val="clear" w:color="auto" w:fill="F5F2F0"/>
        <w:spacing w:before="120" w:after="120"/>
        <w:ind w:right="60"/>
        <w:rPr>
          <w:ins w:id="35" w:author="Unknown"/>
          <w:rStyle w:val="HTML"/>
          <w:rFonts w:ascii="Consolas" w:hAnsi="Consolas" w:cs="Consolas"/>
          <w:color w:val="000000"/>
          <w:sz w:val="20"/>
          <w:szCs w:val="20"/>
        </w:rPr>
      </w:pPr>
      <w:ins w:id="36" w:author="Unknown">
        <w:r>
          <w:rPr>
            <w:rStyle w:val="HTML"/>
            <w:rFonts w:ascii="Consolas" w:hAnsi="Consolas" w:cs="Consolas"/>
            <w:color w:val="000000"/>
            <w:sz w:val="20"/>
            <w:szCs w:val="20"/>
          </w:rPr>
          <w:t xml:space="preserve"> </w:t>
        </w:r>
        <w:r>
          <w:rPr>
            <w:rStyle w:val="token"/>
            <w:rFonts w:ascii="Consolas" w:hAnsi="Consolas" w:cs="Consolas"/>
            <w:color w:val="0077AA"/>
            <w:sz w:val="20"/>
            <w:szCs w:val="20"/>
          </w:rPr>
          <w:t>SELECT</w:t>
        </w:r>
        <w:r>
          <w:rPr>
            <w:rStyle w:val="HTML"/>
            <w:rFonts w:ascii="Consolas" w:hAnsi="Consolas" w:cs="Consolas"/>
            <w:color w:val="000000"/>
            <w:sz w:val="20"/>
            <w:szCs w:val="20"/>
          </w:rPr>
          <w:t xml:space="preserve"> </w:t>
        </w:r>
        <w:proofErr w:type="gramStart"/>
        <w:r>
          <w:rPr>
            <w:rStyle w:val="token"/>
            <w:rFonts w:ascii="Consolas" w:hAnsi="Consolas" w:cs="Consolas"/>
            <w:color w:val="DD4A68"/>
            <w:sz w:val="20"/>
            <w:szCs w:val="20"/>
          </w:rPr>
          <w:t>count</w:t>
        </w:r>
        <w:r>
          <w:rPr>
            <w:rStyle w:val="token"/>
            <w:rFonts w:ascii="Consolas" w:hAnsi="Consolas" w:cs="Consolas"/>
            <w:color w:val="999999"/>
            <w:sz w:val="20"/>
            <w:szCs w:val="20"/>
          </w:rPr>
          <w:t>(</w:t>
        </w:r>
        <w:proofErr w:type="gramEnd"/>
        <w:r>
          <w:rPr>
            <w:rStyle w:val="HTML"/>
            <w:rFonts w:ascii="Consolas" w:hAnsi="Consolas" w:cs="Consolas"/>
            <w:color w:val="000000"/>
            <w:sz w:val="20"/>
            <w:szCs w:val="20"/>
          </w:rPr>
          <w:t>orderNumber</w:t>
        </w:r>
        <w:r>
          <w:rPr>
            <w:rStyle w:val="token"/>
            <w:rFonts w:ascii="Consolas" w:hAnsi="Consolas" w:cs="Consolas"/>
            <w:color w:val="999999"/>
            <w:sz w:val="20"/>
            <w:szCs w:val="20"/>
          </w:rPr>
          <w:t>)</w:t>
        </w:r>
      </w:ins>
    </w:p>
    <w:p w:rsidR="00936F1E" w:rsidRDefault="00936F1E" w:rsidP="00936F1E">
      <w:pPr>
        <w:pStyle w:val="HTML0"/>
        <w:shd w:val="clear" w:color="auto" w:fill="F5F2F0"/>
        <w:spacing w:before="120" w:after="120"/>
        <w:ind w:right="60"/>
        <w:rPr>
          <w:ins w:id="37" w:author="Unknown"/>
          <w:rStyle w:val="HTML"/>
          <w:rFonts w:ascii="Consolas" w:hAnsi="Consolas" w:cs="Consolas"/>
          <w:color w:val="000000"/>
          <w:sz w:val="20"/>
          <w:szCs w:val="20"/>
        </w:rPr>
      </w:pPr>
      <w:ins w:id="38" w:author="Unknown">
        <w:r>
          <w:rPr>
            <w:rStyle w:val="HTML"/>
            <w:rFonts w:ascii="Consolas" w:hAnsi="Consolas" w:cs="Consolas"/>
            <w:color w:val="000000"/>
            <w:sz w:val="20"/>
            <w:szCs w:val="20"/>
          </w:rPr>
          <w:t xml:space="preserve"> </w:t>
        </w:r>
        <w:r>
          <w:rPr>
            <w:rStyle w:val="token"/>
            <w:rFonts w:ascii="Consolas" w:hAnsi="Consolas" w:cs="Consolas"/>
            <w:color w:val="0077AA"/>
            <w:sz w:val="20"/>
            <w:szCs w:val="20"/>
          </w:rPr>
          <w:t>INTO</w:t>
        </w:r>
        <w:r>
          <w:rPr>
            <w:rStyle w:val="HTML"/>
            <w:rFonts w:ascii="Consolas" w:hAnsi="Consolas" w:cs="Consolas"/>
            <w:color w:val="000000"/>
            <w:sz w:val="20"/>
            <w:szCs w:val="20"/>
          </w:rPr>
          <w:t xml:space="preserve"> total</w:t>
        </w:r>
      </w:ins>
    </w:p>
    <w:p w:rsidR="00936F1E" w:rsidRDefault="00936F1E" w:rsidP="00936F1E">
      <w:pPr>
        <w:pStyle w:val="HTML0"/>
        <w:shd w:val="clear" w:color="auto" w:fill="F5F2F0"/>
        <w:spacing w:before="120" w:after="120"/>
        <w:ind w:right="60"/>
        <w:rPr>
          <w:ins w:id="39" w:author="Unknown"/>
          <w:rStyle w:val="HTML"/>
          <w:rFonts w:ascii="Consolas" w:hAnsi="Consolas" w:cs="Consolas"/>
          <w:color w:val="000000"/>
          <w:sz w:val="20"/>
          <w:szCs w:val="20"/>
        </w:rPr>
      </w:pPr>
      <w:ins w:id="40" w:author="Unknown">
        <w:r>
          <w:rPr>
            <w:rStyle w:val="HTML"/>
            <w:rFonts w:ascii="Consolas" w:hAnsi="Consolas" w:cs="Consolas"/>
            <w:color w:val="000000"/>
            <w:sz w:val="20"/>
            <w:szCs w:val="20"/>
          </w:rPr>
          <w:t xml:space="preserve"> </w:t>
        </w:r>
        <w:r>
          <w:rPr>
            <w:rStyle w:val="token"/>
            <w:rFonts w:ascii="Consolas" w:hAnsi="Consolas" w:cs="Consolas"/>
            <w:color w:val="0077AA"/>
            <w:sz w:val="20"/>
            <w:szCs w:val="20"/>
          </w:rPr>
          <w:t>FROM</w:t>
        </w:r>
        <w:r>
          <w:rPr>
            <w:rStyle w:val="HTML"/>
            <w:rFonts w:ascii="Consolas" w:hAnsi="Consolas" w:cs="Consolas"/>
            <w:color w:val="000000"/>
            <w:sz w:val="20"/>
            <w:szCs w:val="20"/>
          </w:rPr>
          <w:t xml:space="preserve"> orders</w:t>
        </w:r>
      </w:ins>
    </w:p>
    <w:p w:rsidR="00936F1E" w:rsidRDefault="00936F1E" w:rsidP="00936F1E">
      <w:pPr>
        <w:pStyle w:val="HTML0"/>
        <w:shd w:val="clear" w:color="auto" w:fill="F5F2F0"/>
        <w:spacing w:before="120" w:after="120"/>
        <w:ind w:right="60"/>
        <w:rPr>
          <w:ins w:id="41" w:author="Unknown"/>
          <w:rStyle w:val="HTML"/>
          <w:rFonts w:ascii="Consolas" w:hAnsi="Consolas" w:cs="Consolas"/>
          <w:color w:val="000000"/>
          <w:sz w:val="20"/>
          <w:szCs w:val="20"/>
        </w:rPr>
      </w:pPr>
      <w:ins w:id="42" w:author="Unknown">
        <w:r>
          <w:rPr>
            <w:rStyle w:val="HTML"/>
            <w:rFonts w:ascii="Consolas" w:hAnsi="Consolas" w:cs="Consolas"/>
            <w:color w:val="000000"/>
            <w:sz w:val="20"/>
            <w:szCs w:val="20"/>
          </w:rPr>
          <w:t xml:space="preserve"> </w:t>
        </w:r>
        <w:r>
          <w:rPr>
            <w:rStyle w:val="token"/>
            <w:rFonts w:ascii="Consolas" w:hAnsi="Consolas" w:cs="Consolas"/>
            <w:color w:val="0077AA"/>
            <w:sz w:val="20"/>
            <w:szCs w:val="20"/>
          </w:rPr>
          <w:t>WHERE</w:t>
        </w:r>
        <w:r>
          <w:rPr>
            <w:rStyle w:val="HTML"/>
            <w:rFonts w:ascii="Consolas" w:hAnsi="Consolas" w:cs="Consolas"/>
            <w:color w:val="000000"/>
            <w:sz w:val="20"/>
            <w:szCs w:val="20"/>
          </w:rPr>
          <w:t xml:space="preserve"> </w:t>
        </w:r>
        <w:r>
          <w:rPr>
            <w:rStyle w:val="token"/>
            <w:rFonts w:ascii="Consolas" w:hAnsi="Consolas" w:cs="Consolas"/>
            <w:color w:val="0077AA"/>
            <w:sz w:val="20"/>
            <w:szCs w:val="20"/>
          </w:rPr>
          <w:t>status</w:t>
        </w:r>
        <w:r>
          <w:rPr>
            <w:rStyle w:val="HTML"/>
            <w:rFonts w:ascii="Consolas" w:hAnsi="Consolas" w:cs="Consolas"/>
            <w:color w:val="000000"/>
            <w:sz w:val="20"/>
            <w:szCs w:val="20"/>
          </w:rPr>
          <w:t xml:space="preserve"> </w:t>
        </w:r>
        <w:r>
          <w:rPr>
            <w:rStyle w:val="token"/>
            <w:rFonts w:ascii="Consolas" w:hAnsi="Consolas" w:cs="Consolas"/>
            <w:color w:val="A67F59"/>
            <w:sz w:val="20"/>
            <w:szCs w:val="20"/>
          </w:rPr>
          <w:t>=</w:t>
        </w:r>
        <w:r>
          <w:rPr>
            <w:rStyle w:val="HTML"/>
            <w:rFonts w:ascii="Consolas" w:hAnsi="Consolas" w:cs="Consolas"/>
            <w:color w:val="000000"/>
            <w:sz w:val="20"/>
            <w:szCs w:val="20"/>
          </w:rPr>
          <w:t xml:space="preserve"> orderStatus</w:t>
        </w:r>
        <w:r>
          <w:rPr>
            <w:rStyle w:val="token"/>
            <w:rFonts w:ascii="Consolas" w:hAnsi="Consolas" w:cs="Consolas"/>
            <w:color w:val="999999"/>
            <w:sz w:val="20"/>
            <w:szCs w:val="20"/>
          </w:rPr>
          <w:t>;</w:t>
        </w:r>
      </w:ins>
    </w:p>
    <w:p w:rsidR="00936F1E" w:rsidRDefault="00936F1E" w:rsidP="00936F1E">
      <w:pPr>
        <w:pStyle w:val="HTML0"/>
        <w:shd w:val="clear" w:color="auto" w:fill="F5F2F0"/>
        <w:spacing w:before="120" w:after="120"/>
        <w:ind w:right="60"/>
        <w:rPr>
          <w:ins w:id="43" w:author="Unknown"/>
          <w:rStyle w:val="HTML"/>
          <w:rFonts w:ascii="Consolas" w:hAnsi="Consolas" w:cs="Consolas"/>
          <w:color w:val="000000"/>
          <w:sz w:val="20"/>
          <w:szCs w:val="20"/>
        </w:rPr>
      </w:pPr>
      <w:ins w:id="44" w:author="Unknown">
        <w:r>
          <w:rPr>
            <w:rStyle w:val="token"/>
            <w:rFonts w:ascii="Consolas" w:hAnsi="Consolas" w:cs="Consolas"/>
            <w:color w:val="0077AA"/>
            <w:sz w:val="20"/>
            <w:szCs w:val="20"/>
          </w:rPr>
          <w:lastRenderedPageBreak/>
          <w:t>END</w:t>
        </w:r>
        <w:r>
          <w:rPr>
            <w:rStyle w:val="HTML"/>
            <w:rFonts w:ascii="Consolas" w:hAnsi="Consolas" w:cs="Consolas"/>
            <w:color w:val="000000"/>
            <w:sz w:val="20"/>
            <w:szCs w:val="20"/>
          </w:rPr>
          <w:t>$$</w:t>
        </w:r>
      </w:ins>
    </w:p>
    <w:p w:rsidR="00936F1E" w:rsidRDefault="00936F1E" w:rsidP="00936F1E">
      <w:pPr>
        <w:pStyle w:val="HTML0"/>
        <w:shd w:val="clear" w:color="auto" w:fill="F5F2F0"/>
        <w:spacing w:before="120" w:after="120"/>
        <w:ind w:right="60"/>
        <w:rPr>
          <w:ins w:id="45" w:author="Unknown"/>
          <w:rStyle w:val="HTML"/>
          <w:rFonts w:ascii="Consolas" w:hAnsi="Consolas" w:cs="Consolas"/>
          <w:color w:val="000000"/>
          <w:sz w:val="20"/>
          <w:szCs w:val="20"/>
        </w:rPr>
      </w:pPr>
      <w:proofErr w:type="gramStart"/>
      <w:ins w:id="46" w:author="Unknown">
        <w:r>
          <w:rPr>
            <w:rStyle w:val="token"/>
            <w:rFonts w:ascii="Consolas" w:hAnsi="Consolas" w:cs="Consolas"/>
            <w:color w:val="0077AA"/>
            <w:sz w:val="20"/>
            <w:szCs w:val="20"/>
          </w:rPr>
          <w:t>DELIMITER</w:t>
        </w:r>
        <w:r>
          <w:rPr>
            <w:rStyle w:val="HTML"/>
            <w:rFonts w:ascii="Consolas" w:hAnsi="Consolas" w:cs="Consolas"/>
            <w:color w:val="000000"/>
            <w:sz w:val="20"/>
            <w:szCs w:val="20"/>
          </w:rPr>
          <w:t xml:space="preserve"> </w:t>
        </w:r>
        <w:r>
          <w:rPr>
            <w:rStyle w:val="token"/>
            <w:rFonts w:ascii="Consolas" w:hAnsi="Consolas" w:cs="Consolas"/>
            <w:color w:val="999999"/>
            <w:sz w:val="20"/>
            <w:szCs w:val="20"/>
          </w:rPr>
          <w:t>;</w:t>
        </w:r>
        <w:proofErr w:type="gramEnd"/>
      </w:ins>
    </w:p>
    <w:p w:rsidR="00936F1E" w:rsidRDefault="00936F1E" w:rsidP="00936F1E">
      <w:pPr>
        <w:pStyle w:val="HTML0"/>
        <w:shd w:val="clear" w:color="auto" w:fill="F5F2F0"/>
        <w:spacing w:before="120" w:after="120"/>
        <w:rPr>
          <w:ins w:id="47" w:author="Unknown"/>
          <w:rFonts w:ascii="Consolas" w:hAnsi="Consolas" w:cs="Consolas"/>
          <w:color w:val="000000"/>
          <w:sz w:val="20"/>
          <w:szCs w:val="20"/>
        </w:rPr>
      </w:pPr>
      <w:ins w:id="48" w:author="Unknown">
        <w:r>
          <w:rPr>
            <w:rFonts w:ascii="Consolas" w:hAnsi="Consolas" w:cs="Consolas"/>
            <w:color w:val="BBBBBB"/>
            <w:sz w:val="16"/>
            <w:szCs w:val="16"/>
          </w:rPr>
          <w:t>SQL</w:t>
        </w:r>
      </w:ins>
    </w:p>
    <w:p w:rsidR="00936F1E" w:rsidRDefault="00936F1E" w:rsidP="00936F1E">
      <w:pPr>
        <w:pStyle w:val="a4"/>
        <w:shd w:val="clear" w:color="auto" w:fill="FFFFFF"/>
        <w:spacing w:before="0" w:beforeAutospacing="0" w:after="120" w:afterAutospacing="0"/>
        <w:rPr>
          <w:ins w:id="49" w:author="Unknown"/>
          <w:rFonts w:ascii="Helvetica" w:hAnsi="Helvetica" w:cs="Helvetica"/>
          <w:color w:val="333344"/>
          <w:sz w:val="23"/>
          <w:szCs w:val="23"/>
        </w:rPr>
      </w:pPr>
      <w:ins w:id="50" w:author="Unknown">
        <w:r>
          <w:rPr>
            <w:rFonts w:ascii="Helvetica" w:hAnsi="Helvetica" w:cs="Helvetica"/>
            <w:color w:val="333344"/>
            <w:sz w:val="23"/>
            <w:szCs w:val="23"/>
          </w:rPr>
          <w:t>要获取发货订单的数量，我们调用</w:t>
        </w:r>
        <w:r>
          <w:rPr>
            <w:rStyle w:val="HTML"/>
            <w:rFonts w:ascii="Consolas" w:hAnsi="Consolas" w:cs="Consolas"/>
            <w:color w:val="C7254E"/>
            <w:sz w:val="23"/>
            <w:szCs w:val="23"/>
            <w:shd w:val="clear" w:color="auto" w:fill="F9F2F4"/>
          </w:rPr>
          <w:t>CountOrderByStatus</w:t>
        </w:r>
        <w:r>
          <w:rPr>
            <w:rFonts w:ascii="Helvetica" w:hAnsi="Helvetica" w:cs="Helvetica"/>
            <w:color w:val="333344"/>
            <w:sz w:val="23"/>
            <w:szCs w:val="23"/>
          </w:rPr>
          <w:t>存储过程，并将订单状态传递为已发货，并传递参数</w:t>
        </w:r>
        <w:r>
          <w:rPr>
            <w:rFonts w:ascii="Helvetica" w:hAnsi="Helvetica" w:cs="Helvetica"/>
            <w:color w:val="333344"/>
            <w:sz w:val="23"/>
            <w:szCs w:val="23"/>
          </w:rPr>
          <w:t>(</w:t>
        </w:r>
        <w:r>
          <w:rPr>
            <w:rStyle w:val="HTML"/>
            <w:rFonts w:ascii="Consolas" w:hAnsi="Consolas" w:cs="Consolas"/>
            <w:color w:val="C7254E"/>
            <w:sz w:val="23"/>
            <w:szCs w:val="23"/>
            <w:shd w:val="clear" w:color="auto" w:fill="F9F2F4"/>
          </w:rPr>
          <w:fldChar w:fldCharType="begin"/>
        </w:r>
        <w:r>
          <w:rPr>
            <w:rStyle w:val="HTML"/>
            <w:rFonts w:ascii="Consolas" w:hAnsi="Consolas" w:cs="Consolas"/>
            <w:color w:val="C7254E"/>
            <w:sz w:val="23"/>
            <w:szCs w:val="23"/>
            <w:shd w:val="clear" w:color="auto" w:fill="F9F2F4"/>
          </w:rPr>
          <w:instrText xml:space="preserve"> HYPERLINK "https://github.com/total" \o "@total" \t "_blank" </w:instrText>
        </w:r>
        <w:r>
          <w:rPr>
            <w:rStyle w:val="HTML"/>
            <w:rFonts w:ascii="Consolas" w:hAnsi="Consolas" w:cs="Consolas"/>
            <w:color w:val="C7254E"/>
            <w:sz w:val="23"/>
            <w:szCs w:val="23"/>
            <w:shd w:val="clear" w:color="auto" w:fill="F9F2F4"/>
          </w:rPr>
          <w:fldChar w:fldCharType="separate"/>
        </w:r>
        <w:r>
          <w:rPr>
            <w:rStyle w:val="a3"/>
            <w:rFonts w:ascii="Consolas" w:hAnsi="Consolas" w:cs="Consolas"/>
            <w:color w:val="3298D6"/>
            <w:sz w:val="23"/>
            <w:szCs w:val="23"/>
          </w:rPr>
          <w:t>@total</w:t>
        </w:r>
        <w:r>
          <w:rPr>
            <w:rStyle w:val="HTML"/>
            <w:rFonts w:ascii="Consolas" w:hAnsi="Consolas" w:cs="Consolas"/>
            <w:color w:val="C7254E"/>
            <w:sz w:val="23"/>
            <w:szCs w:val="23"/>
            <w:shd w:val="clear" w:color="auto" w:fill="F9F2F4"/>
          </w:rPr>
          <w:fldChar w:fldCharType="end"/>
        </w:r>
        <w:r>
          <w:rPr>
            <w:rFonts w:ascii="Helvetica" w:hAnsi="Helvetica" w:cs="Helvetica"/>
            <w:color w:val="333344"/>
            <w:sz w:val="23"/>
            <w:szCs w:val="23"/>
          </w:rPr>
          <w:t>)</w:t>
        </w:r>
        <w:r>
          <w:rPr>
            <w:rFonts w:ascii="Helvetica" w:hAnsi="Helvetica" w:cs="Helvetica"/>
            <w:color w:val="333344"/>
            <w:sz w:val="23"/>
            <w:szCs w:val="23"/>
          </w:rPr>
          <w:t>以获取返回值。</w:t>
        </w:r>
      </w:ins>
    </w:p>
    <w:p w:rsidR="00936F1E" w:rsidRDefault="00936F1E" w:rsidP="00936F1E">
      <w:pPr>
        <w:pStyle w:val="HTML0"/>
        <w:shd w:val="clear" w:color="auto" w:fill="F5F2F0"/>
        <w:spacing w:before="120" w:after="120"/>
        <w:ind w:right="60"/>
        <w:rPr>
          <w:ins w:id="51" w:author="Unknown"/>
          <w:rStyle w:val="HTML"/>
          <w:rFonts w:ascii="Consolas" w:hAnsi="Consolas" w:cs="Consolas"/>
          <w:color w:val="000000"/>
          <w:sz w:val="20"/>
          <w:szCs w:val="20"/>
        </w:rPr>
      </w:pPr>
      <w:ins w:id="52" w:author="Unknown">
        <w:r>
          <w:rPr>
            <w:rStyle w:val="token"/>
            <w:rFonts w:ascii="Consolas" w:hAnsi="Consolas" w:cs="Consolas"/>
            <w:color w:val="0077AA"/>
            <w:sz w:val="20"/>
            <w:szCs w:val="20"/>
          </w:rPr>
          <w:t>CALL</w:t>
        </w:r>
        <w:r>
          <w:rPr>
            <w:rStyle w:val="HTML"/>
            <w:rFonts w:ascii="Consolas" w:hAnsi="Consolas" w:cs="Consolas"/>
            <w:color w:val="000000"/>
            <w:sz w:val="20"/>
            <w:szCs w:val="20"/>
          </w:rPr>
          <w:t xml:space="preserve"> </w:t>
        </w:r>
        <w:proofErr w:type="gramStart"/>
        <w:r>
          <w:rPr>
            <w:rStyle w:val="HTML"/>
            <w:rFonts w:ascii="Consolas" w:hAnsi="Consolas" w:cs="Consolas"/>
            <w:color w:val="000000"/>
            <w:sz w:val="20"/>
            <w:szCs w:val="20"/>
          </w:rPr>
          <w:t>CountOrderByStatus</w:t>
        </w:r>
        <w:r>
          <w:rPr>
            <w:rStyle w:val="token"/>
            <w:rFonts w:ascii="Consolas" w:hAnsi="Consolas" w:cs="Consolas"/>
            <w:color w:val="999999"/>
            <w:sz w:val="20"/>
            <w:szCs w:val="20"/>
          </w:rPr>
          <w:t>(</w:t>
        </w:r>
        <w:proofErr w:type="gramEnd"/>
        <w:r>
          <w:rPr>
            <w:rStyle w:val="token"/>
            <w:rFonts w:ascii="Consolas" w:hAnsi="Consolas" w:cs="Consolas"/>
            <w:color w:val="669900"/>
            <w:sz w:val="20"/>
            <w:szCs w:val="20"/>
          </w:rPr>
          <w:t>'Shipped'</w:t>
        </w:r>
        <w:r>
          <w:rPr>
            <w:rStyle w:val="token"/>
            <w:rFonts w:ascii="Consolas" w:hAnsi="Consolas" w:cs="Consolas"/>
            <w:color w:val="999999"/>
            <w:sz w:val="20"/>
            <w:szCs w:val="20"/>
          </w:rPr>
          <w:t>,</w:t>
        </w:r>
        <w:r>
          <w:rPr>
            <w:rStyle w:val="token"/>
            <w:rFonts w:ascii="Consolas" w:hAnsi="Consolas" w:cs="Consolas"/>
            <w:color w:val="EE9900"/>
            <w:sz w:val="20"/>
            <w:szCs w:val="20"/>
          </w:rPr>
          <w:t>@total</w:t>
        </w:r>
        <w:r>
          <w:rPr>
            <w:rStyle w:val="token"/>
            <w:rFonts w:ascii="Consolas" w:hAnsi="Consolas" w:cs="Consolas"/>
            <w:color w:val="999999"/>
            <w:sz w:val="20"/>
            <w:szCs w:val="20"/>
          </w:rPr>
          <w:t>);</w:t>
        </w:r>
      </w:ins>
    </w:p>
    <w:p w:rsidR="00936F1E" w:rsidRDefault="00936F1E" w:rsidP="00936F1E">
      <w:pPr>
        <w:pStyle w:val="HTML0"/>
        <w:shd w:val="clear" w:color="auto" w:fill="F5F2F0"/>
        <w:spacing w:before="120" w:after="120"/>
        <w:ind w:right="60"/>
        <w:rPr>
          <w:ins w:id="53" w:author="Unknown"/>
          <w:rStyle w:val="HTML"/>
          <w:rFonts w:ascii="Consolas" w:hAnsi="Consolas" w:cs="Consolas"/>
          <w:color w:val="000000"/>
          <w:sz w:val="20"/>
          <w:szCs w:val="20"/>
        </w:rPr>
      </w:pPr>
      <w:ins w:id="54" w:author="Unknown">
        <w:r>
          <w:rPr>
            <w:rStyle w:val="token"/>
            <w:rFonts w:ascii="Consolas" w:hAnsi="Consolas" w:cs="Consolas"/>
            <w:color w:val="0077AA"/>
            <w:sz w:val="20"/>
            <w:szCs w:val="20"/>
          </w:rPr>
          <w:t>SELECT</w:t>
        </w:r>
        <w:r>
          <w:rPr>
            <w:rStyle w:val="HTML"/>
            <w:rFonts w:ascii="Consolas" w:hAnsi="Consolas" w:cs="Consolas"/>
            <w:color w:val="000000"/>
            <w:sz w:val="20"/>
            <w:szCs w:val="20"/>
          </w:rPr>
          <w:t xml:space="preserve"> </w:t>
        </w:r>
        <w:r>
          <w:rPr>
            <w:rStyle w:val="token"/>
            <w:rFonts w:ascii="Consolas" w:hAnsi="Consolas" w:cs="Consolas"/>
            <w:color w:val="EE9900"/>
            <w:sz w:val="20"/>
            <w:szCs w:val="20"/>
          </w:rPr>
          <w:t>@total</w:t>
        </w:r>
        <w:r>
          <w:rPr>
            <w:rStyle w:val="token"/>
            <w:rFonts w:ascii="Consolas" w:hAnsi="Consolas" w:cs="Consolas"/>
            <w:color w:val="999999"/>
            <w:sz w:val="20"/>
            <w:szCs w:val="20"/>
          </w:rPr>
          <w:t>;</w:t>
        </w:r>
      </w:ins>
    </w:p>
    <w:p w:rsidR="00936F1E" w:rsidRDefault="00936F1E" w:rsidP="00936F1E">
      <w:pPr>
        <w:pStyle w:val="HTML0"/>
        <w:shd w:val="clear" w:color="auto" w:fill="F5F2F0"/>
        <w:spacing w:before="120" w:after="120"/>
        <w:rPr>
          <w:ins w:id="55" w:author="Unknown"/>
          <w:rFonts w:ascii="Consolas" w:hAnsi="Consolas" w:cs="Consolas"/>
          <w:color w:val="000000"/>
          <w:sz w:val="20"/>
          <w:szCs w:val="20"/>
        </w:rPr>
      </w:pPr>
      <w:ins w:id="56" w:author="Unknown">
        <w:r>
          <w:rPr>
            <w:rFonts w:ascii="Consolas" w:hAnsi="Consolas" w:cs="Consolas"/>
            <w:color w:val="BBBBBB"/>
            <w:sz w:val="16"/>
            <w:szCs w:val="16"/>
          </w:rPr>
          <w:t>SQL</w:t>
        </w:r>
      </w:ins>
    </w:p>
    <w:p w:rsidR="00936F1E" w:rsidRDefault="00936F1E" w:rsidP="00936F1E">
      <w:pPr>
        <w:pStyle w:val="a4"/>
        <w:shd w:val="clear" w:color="auto" w:fill="FFFFFF"/>
        <w:spacing w:before="0" w:beforeAutospacing="0" w:after="120" w:afterAutospacing="0"/>
        <w:rPr>
          <w:ins w:id="57" w:author="Unknown"/>
          <w:rFonts w:ascii="Helvetica" w:hAnsi="Helvetica" w:cs="Helvetica"/>
          <w:color w:val="333344"/>
          <w:sz w:val="23"/>
          <w:szCs w:val="23"/>
        </w:rPr>
      </w:pPr>
      <w:ins w:id="58" w:author="Unknown">
        <w:r>
          <w:rPr>
            <w:rFonts w:ascii="Helvetica" w:hAnsi="Helvetica" w:cs="Helvetica"/>
            <w:color w:val="333344"/>
            <w:sz w:val="23"/>
            <w:szCs w:val="23"/>
          </w:rPr>
          <w:t>执行上面查询语句后，得到以下结果</w:t>
        </w:r>
        <w:r>
          <w:rPr>
            <w:rFonts w:ascii="Helvetica" w:hAnsi="Helvetica" w:cs="Helvetica"/>
            <w:color w:val="333344"/>
            <w:sz w:val="23"/>
            <w:szCs w:val="23"/>
          </w:rPr>
          <w:t xml:space="preserve"> -</w:t>
        </w:r>
      </w:ins>
    </w:p>
    <w:p w:rsidR="00936F1E" w:rsidRDefault="00936F1E" w:rsidP="00936F1E">
      <w:pPr>
        <w:pStyle w:val="HTML0"/>
        <w:shd w:val="clear" w:color="auto" w:fill="F5F2F0"/>
        <w:spacing w:before="120" w:after="120"/>
        <w:ind w:right="60"/>
        <w:rPr>
          <w:ins w:id="59" w:author="Unknown"/>
          <w:rStyle w:val="HTML"/>
          <w:rFonts w:ascii="Consolas" w:hAnsi="Consolas" w:cs="Consolas"/>
          <w:color w:val="000000"/>
          <w:sz w:val="20"/>
          <w:szCs w:val="20"/>
        </w:rPr>
      </w:pPr>
      <w:ins w:id="60" w:author="Unknown">
        <w:r>
          <w:rPr>
            <w:rStyle w:val="token"/>
            <w:rFonts w:ascii="Consolas" w:hAnsi="Consolas" w:cs="Consolas"/>
            <w:color w:val="A67F59"/>
            <w:sz w:val="20"/>
            <w:szCs w:val="20"/>
          </w:rPr>
          <w:t>+</w:t>
        </w:r>
        <w:r>
          <w:rPr>
            <w:rStyle w:val="token"/>
            <w:rFonts w:ascii="Consolas" w:hAnsi="Consolas" w:cs="Consolas"/>
            <w:color w:val="708090"/>
            <w:sz w:val="20"/>
            <w:szCs w:val="20"/>
          </w:rPr>
          <w:t>--------+</w:t>
        </w:r>
      </w:ins>
    </w:p>
    <w:p w:rsidR="00936F1E" w:rsidRDefault="00936F1E" w:rsidP="00936F1E">
      <w:pPr>
        <w:pStyle w:val="HTML0"/>
        <w:shd w:val="clear" w:color="auto" w:fill="F5F2F0"/>
        <w:spacing w:before="120" w:after="120"/>
        <w:ind w:right="60"/>
        <w:rPr>
          <w:ins w:id="61" w:author="Unknown"/>
          <w:rStyle w:val="HTML"/>
          <w:rFonts w:ascii="Consolas" w:hAnsi="Consolas" w:cs="Consolas"/>
          <w:color w:val="000000"/>
          <w:sz w:val="20"/>
          <w:szCs w:val="20"/>
        </w:rPr>
      </w:pPr>
      <w:ins w:id="62" w:author="Unknown">
        <w:r>
          <w:rPr>
            <w:rStyle w:val="token"/>
            <w:rFonts w:ascii="Consolas" w:hAnsi="Consolas" w:cs="Consolas"/>
            <w:color w:val="A67F59"/>
            <w:sz w:val="20"/>
            <w:szCs w:val="20"/>
          </w:rPr>
          <w:t>|</w:t>
        </w:r>
        <w:r>
          <w:rPr>
            <w:rStyle w:val="HTML"/>
            <w:rFonts w:ascii="Consolas" w:hAnsi="Consolas" w:cs="Consolas"/>
            <w:color w:val="000000"/>
            <w:sz w:val="20"/>
            <w:szCs w:val="20"/>
          </w:rPr>
          <w:t xml:space="preserve"> </w:t>
        </w:r>
        <w:r>
          <w:rPr>
            <w:rStyle w:val="token"/>
            <w:rFonts w:ascii="Consolas" w:hAnsi="Consolas" w:cs="Consolas"/>
            <w:color w:val="EE9900"/>
            <w:sz w:val="20"/>
            <w:szCs w:val="20"/>
          </w:rPr>
          <w:t>@total</w:t>
        </w:r>
        <w:r>
          <w:rPr>
            <w:rStyle w:val="HTML"/>
            <w:rFonts w:ascii="Consolas" w:hAnsi="Consolas" w:cs="Consolas"/>
            <w:color w:val="000000"/>
            <w:sz w:val="20"/>
            <w:szCs w:val="20"/>
          </w:rPr>
          <w:t xml:space="preserve"> </w:t>
        </w:r>
        <w:r>
          <w:rPr>
            <w:rStyle w:val="token"/>
            <w:rFonts w:ascii="Consolas" w:hAnsi="Consolas" w:cs="Consolas"/>
            <w:color w:val="A67F59"/>
            <w:sz w:val="20"/>
            <w:szCs w:val="20"/>
          </w:rPr>
          <w:t>|</w:t>
        </w:r>
      </w:ins>
    </w:p>
    <w:p w:rsidR="00936F1E" w:rsidRDefault="00936F1E" w:rsidP="00936F1E">
      <w:pPr>
        <w:pStyle w:val="HTML0"/>
        <w:shd w:val="clear" w:color="auto" w:fill="F5F2F0"/>
        <w:spacing w:before="120" w:after="120"/>
        <w:ind w:right="60"/>
        <w:rPr>
          <w:ins w:id="63" w:author="Unknown"/>
          <w:rStyle w:val="HTML"/>
          <w:rFonts w:ascii="Consolas" w:hAnsi="Consolas" w:cs="Consolas"/>
          <w:color w:val="000000"/>
          <w:sz w:val="20"/>
          <w:szCs w:val="20"/>
        </w:rPr>
      </w:pPr>
      <w:ins w:id="64" w:author="Unknown">
        <w:r>
          <w:rPr>
            <w:rStyle w:val="token"/>
            <w:rFonts w:ascii="Consolas" w:hAnsi="Consolas" w:cs="Consolas"/>
            <w:color w:val="A67F59"/>
            <w:sz w:val="20"/>
            <w:szCs w:val="20"/>
          </w:rPr>
          <w:t>+</w:t>
        </w:r>
        <w:r>
          <w:rPr>
            <w:rStyle w:val="token"/>
            <w:rFonts w:ascii="Consolas" w:hAnsi="Consolas" w:cs="Consolas"/>
            <w:color w:val="708090"/>
            <w:sz w:val="20"/>
            <w:szCs w:val="20"/>
          </w:rPr>
          <w:t>--------+</w:t>
        </w:r>
      </w:ins>
    </w:p>
    <w:p w:rsidR="00936F1E" w:rsidRDefault="00936F1E" w:rsidP="00936F1E">
      <w:pPr>
        <w:pStyle w:val="HTML0"/>
        <w:shd w:val="clear" w:color="auto" w:fill="F5F2F0"/>
        <w:spacing w:before="120" w:after="120"/>
        <w:ind w:right="60"/>
        <w:rPr>
          <w:ins w:id="65" w:author="Unknown"/>
          <w:rStyle w:val="HTML"/>
          <w:rFonts w:ascii="Consolas" w:hAnsi="Consolas" w:cs="Consolas"/>
          <w:color w:val="000000"/>
          <w:sz w:val="20"/>
          <w:szCs w:val="20"/>
        </w:rPr>
      </w:pPr>
      <w:ins w:id="66" w:author="Unknown">
        <w:r>
          <w:rPr>
            <w:rStyle w:val="token"/>
            <w:rFonts w:ascii="Consolas" w:hAnsi="Consolas" w:cs="Consolas"/>
            <w:color w:val="A67F59"/>
            <w:sz w:val="20"/>
            <w:szCs w:val="20"/>
          </w:rPr>
          <w:t>|</w:t>
        </w:r>
        <w:r>
          <w:rPr>
            <w:rStyle w:val="HTML"/>
            <w:rFonts w:ascii="Consolas" w:hAnsi="Consolas" w:cs="Consolas"/>
            <w:color w:val="000000"/>
            <w:sz w:val="20"/>
            <w:szCs w:val="20"/>
          </w:rPr>
          <w:t xml:space="preserve">    </w:t>
        </w:r>
        <w:r>
          <w:rPr>
            <w:rStyle w:val="token"/>
            <w:rFonts w:ascii="Consolas" w:hAnsi="Consolas" w:cs="Consolas"/>
            <w:color w:val="990055"/>
            <w:sz w:val="20"/>
            <w:szCs w:val="20"/>
          </w:rPr>
          <w:t>303</w:t>
        </w:r>
        <w:r>
          <w:rPr>
            <w:rStyle w:val="HTML"/>
            <w:rFonts w:ascii="Consolas" w:hAnsi="Consolas" w:cs="Consolas"/>
            <w:color w:val="000000"/>
            <w:sz w:val="20"/>
            <w:szCs w:val="20"/>
          </w:rPr>
          <w:t xml:space="preserve"> </w:t>
        </w:r>
        <w:r>
          <w:rPr>
            <w:rStyle w:val="token"/>
            <w:rFonts w:ascii="Consolas" w:hAnsi="Consolas" w:cs="Consolas"/>
            <w:color w:val="A67F59"/>
            <w:sz w:val="20"/>
            <w:szCs w:val="20"/>
          </w:rPr>
          <w:t>|</w:t>
        </w:r>
      </w:ins>
    </w:p>
    <w:p w:rsidR="00936F1E" w:rsidRDefault="00936F1E" w:rsidP="00936F1E">
      <w:pPr>
        <w:pStyle w:val="HTML0"/>
        <w:shd w:val="clear" w:color="auto" w:fill="F5F2F0"/>
        <w:spacing w:before="120" w:after="120"/>
        <w:ind w:right="60"/>
        <w:rPr>
          <w:ins w:id="67" w:author="Unknown"/>
          <w:rStyle w:val="HTML"/>
          <w:rFonts w:ascii="Consolas" w:hAnsi="Consolas" w:cs="Consolas"/>
          <w:color w:val="000000"/>
          <w:sz w:val="20"/>
          <w:szCs w:val="20"/>
        </w:rPr>
      </w:pPr>
      <w:ins w:id="68" w:author="Unknown">
        <w:r>
          <w:rPr>
            <w:rStyle w:val="token"/>
            <w:rFonts w:ascii="Consolas" w:hAnsi="Consolas" w:cs="Consolas"/>
            <w:color w:val="A67F59"/>
            <w:sz w:val="20"/>
            <w:szCs w:val="20"/>
          </w:rPr>
          <w:t>+</w:t>
        </w:r>
        <w:r>
          <w:rPr>
            <w:rStyle w:val="token"/>
            <w:rFonts w:ascii="Consolas" w:hAnsi="Consolas" w:cs="Consolas"/>
            <w:color w:val="708090"/>
            <w:sz w:val="20"/>
            <w:szCs w:val="20"/>
          </w:rPr>
          <w:t>--------+</w:t>
        </w:r>
      </w:ins>
    </w:p>
    <w:p w:rsidR="00936F1E" w:rsidRDefault="00936F1E" w:rsidP="00936F1E">
      <w:pPr>
        <w:pStyle w:val="HTML0"/>
        <w:shd w:val="clear" w:color="auto" w:fill="F5F2F0"/>
        <w:spacing w:before="120" w:after="120"/>
        <w:ind w:right="60"/>
        <w:rPr>
          <w:ins w:id="69" w:author="Unknown"/>
          <w:rStyle w:val="HTML"/>
          <w:rFonts w:ascii="Consolas" w:hAnsi="Consolas" w:cs="Consolas"/>
          <w:color w:val="000000"/>
          <w:sz w:val="20"/>
          <w:szCs w:val="20"/>
        </w:rPr>
      </w:pPr>
      <w:ins w:id="70" w:author="Unknown">
        <w:r>
          <w:rPr>
            <w:rStyle w:val="token"/>
            <w:rFonts w:ascii="Consolas" w:hAnsi="Consolas" w:cs="Consolas"/>
            <w:color w:val="990055"/>
            <w:sz w:val="20"/>
            <w:szCs w:val="20"/>
          </w:rPr>
          <w:t>1</w:t>
        </w:r>
        <w:r>
          <w:rPr>
            <w:rStyle w:val="HTML"/>
            <w:rFonts w:ascii="Consolas" w:hAnsi="Consolas" w:cs="Consolas"/>
            <w:color w:val="000000"/>
            <w:sz w:val="20"/>
            <w:szCs w:val="20"/>
          </w:rPr>
          <w:t xml:space="preserve"> </w:t>
        </w:r>
        <w:r>
          <w:rPr>
            <w:rStyle w:val="token"/>
            <w:rFonts w:ascii="Consolas" w:hAnsi="Consolas" w:cs="Consolas"/>
            <w:color w:val="0077AA"/>
            <w:sz w:val="20"/>
            <w:szCs w:val="20"/>
          </w:rPr>
          <w:t>row</w:t>
        </w:r>
        <w:r>
          <w:rPr>
            <w:rStyle w:val="HTML"/>
            <w:rFonts w:ascii="Consolas" w:hAnsi="Consolas" w:cs="Consolas"/>
            <w:color w:val="000000"/>
            <w:sz w:val="20"/>
            <w:szCs w:val="20"/>
          </w:rPr>
          <w:t xml:space="preserve"> </w:t>
        </w:r>
        <w:r>
          <w:rPr>
            <w:rStyle w:val="token"/>
            <w:rFonts w:ascii="Consolas" w:hAnsi="Consolas" w:cs="Consolas"/>
            <w:color w:val="A67F59"/>
            <w:sz w:val="20"/>
            <w:szCs w:val="20"/>
          </w:rPr>
          <w:t>in</w:t>
        </w:r>
        <w:r>
          <w:rPr>
            <w:rStyle w:val="HTML"/>
            <w:rFonts w:ascii="Consolas" w:hAnsi="Consolas" w:cs="Consolas"/>
            <w:color w:val="000000"/>
            <w:sz w:val="20"/>
            <w:szCs w:val="20"/>
          </w:rPr>
          <w:t xml:space="preserve"> </w:t>
        </w:r>
        <w:r>
          <w:rPr>
            <w:rStyle w:val="token"/>
            <w:rFonts w:ascii="Consolas" w:hAnsi="Consolas" w:cs="Consolas"/>
            <w:color w:val="0077AA"/>
            <w:sz w:val="20"/>
            <w:szCs w:val="20"/>
          </w:rPr>
          <w:t>set</w:t>
        </w:r>
      </w:ins>
    </w:p>
    <w:p w:rsidR="00936F1E" w:rsidRDefault="00936F1E" w:rsidP="00936F1E">
      <w:pPr>
        <w:pStyle w:val="HTML0"/>
        <w:shd w:val="clear" w:color="auto" w:fill="F5F2F0"/>
        <w:spacing w:before="120" w:after="120"/>
        <w:rPr>
          <w:ins w:id="71" w:author="Unknown"/>
          <w:rFonts w:ascii="Consolas" w:hAnsi="Consolas" w:cs="Consolas"/>
          <w:color w:val="000000"/>
          <w:sz w:val="20"/>
          <w:szCs w:val="20"/>
        </w:rPr>
      </w:pPr>
      <w:ins w:id="72" w:author="Unknown">
        <w:r>
          <w:rPr>
            <w:rFonts w:ascii="Consolas" w:hAnsi="Consolas" w:cs="Consolas"/>
            <w:color w:val="BBBBBB"/>
            <w:sz w:val="16"/>
            <w:szCs w:val="16"/>
          </w:rPr>
          <w:t>SQL</w:t>
        </w:r>
      </w:ins>
    </w:p>
    <w:p w:rsidR="00936F1E" w:rsidRDefault="00936F1E" w:rsidP="00936F1E">
      <w:pPr>
        <w:pStyle w:val="a4"/>
        <w:shd w:val="clear" w:color="auto" w:fill="FFFFFF"/>
        <w:spacing w:before="0" w:beforeAutospacing="0" w:after="120" w:afterAutospacing="0"/>
        <w:rPr>
          <w:ins w:id="73" w:author="Unknown"/>
          <w:rFonts w:ascii="Helvetica" w:hAnsi="Helvetica" w:cs="Helvetica"/>
          <w:color w:val="333344"/>
          <w:sz w:val="23"/>
          <w:szCs w:val="23"/>
        </w:rPr>
      </w:pPr>
      <w:ins w:id="74" w:author="Unknown">
        <w:r>
          <w:rPr>
            <w:rFonts w:ascii="Helvetica" w:hAnsi="Helvetica" w:cs="Helvetica"/>
            <w:color w:val="333344"/>
            <w:sz w:val="23"/>
            <w:szCs w:val="23"/>
          </w:rPr>
          <w:t>要获取正在处理的订单数量，调用</w:t>
        </w:r>
        <w:r>
          <w:rPr>
            <w:rStyle w:val="HTML"/>
            <w:rFonts w:ascii="Consolas" w:hAnsi="Consolas" w:cs="Consolas"/>
            <w:color w:val="C7254E"/>
            <w:sz w:val="23"/>
            <w:szCs w:val="23"/>
            <w:shd w:val="clear" w:color="auto" w:fill="F9F2F4"/>
          </w:rPr>
          <w:t>CountOrderByStatus</w:t>
        </w:r>
        <w:r>
          <w:rPr>
            <w:rFonts w:ascii="Helvetica" w:hAnsi="Helvetica" w:cs="Helvetica"/>
            <w:color w:val="333344"/>
            <w:sz w:val="23"/>
            <w:szCs w:val="23"/>
          </w:rPr>
          <w:t>存储过程，如下所示：</w:t>
        </w:r>
      </w:ins>
    </w:p>
    <w:p w:rsidR="00936F1E" w:rsidRDefault="00936F1E" w:rsidP="00936F1E">
      <w:pPr>
        <w:pStyle w:val="a4"/>
        <w:shd w:val="clear" w:color="auto" w:fill="FFFFFF"/>
        <w:spacing w:before="0" w:beforeAutospacing="0" w:after="120" w:afterAutospacing="0"/>
        <w:rPr>
          <w:ins w:id="75" w:author="Unknown"/>
          <w:rFonts w:ascii="Helvetica" w:hAnsi="Helvetica" w:cs="Helvetica"/>
          <w:color w:val="333344"/>
          <w:sz w:val="23"/>
          <w:szCs w:val="23"/>
        </w:rPr>
      </w:pPr>
      <w:ins w:id="76" w:author="Unknown">
        <w:r>
          <w:rPr>
            <w:rFonts w:ascii="Helvetica" w:hAnsi="Helvetica" w:cs="Helvetica"/>
            <w:color w:val="333344"/>
            <w:sz w:val="23"/>
            <w:szCs w:val="23"/>
          </w:rPr>
          <w:t>执行上面查询语句后，得到以下结果</w:t>
        </w:r>
        <w:r>
          <w:rPr>
            <w:rFonts w:ascii="Helvetica" w:hAnsi="Helvetica" w:cs="Helvetica"/>
            <w:color w:val="333344"/>
            <w:sz w:val="23"/>
            <w:szCs w:val="23"/>
          </w:rPr>
          <w:t xml:space="preserve"> -</w:t>
        </w:r>
      </w:ins>
    </w:p>
    <w:p w:rsidR="00936F1E" w:rsidRDefault="00936F1E" w:rsidP="00936F1E">
      <w:pPr>
        <w:pStyle w:val="HTML0"/>
        <w:shd w:val="clear" w:color="auto" w:fill="F5F2F0"/>
        <w:spacing w:before="120" w:after="120"/>
        <w:ind w:right="60"/>
        <w:rPr>
          <w:ins w:id="77" w:author="Unknown"/>
          <w:rStyle w:val="HTML"/>
          <w:rFonts w:ascii="Consolas" w:hAnsi="Consolas" w:cs="Consolas"/>
          <w:color w:val="000000"/>
          <w:sz w:val="20"/>
          <w:szCs w:val="20"/>
        </w:rPr>
      </w:pPr>
      <w:ins w:id="78" w:author="Unknown">
        <w:r>
          <w:rPr>
            <w:rStyle w:val="token"/>
            <w:rFonts w:ascii="Consolas" w:hAnsi="Consolas" w:cs="Consolas"/>
            <w:color w:val="A67F59"/>
            <w:sz w:val="20"/>
            <w:szCs w:val="20"/>
          </w:rPr>
          <w:t>+</w:t>
        </w:r>
        <w:r>
          <w:rPr>
            <w:rStyle w:val="token"/>
            <w:rFonts w:ascii="Consolas" w:hAnsi="Consolas" w:cs="Consolas"/>
            <w:color w:val="708090"/>
            <w:sz w:val="20"/>
            <w:szCs w:val="20"/>
          </w:rPr>
          <w:t>------------------+</w:t>
        </w:r>
      </w:ins>
    </w:p>
    <w:p w:rsidR="00936F1E" w:rsidRDefault="00936F1E" w:rsidP="00936F1E">
      <w:pPr>
        <w:pStyle w:val="HTML0"/>
        <w:shd w:val="clear" w:color="auto" w:fill="F5F2F0"/>
        <w:spacing w:before="120" w:after="120"/>
        <w:ind w:right="60"/>
        <w:rPr>
          <w:ins w:id="79" w:author="Unknown"/>
          <w:rStyle w:val="HTML"/>
          <w:rFonts w:ascii="Consolas" w:hAnsi="Consolas" w:cs="Consolas"/>
          <w:color w:val="000000"/>
          <w:sz w:val="20"/>
          <w:szCs w:val="20"/>
        </w:rPr>
      </w:pPr>
      <w:ins w:id="80" w:author="Unknown">
        <w:r>
          <w:rPr>
            <w:rStyle w:val="token"/>
            <w:rFonts w:ascii="Consolas" w:hAnsi="Consolas" w:cs="Consolas"/>
            <w:color w:val="A67F59"/>
            <w:sz w:val="20"/>
            <w:szCs w:val="20"/>
          </w:rPr>
          <w:t>|</w:t>
        </w:r>
        <w:r>
          <w:rPr>
            <w:rStyle w:val="HTML"/>
            <w:rFonts w:ascii="Consolas" w:hAnsi="Consolas" w:cs="Consolas"/>
            <w:color w:val="000000"/>
            <w:sz w:val="20"/>
            <w:szCs w:val="20"/>
          </w:rPr>
          <w:t xml:space="preserve"> total_in_process </w:t>
        </w:r>
        <w:r>
          <w:rPr>
            <w:rStyle w:val="token"/>
            <w:rFonts w:ascii="Consolas" w:hAnsi="Consolas" w:cs="Consolas"/>
            <w:color w:val="A67F59"/>
            <w:sz w:val="20"/>
            <w:szCs w:val="20"/>
          </w:rPr>
          <w:t>|</w:t>
        </w:r>
      </w:ins>
    </w:p>
    <w:p w:rsidR="00936F1E" w:rsidRDefault="00936F1E" w:rsidP="00936F1E">
      <w:pPr>
        <w:pStyle w:val="HTML0"/>
        <w:shd w:val="clear" w:color="auto" w:fill="F5F2F0"/>
        <w:spacing w:before="120" w:after="120"/>
        <w:ind w:right="60"/>
        <w:rPr>
          <w:ins w:id="81" w:author="Unknown"/>
          <w:rStyle w:val="HTML"/>
          <w:rFonts w:ascii="Consolas" w:hAnsi="Consolas" w:cs="Consolas"/>
          <w:color w:val="000000"/>
          <w:sz w:val="20"/>
          <w:szCs w:val="20"/>
        </w:rPr>
      </w:pPr>
      <w:ins w:id="82" w:author="Unknown">
        <w:r>
          <w:rPr>
            <w:rStyle w:val="token"/>
            <w:rFonts w:ascii="Consolas" w:hAnsi="Consolas" w:cs="Consolas"/>
            <w:color w:val="A67F59"/>
            <w:sz w:val="20"/>
            <w:szCs w:val="20"/>
          </w:rPr>
          <w:t>+</w:t>
        </w:r>
        <w:r>
          <w:rPr>
            <w:rStyle w:val="token"/>
            <w:rFonts w:ascii="Consolas" w:hAnsi="Consolas" w:cs="Consolas"/>
            <w:color w:val="708090"/>
            <w:sz w:val="20"/>
            <w:szCs w:val="20"/>
          </w:rPr>
          <w:t>------------------+</w:t>
        </w:r>
      </w:ins>
    </w:p>
    <w:p w:rsidR="00936F1E" w:rsidRDefault="00936F1E" w:rsidP="00936F1E">
      <w:pPr>
        <w:pStyle w:val="HTML0"/>
        <w:shd w:val="clear" w:color="auto" w:fill="F5F2F0"/>
        <w:spacing w:before="120" w:after="120"/>
        <w:ind w:right="60"/>
        <w:rPr>
          <w:ins w:id="83" w:author="Unknown"/>
          <w:rStyle w:val="HTML"/>
          <w:rFonts w:ascii="Consolas" w:hAnsi="Consolas" w:cs="Consolas"/>
          <w:color w:val="000000"/>
          <w:sz w:val="20"/>
          <w:szCs w:val="20"/>
        </w:rPr>
      </w:pPr>
      <w:ins w:id="84" w:author="Unknown">
        <w:r>
          <w:rPr>
            <w:rStyle w:val="token"/>
            <w:rFonts w:ascii="Consolas" w:hAnsi="Consolas" w:cs="Consolas"/>
            <w:color w:val="A67F59"/>
            <w:sz w:val="20"/>
            <w:szCs w:val="20"/>
          </w:rPr>
          <w:t>|</w:t>
        </w:r>
        <w:r>
          <w:rPr>
            <w:rStyle w:val="HTML"/>
            <w:rFonts w:ascii="Consolas" w:hAnsi="Consolas" w:cs="Consolas"/>
            <w:color w:val="000000"/>
            <w:sz w:val="20"/>
            <w:szCs w:val="20"/>
          </w:rPr>
          <w:t xml:space="preserve">                </w:t>
        </w:r>
        <w:r>
          <w:rPr>
            <w:rStyle w:val="token"/>
            <w:rFonts w:ascii="Consolas" w:hAnsi="Consolas" w:cs="Consolas"/>
            <w:color w:val="990055"/>
            <w:sz w:val="20"/>
            <w:szCs w:val="20"/>
          </w:rPr>
          <w:t>7</w:t>
        </w:r>
        <w:r>
          <w:rPr>
            <w:rStyle w:val="HTML"/>
            <w:rFonts w:ascii="Consolas" w:hAnsi="Consolas" w:cs="Consolas"/>
            <w:color w:val="000000"/>
            <w:sz w:val="20"/>
            <w:szCs w:val="20"/>
          </w:rPr>
          <w:t xml:space="preserve"> </w:t>
        </w:r>
        <w:r>
          <w:rPr>
            <w:rStyle w:val="token"/>
            <w:rFonts w:ascii="Consolas" w:hAnsi="Consolas" w:cs="Consolas"/>
            <w:color w:val="A67F59"/>
            <w:sz w:val="20"/>
            <w:szCs w:val="20"/>
          </w:rPr>
          <w:t>|</w:t>
        </w:r>
      </w:ins>
    </w:p>
    <w:p w:rsidR="00936F1E" w:rsidRDefault="00936F1E" w:rsidP="00936F1E">
      <w:pPr>
        <w:pStyle w:val="HTML0"/>
        <w:shd w:val="clear" w:color="auto" w:fill="F5F2F0"/>
        <w:spacing w:before="120" w:after="120"/>
        <w:ind w:right="60"/>
        <w:rPr>
          <w:ins w:id="85" w:author="Unknown"/>
          <w:rStyle w:val="HTML"/>
          <w:rFonts w:ascii="Consolas" w:hAnsi="Consolas" w:cs="Consolas"/>
          <w:color w:val="000000"/>
          <w:sz w:val="20"/>
          <w:szCs w:val="20"/>
        </w:rPr>
      </w:pPr>
      <w:ins w:id="86" w:author="Unknown">
        <w:r>
          <w:rPr>
            <w:rStyle w:val="token"/>
            <w:rFonts w:ascii="Consolas" w:hAnsi="Consolas" w:cs="Consolas"/>
            <w:color w:val="A67F59"/>
            <w:sz w:val="20"/>
            <w:szCs w:val="20"/>
          </w:rPr>
          <w:t>+</w:t>
        </w:r>
        <w:r>
          <w:rPr>
            <w:rStyle w:val="token"/>
            <w:rFonts w:ascii="Consolas" w:hAnsi="Consolas" w:cs="Consolas"/>
            <w:color w:val="708090"/>
            <w:sz w:val="20"/>
            <w:szCs w:val="20"/>
          </w:rPr>
          <w:t>------------------+</w:t>
        </w:r>
      </w:ins>
    </w:p>
    <w:p w:rsidR="00936F1E" w:rsidRDefault="00936F1E" w:rsidP="00936F1E">
      <w:pPr>
        <w:pStyle w:val="HTML0"/>
        <w:shd w:val="clear" w:color="auto" w:fill="F5F2F0"/>
        <w:spacing w:before="120" w:after="120"/>
        <w:ind w:right="60"/>
        <w:rPr>
          <w:ins w:id="87" w:author="Unknown"/>
          <w:rStyle w:val="HTML"/>
          <w:rFonts w:ascii="Consolas" w:hAnsi="Consolas" w:cs="Consolas"/>
          <w:color w:val="000000"/>
          <w:sz w:val="20"/>
          <w:szCs w:val="20"/>
        </w:rPr>
      </w:pPr>
      <w:ins w:id="88" w:author="Unknown">
        <w:r>
          <w:rPr>
            <w:rStyle w:val="token"/>
            <w:rFonts w:ascii="Consolas" w:hAnsi="Consolas" w:cs="Consolas"/>
            <w:color w:val="990055"/>
            <w:sz w:val="20"/>
            <w:szCs w:val="20"/>
          </w:rPr>
          <w:t>1</w:t>
        </w:r>
        <w:r>
          <w:rPr>
            <w:rStyle w:val="HTML"/>
            <w:rFonts w:ascii="Consolas" w:hAnsi="Consolas" w:cs="Consolas"/>
            <w:color w:val="000000"/>
            <w:sz w:val="20"/>
            <w:szCs w:val="20"/>
          </w:rPr>
          <w:t xml:space="preserve"> </w:t>
        </w:r>
        <w:r>
          <w:rPr>
            <w:rStyle w:val="token"/>
            <w:rFonts w:ascii="Consolas" w:hAnsi="Consolas" w:cs="Consolas"/>
            <w:color w:val="0077AA"/>
            <w:sz w:val="20"/>
            <w:szCs w:val="20"/>
          </w:rPr>
          <w:t>row</w:t>
        </w:r>
        <w:r>
          <w:rPr>
            <w:rStyle w:val="HTML"/>
            <w:rFonts w:ascii="Consolas" w:hAnsi="Consolas" w:cs="Consolas"/>
            <w:color w:val="000000"/>
            <w:sz w:val="20"/>
            <w:szCs w:val="20"/>
          </w:rPr>
          <w:t xml:space="preserve"> </w:t>
        </w:r>
        <w:r>
          <w:rPr>
            <w:rStyle w:val="token"/>
            <w:rFonts w:ascii="Consolas" w:hAnsi="Consolas" w:cs="Consolas"/>
            <w:color w:val="A67F59"/>
            <w:sz w:val="20"/>
            <w:szCs w:val="20"/>
          </w:rPr>
          <w:t>in</w:t>
        </w:r>
        <w:r>
          <w:rPr>
            <w:rStyle w:val="HTML"/>
            <w:rFonts w:ascii="Consolas" w:hAnsi="Consolas" w:cs="Consolas"/>
            <w:color w:val="000000"/>
            <w:sz w:val="20"/>
            <w:szCs w:val="20"/>
          </w:rPr>
          <w:t xml:space="preserve"> </w:t>
        </w:r>
        <w:r>
          <w:rPr>
            <w:rStyle w:val="token"/>
            <w:rFonts w:ascii="Consolas" w:hAnsi="Consolas" w:cs="Consolas"/>
            <w:color w:val="0077AA"/>
            <w:sz w:val="20"/>
            <w:szCs w:val="20"/>
          </w:rPr>
          <w:t>set</w:t>
        </w:r>
      </w:ins>
    </w:p>
    <w:p w:rsidR="00936F1E" w:rsidRDefault="00936F1E" w:rsidP="00936F1E">
      <w:pPr>
        <w:pStyle w:val="HTML0"/>
        <w:shd w:val="clear" w:color="auto" w:fill="F5F2F0"/>
        <w:spacing w:before="120" w:after="120"/>
        <w:rPr>
          <w:ins w:id="89" w:author="Unknown"/>
          <w:rFonts w:ascii="Consolas" w:hAnsi="Consolas" w:cs="Consolas"/>
          <w:color w:val="000000"/>
          <w:sz w:val="20"/>
          <w:szCs w:val="20"/>
        </w:rPr>
      </w:pPr>
      <w:ins w:id="90" w:author="Unknown">
        <w:r>
          <w:rPr>
            <w:rFonts w:ascii="Consolas" w:hAnsi="Consolas" w:cs="Consolas"/>
            <w:color w:val="BBBBBB"/>
            <w:sz w:val="16"/>
            <w:szCs w:val="16"/>
          </w:rPr>
          <w:t>SQL</w:t>
        </w:r>
      </w:ins>
    </w:p>
    <w:p w:rsidR="00936F1E" w:rsidRDefault="00936F1E" w:rsidP="00DD21F0">
      <w:pPr>
        <w:pStyle w:val="3"/>
        <w:rPr>
          <w:ins w:id="91" w:author="Unknown"/>
        </w:rPr>
      </w:pPr>
      <w:bookmarkStart w:id="92" w:name="INOUT参数示例"/>
      <w:bookmarkEnd w:id="92"/>
      <w:ins w:id="93" w:author="Unknown">
        <w:r>
          <w:t>INOUT</w:t>
        </w:r>
        <w:r>
          <w:t>参数示例</w:t>
        </w:r>
      </w:ins>
    </w:p>
    <w:p w:rsidR="00936F1E" w:rsidRDefault="00936F1E" w:rsidP="00936F1E">
      <w:pPr>
        <w:pStyle w:val="a4"/>
        <w:shd w:val="clear" w:color="auto" w:fill="FFFFFF"/>
        <w:spacing w:before="0" w:beforeAutospacing="0" w:after="120" w:afterAutospacing="0"/>
        <w:rPr>
          <w:ins w:id="94" w:author="Unknown"/>
          <w:rFonts w:ascii="Helvetica" w:hAnsi="Helvetica" w:cs="Helvetica"/>
          <w:color w:val="333344"/>
          <w:sz w:val="23"/>
          <w:szCs w:val="23"/>
        </w:rPr>
      </w:pPr>
      <w:ins w:id="95" w:author="Unknown">
        <w:r>
          <w:rPr>
            <w:rFonts w:ascii="Helvetica" w:hAnsi="Helvetica" w:cs="Helvetica"/>
            <w:color w:val="333344"/>
            <w:sz w:val="23"/>
            <w:szCs w:val="23"/>
          </w:rPr>
          <w:t>以下示例演示如何在存储过程中使用</w:t>
        </w:r>
        <w:r>
          <w:rPr>
            <w:rStyle w:val="HTML"/>
            <w:rFonts w:ascii="Consolas" w:hAnsi="Consolas" w:cs="Consolas"/>
            <w:color w:val="C7254E"/>
            <w:sz w:val="23"/>
            <w:szCs w:val="23"/>
            <w:shd w:val="clear" w:color="auto" w:fill="F9F2F4"/>
          </w:rPr>
          <w:t>INOUT</w:t>
        </w:r>
        <w:r>
          <w:rPr>
            <w:rFonts w:ascii="Helvetica" w:hAnsi="Helvetica" w:cs="Helvetica"/>
            <w:color w:val="333344"/>
            <w:sz w:val="23"/>
            <w:szCs w:val="23"/>
          </w:rPr>
          <w:t>参数。如下查询语句</w:t>
        </w:r>
        <w:r>
          <w:rPr>
            <w:rFonts w:ascii="Helvetica" w:hAnsi="Helvetica" w:cs="Helvetica"/>
            <w:color w:val="333344"/>
            <w:sz w:val="23"/>
            <w:szCs w:val="23"/>
          </w:rPr>
          <w:t xml:space="preserve"> -</w:t>
        </w:r>
      </w:ins>
    </w:p>
    <w:p w:rsidR="00936F1E" w:rsidRDefault="00936F1E" w:rsidP="00936F1E">
      <w:pPr>
        <w:pStyle w:val="HTML0"/>
        <w:shd w:val="clear" w:color="auto" w:fill="F5F2F0"/>
        <w:spacing w:before="120" w:after="120"/>
        <w:ind w:right="60"/>
        <w:rPr>
          <w:ins w:id="96" w:author="Unknown"/>
          <w:rStyle w:val="HTML"/>
          <w:rFonts w:ascii="Consolas" w:hAnsi="Consolas" w:cs="Consolas"/>
          <w:color w:val="000000"/>
          <w:sz w:val="20"/>
          <w:szCs w:val="20"/>
        </w:rPr>
      </w:pPr>
      <w:ins w:id="97" w:author="Unknown">
        <w:r>
          <w:rPr>
            <w:rStyle w:val="token"/>
            <w:rFonts w:ascii="Consolas" w:hAnsi="Consolas" w:cs="Consolas"/>
            <w:color w:val="0077AA"/>
            <w:sz w:val="20"/>
            <w:szCs w:val="20"/>
          </w:rPr>
          <w:t>DELIMITER</w:t>
        </w:r>
        <w:r>
          <w:rPr>
            <w:rStyle w:val="HTML"/>
            <w:rFonts w:ascii="Consolas" w:hAnsi="Consolas" w:cs="Consolas"/>
            <w:color w:val="000000"/>
            <w:sz w:val="20"/>
            <w:szCs w:val="20"/>
          </w:rPr>
          <w:t xml:space="preserve"> $$</w:t>
        </w:r>
      </w:ins>
    </w:p>
    <w:p w:rsidR="00936F1E" w:rsidRDefault="00936F1E" w:rsidP="00936F1E">
      <w:pPr>
        <w:pStyle w:val="HTML0"/>
        <w:shd w:val="clear" w:color="auto" w:fill="F5F2F0"/>
        <w:spacing w:before="120" w:after="120"/>
        <w:ind w:right="60"/>
        <w:rPr>
          <w:ins w:id="98" w:author="Unknown"/>
          <w:rStyle w:val="HTML"/>
          <w:rFonts w:ascii="Consolas" w:hAnsi="Consolas" w:cs="Consolas"/>
          <w:color w:val="000000"/>
          <w:sz w:val="20"/>
          <w:szCs w:val="20"/>
        </w:rPr>
      </w:pPr>
      <w:ins w:id="99" w:author="Unknown">
        <w:r>
          <w:rPr>
            <w:rStyle w:val="token"/>
            <w:rFonts w:ascii="Consolas" w:hAnsi="Consolas" w:cs="Consolas"/>
            <w:color w:val="0077AA"/>
            <w:sz w:val="20"/>
            <w:szCs w:val="20"/>
          </w:rPr>
          <w:t>CREATE</w:t>
        </w:r>
        <w:r>
          <w:rPr>
            <w:rStyle w:val="HTML"/>
            <w:rFonts w:ascii="Consolas" w:hAnsi="Consolas" w:cs="Consolas"/>
            <w:color w:val="000000"/>
            <w:sz w:val="20"/>
            <w:szCs w:val="20"/>
          </w:rPr>
          <w:t xml:space="preserve"> </w:t>
        </w:r>
        <w:r>
          <w:rPr>
            <w:rStyle w:val="token"/>
            <w:rFonts w:ascii="Consolas" w:hAnsi="Consolas" w:cs="Consolas"/>
            <w:color w:val="0077AA"/>
            <w:sz w:val="20"/>
            <w:szCs w:val="20"/>
          </w:rPr>
          <w:t>PROCEDURE</w:t>
        </w:r>
        <w:r>
          <w:rPr>
            <w:rStyle w:val="HTML"/>
            <w:rFonts w:ascii="Consolas" w:hAnsi="Consolas" w:cs="Consolas"/>
            <w:color w:val="000000"/>
            <w:sz w:val="20"/>
            <w:szCs w:val="20"/>
          </w:rPr>
          <w:t xml:space="preserve"> set_</w:t>
        </w:r>
        <w:proofErr w:type="gramStart"/>
        <w:r>
          <w:rPr>
            <w:rStyle w:val="HTML"/>
            <w:rFonts w:ascii="Consolas" w:hAnsi="Consolas" w:cs="Consolas"/>
            <w:color w:val="000000"/>
            <w:sz w:val="20"/>
            <w:szCs w:val="20"/>
          </w:rPr>
          <w:t>counter</w:t>
        </w:r>
        <w:r>
          <w:rPr>
            <w:rStyle w:val="token"/>
            <w:rFonts w:ascii="Consolas" w:hAnsi="Consolas" w:cs="Consolas"/>
            <w:color w:val="999999"/>
            <w:sz w:val="20"/>
            <w:szCs w:val="20"/>
          </w:rPr>
          <w:t>(</w:t>
        </w:r>
        <w:proofErr w:type="gramEnd"/>
        <w:r>
          <w:rPr>
            <w:rStyle w:val="token"/>
            <w:rFonts w:ascii="Consolas" w:hAnsi="Consolas" w:cs="Consolas"/>
            <w:color w:val="0077AA"/>
            <w:sz w:val="20"/>
            <w:szCs w:val="20"/>
          </w:rPr>
          <w:t>INOUT</w:t>
        </w:r>
        <w:r>
          <w:rPr>
            <w:rStyle w:val="HTML"/>
            <w:rFonts w:ascii="Consolas" w:hAnsi="Consolas" w:cs="Consolas"/>
            <w:color w:val="000000"/>
            <w:sz w:val="20"/>
            <w:szCs w:val="20"/>
          </w:rPr>
          <w:t xml:space="preserve"> count </w:t>
        </w:r>
        <w:r>
          <w:rPr>
            <w:rStyle w:val="token"/>
            <w:rFonts w:ascii="Consolas" w:hAnsi="Consolas" w:cs="Consolas"/>
            <w:color w:val="0077AA"/>
            <w:sz w:val="20"/>
            <w:szCs w:val="20"/>
          </w:rPr>
          <w:t>INT</w:t>
        </w:r>
        <w:r>
          <w:rPr>
            <w:rStyle w:val="token"/>
            <w:rFonts w:ascii="Consolas" w:hAnsi="Consolas" w:cs="Consolas"/>
            <w:color w:val="999999"/>
            <w:sz w:val="20"/>
            <w:szCs w:val="20"/>
          </w:rPr>
          <w:t>(</w:t>
        </w:r>
        <w:r>
          <w:rPr>
            <w:rStyle w:val="token"/>
            <w:rFonts w:ascii="Consolas" w:hAnsi="Consolas" w:cs="Consolas"/>
            <w:color w:val="990055"/>
            <w:sz w:val="20"/>
            <w:szCs w:val="20"/>
          </w:rPr>
          <w:t>4</w:t>
        </w:r>
        <w:r>
          <w:rPr>
            <w:rStyle w:val="token"/>
            <w:rFonts w:ascii="Consolas" w:hAnsi="Consolas" w:cs="Consolas"/>
            <w:color w:val="999999"/>
            <w:sz w:val="20"/>
            <w:szCs w:val="20"/>
          </w:rPr>
          <w:t>),</w:t>
        </w:r>
        <w:r>
          <w:rPr>
            <w:rStyle w:val="token"/>
            <w:rFonts w:ascii="Consolas" w:hAnsi="Consolas" w:cs="Consolas"/>
            <w:color w:val="A67F59"/>
            <w:sz w:val="20"/>
            <w:szCs w:val="20"/>
          </w:rPr>
          <w:t>IN</w:t>
        </w:r>
        <w:r>
          <w:rPr>
            <w:rStyle w:val="HTML"/>
            <w:rFonts w:ascii="Consolas" w:hAnsi="Consolas" w:cs="Consolas"/>
            <w:color w:val="000000"/>
            <w:sz w:val="20"/>
            <w:szCs w:val="20"/>
          </w:rPr>
          <w:t xml:space="preserve"> inc </w:t>
        </w:r>
        <w:r>
          <w:rPr>
            <w:rStyle w:val="token"/>
            <w:rFonts w:ascii="Consolas" w:hAnsi="Consolas" w:cs="Consolas"/>
            <w:color w:val="0077AA"/>
            <w:sz w:val="20"/>
            <w:szCs w:val="20"/>
          </w:rPr>
          <w:t>INT</w:t>
        </w:r>
        <w:r>
          <w:rPr>
            <w:rStyle w:val="token"/>
            <w:rFonts w:ascii="Consolas" w:hAnsi="Consolas" w:cs="Consolas"/>
            <w:color w:val="999999"/>
            <w:sz w:val="20"/>
            <w:szCs w:val="20"/>
          </w:rPr>
          <w:t>(</w:t>
        </w:r>
        <w:r>
          <w:rPr>
            <w:rStyle w:val="token"/>
            <w:rFonts w:ascii="Consolas" w:hAnsi="Consolas" w:cs="Consolas"/>
            <w:color w:val="990055"/>
            <w:sz w:val="20"/>
            <w:szCs w:val="20"/>
          </w:rPr>
          <w:t>4</w:t>
        </w:r>
        <w:r>
          <w:rPr>
            <w:rStyle w:val="token"/>
            <w:rFonts w:ascii="Consolas" w:hAnsi="Consolas" w:cs="Consolas"/>
            <w:color w:val="999999"/>
            <w:sz w:val="20"/>
            <w:szCs w:val="20"/>
          </w:rPr>
          <w:t>))</w:t>
        </w:r>
      </w:ins>
    </w:p>
    <w:p w:rsidR="00936F1E" w:rsidRDefault="00936F1E" w:rsidP="00936F1E">
      <w:pPr>
        <w:pStyle w:val="HTML0"/>
        <w:shd w:val="clear" w:color="auto" w:fill="F5F2F0"/>
        <w:spacing w:before="120" w:after="120"/>
        <w:ind w:right="60"/>
        <w:rPr>
          <w:ins w:id="100" w:author="Unknown"/>
          <w:rStyle w:val="HTML"/>
          <w:rFonts w:ascii="Consolas" w:hAnsi="Consolas" w:cs="Consolas"/>
          <w:color w:val="000000"/>
          <w:sz w:val="20"/>
          <w:szCs w:val="20"/>
        </w:rPr>
      </w:pPr>
      <w:ins w:id="101" w:author="Unknown">
        <w:r>
          <w:rPr>
            <w:rStyle w:val="token"/>
            <w:rFonts w:ascii="Consolas" w:hAnsi="Consolas" w:cs="Consolas"/>
            <w:color w:val="0077AA"/>
            <w:sz w:val="20"/>
            <w:szCs w:val="20"/>
          </w:rPr>
          <w:t>BEGIN</w:t>
        </w:r>
      </w:ins>
    </w:p>
    <w:p w:rsidR="00936F1E" w:rsidRDefault="00936F1E" w:rsidP="00936F1E">
      <w:pPr>
        <w:pStyle w:val="HTML0"/>
        <w:shd w:val="clear" w:color="auto" w:fill="F5F2F0"/>
        <w:spacing w:before="120" w:after="120"/>
        <w:ind w:right="60"/>
        <w:rPr>
          <w:ins w:id="102" w:author="Unknown"/>
          <w:rStyle w:val="HTML"/>
          <w:rFonts w:ascii="Consolas" w:hAnsi="Consolas" w:cs="Consolas"/>
          <w:color w:val="000000"/>
          <w:sz w:val="20"/>
          <w:szCs w:val="20"/>
        </w:rPr>
      </w:pPr>
      <w:ins w:id="103" w:author="Unknown">
        <w:r>
          <w:rPr>
            <w:rStyle w:val="HTML"/>
            <w:rFonts w:ascii="Consolas" w:hAnsi="Consolas" w:cs="Consolas"/>
            <w:color w:val="000000"/>
            <w:sz w:val="20"/>
            <w:szCs w:val="20"/>
          </w:rPr>
          <w:t xml:space="preserve"> </w:t>
        </w:r>
        <w:r>
          <w:rPr>
            <w:rStyle w:val="token"/>
            <w:rFonts w:ascii="Consolas" w:hAnsi="Consolas" w:cs="Consolas"/>
            <w:color w:val="0077AA"/>
            <w:sz w:val="20"/>
            <w:szCs w:val="20"/>
          </w:rPr>
          <w:t>SET</w:t>
        </w:r>
        <w:r>
          <w:rPr>
            <w:rStyle w:val="HTML"/>
            <w:rFonts w:ascii="Consolas" w:hAnsi="Consolas" w:cs="Consolas"/>
            <w:color w:val="000000"/>
            <w:sz w:val="20"/>
            <w:szCs w:val="20"/>
          </w:rPr>
          <w:t xml:space="preserve"> count </w:t>
        </w:r>
        <w:r>
          <w:rPr>
            <w:rStyle w:val="token"/>
            <w:rFonts w:ascii="Consolas" w:hAnsi="Consolas" w:cs="Consolas"/>
            <w:color w:val="A67F59"/>
            <w:sz w:val="20"/>
            <w:szCs w:val="20"/>
          </w:rPr>
          <w:t>=</w:t>
        </w:r>
        <w:r>
          <w:rPr>
            <w:rStyle w:val="HTML"/>
            <w:rFonts w:ascii="Consolas" w:hAnsi="Consolas" w:cs="Consolas"/>
            <w:color w:val="000000"/>
            <w:sz w:val="20"/>
            <w:szCs w:val="20"/>
          </w:rPr>
          <w:t xml:space="preserve"> count </w:t>
        </w:r>
        <w:r>
          <w:rPr>
            <w:rStyle w:val="token"/>
            <w:rFonts w:ascii="Consolas" w:hAnsi="Consolas" w:cs="Consolas"/>
            <w:color w:val="A67F59"/>
            <w:sz w:val="20"/>
            <w:szCs w:val="20"/>
          </w:rPr>
          <w:t>+</w:t>
        </w:r>
        <w:r>
          <w:rPr>
            <w:rStyle w:val="HTML"/>
            <w:rFonts w:ascii="Consolas" w:hAnsi="Consolas" w:cs="Consolas"/>
            <w:color w:val="000000"/>
            <w:sz w:val="20"/>
            <w:szCs w:val="20"/>
          </w:rPr>
          <w:t xml:space="preserve"> </w:t>
        </w:r>
        <w:proofErr w:type="gramStart"/>
        <w:r>
          <w:rPr>
            <w:rStyle w:val="HTML"/>
            <w:rFonts w:ascii="Consolas" w:hAnsi="Consolas" w:cs="Consolas"/>
            <w:color w:val="000000"/>
            <w:sz w:val="20"/>
            <w:szCs w:val="20"/>
          </w:rPr>
          <w:t>inc</w:t>
        </w:r>
        <w:proofErr w:type="gramEnd"/>
        <w:r>
          <w:rPr>
            <w:rStyle w:val="token"/>
            <w:rFonts w:ascii="Consolas" w:hAnsi="Consolas" w:cs="Consolas"/>
            <w:color w:val="999999"/>
            <w:sz w:val="20"/>
            <w:szCs w:val="20"/>
          </w:rPr>
          <w:t>;</w:t>
        </w:r>
      </w:ins>
    </w:p>
    <w:p w:rsidR="00936F1E" w:rsidRDefault="00936F1E" w:rsidP="00936F1E">
      <w:pPr>
        <w:pStyle w:val="HTML0"/>
        <w:shd w:val="clear" w:color="auto" w:fill="F5F2F0"/>
        <w:spacing w:before="120" w:after="120"/>
        <w:ind w:right="60"/>
        <w:rPr>
          <w:ins w:id="104" w:author="Unknown"/>
          <w:rStyle w:val="HTML"/>
          <w:rFonts w:ascii="Consolas" w:hAnsi="Consolas" w:cs="Consolas"/>
          <w:color w:val="000000"/>
          <w:sz w:val="20"/>
          <w:szCs w:val="20"/>
        </w:rPr>
      </w:pPr>
      <w:ins w:id="105" w:author="Unknown">
        <w:r>
          <w:rPr>
            <w:rStyle w:val="token"/>
            <w:rFonts w:ascii="Consolas" w:hAnsi="Consolas" w:cs="Consolas"/>
            <w:color w:val="0077AA"/>
            <w:sz w:val="20"/>
            <w:szCs w:val="20"/>
          </w:rPr>
          <w:lastRenderedPageBreak/>
          <w:t>END</w:t>
        </w:r>
        <w:r>
          <w:rPr>
            <w:rStyle w:val="HTML"/>
            <w:rFonts w:ascii="Consolas" w:hAnsi="Consolas" w:cs="Consolas"/>
            <w:color w:val="000000"/>
            <w:sz w:val="20"/>
            <w:szCs w:val="20"/>
          </w:rPr>
          <w:t>$$</w:t>
        </w:r>
      </w:ins>
    </w:p>
    <w:p w:rsidR="00936F1E" w:rsidRDefault="00936F1E" w:rsidP="00936F1E">
      <w:pPr>
        <w:pStyle w:val="HTML0"/>
        <w:shd w:val="clear" w:color="auto" w:fill="F5F2F0"/>
        <w:spacing w:before="120" w:after="120"/>
        <w:ind w:right="60"/>
        <w:rPr>
          <w:ins w:id="106" w:author="Unknown"/>
          <w:rStyle w:val="HTML"/>
          <w:rFonts w:ascii="Consolas" w:hAnsi="Consolas" w:cs="Consolas"/>
          <w:color w:val="000000"/>
          <w:sz w:val="20"/>
          <w:szCs w:val="20"/>
        </w:rPr>
      </w:pPr>
      <w:proofErr w:type="gramStart"/>
      <w:ins w:id="107" w:author="Unknown">
        <w:r>
          <w:rPr>
            <w:rStyle w:val="token"/>
            <w:rFonts w:ascii="Consolas" w:hAnsi="Consolas" w:cs="Consolas"/>
            <w:color w:val="0077AA"/>
            <w:sz w:val="20"/>
            <w:szCs w:val="20"/>
          </w:rPr>
          <w:t>DELIMITER</w:t>
        </w:r>
        <w:r>
          <w:rPr>
            <w:rStyle w:val="HTML"/>
            <w:rFonts w:ascii="Consolas" w:hAnsi="Consolas" w:cs="Consolas"/>
            <w:color w:val="000000"/>
            <w:sz w:val="20"/>
            <w:szCs w:val="20"/>
          </w:rPr>
          <w:t xml:space="preserve"> </w:t>
        </w:r>
        <w:r>
          <w:rPr>
            <w:rStyle w:val="token"/>
            <w:rFonts w:ascii="Consolas" w:hAnsi="Consolas" w:cs="Consolas"/>
            <w:color w:val="999999"/>
            <w:sz w:val="20"/>
            <w:szCs w:val="20"/>
          </w:rPr>
          <w:t>;</w:t>
        </w:r>
        <w:proofErr w:type="gramEnd"/>
      </w:ins>
    </w:p>
    <w:p w:rsidR="00936F1E" w:rsidRDefault="00936F1E" w:rsidP="00936F1E">
      <w:pPr>
        <w:pStyle w:val="HTML0"/>
        <w:shd w:val="clear" w:color="auto" w:fill="F5F2F0"/>
        <w:spacing w:before="120" w:after="120"/>
        <w:rPr>
          <w:ins w:id="108" w:author="Unknown"/>
          <w:rFonts w:ascii="Consolas" w:hAnsi="Consolas" w:cs="Consolas"/>
          <w:color w:val="000000"/>
          <w:sz w:val="20"/>
          <w:szCs w:val="20"/>
        </w:rPr>
      </w:pPr>
      <w:ins w:id="109" w:author="Unknown">
        <w:r>
          <w:rPr>
            <w:rFonts w:ascii="Consolas" w:hAnsi="Consolas" w:cs="Consolas"/>
            <w:color w:val="BBBBBB"/>
            <w:sz w:val="16"/>
            <w:szCs w:val="16"/>
          </w:rPr>
          <w:t>SQL</w:t>
        </w:r>
      </w:ins>
    </w:p>
    <w:p w:rsidR="00936F1E" w:rsidRDefault="00936F1E" w:rsidP="00936F1E">
      <w:pPr>
        <w:pStyle w:val="a4"/>
        <w:shd w:val="clear" w:color="auto" w:fill="FFFFFF"/>
        <w:spacing w:before="0" w:beforeAutospacing="0" w:after="120" w:afterAutospacing="0"/>
        <w:rPr>
          <w:ins w:id="110" w:author="Unknown"/>
          <w:rFonts w:ascii="Helvetica" w:hAnsi="Helvetica" w:cs="Helvetica"/>
          <w:color w:val="333344"/>
          <w:sz w:val="23"/>
          <w:szCs w:val="23"/>
        </w:rPr>
      </w:pPr>
      <w:ins w:id="111" w:author="Unknown">
        <w:r>
          <w:rPr>
            <w:rFonts w:ascii="Helvetica" w:hAnsi="Helvetica" w:cs="Helvetica"/>
            <w:color w:val="333344"/>
            <w:sz w:val="23"/>
            <w:szCs w:val="23"/>
          </w:rPr>
          <w:t>上面查询语句是如何运行的？</w:t>
        </w:r>
      </w:ins>
    </w:p>
    <w:p w:rsidR="00936F1E" w:rsidRDefault="00936F1E" w:rsidP="00936F1E">
      <w:pPr>
        <w:widowControl/>
        <w:numPr>
          <w:ilvl w:val="0"/>
          <w:numId w:val="16"/>
        </w:numPr>
        <w:shd w:val="clear" w:color="auto" w:fill="FFFFFF"/>
        <w:spacing w:before="100" w:beforeAutospacing="1" w:after="90"/>
        <w:ind w:left="690"/>
        <w:jc w:val="left"/>
        <w:rPr>
          <w:ins w:id="112" w:author="Unknown"/>
          <w:rFonts w:ascii="Helvetica" w:hAnsi="Helvetica" w:cs="Helvetica"/>
          <w:color w:val="333344"/>
          <w:sz w:val="23"/>
          <w:szCs w:val="23"/>
        </w:rPr>
      </w:pPr>
      <w:ins w:id="113" w:author="Unknown">
        <w:r>
          <w:rPr>
            <w:rStyle w:val="HTML"/>
            <w:rFonts w:ascii="Consolas" w:hAnsi="Consolas" w:cs="Consolas"/>
            <w:color w:val="C7254E"/>
            <w:sz w:val="23"/>
            <w:szCs w:val="23"/>
            <w:shd w:val="clear" w:color="auto" w:fill="F9F2F4"/>
          </w:rPr>
          <w:t>set_counter</w:t>
        </w:r>
        <w:r>
          <w:rPr>
            <w:rFonts w:ascii="Helvetica" w:hAnsi="Helvetica" w:cs="Helvetica"/>
            <w:color w:val="333344"/>
            <w:sz w:val="23"/>
            <w:szCs w:val="23"/>
          </w:rPr>
          <w:t>存储过程接受一个</w:t>
        </w:r>
        <w:r>
          <w:rPr>
            <w:rStyle w:val="HTML"/>
            <w:rFonts w:ascii="Consolas" w:hAnsi="Consolas" w:cs="Consolas"/>
            <w:color w:val="C7254E"/>
            <w:sz w:val="23"/>
            <w:szCs w:val="23"/>
            <w:shd w:val="clear" w:color="auto" w:fill="F9F2F4"/>
          </w:rPr>
          <w:t>INOUT</w:t>
        </w:r>
        <w:r>
          <w:rPr>
            <w:rFonts w:ascii="Helvetica" w:hAnsi="Helvetica" w:cs="Helvetica"/>
            <w:color w:val="333344"/>
            <w:sz w:val="23"/>
            <w:szCs w:val="23"/>
          </w:rPr>
          <w:t>参数</w:t>
        </w:r>
        <w:r>
          <w:rPr>
            <w:rFonts w:ascii="Helvetica" w:hAnsi="Helvetica" w:cs="Helvetica"/>
            <w:color w:val="333344"/>
            <w:sz w:val="23"/>
            <w:szCs w:val="23"/>
          </w:rPr>
          <w:t>(</w:t>
        </w:r>
        <w:r>
          <w:rPr>
            <w:rStyle w:val="HTML"/>
            <w:rFonts w:ascii="Consolas" w:hAnsi="Consolas" w:cs="Consolas"/>
            <w:color w:val="C7254E"/>
            <w:sz w:val="23"/>
            <w:szCs w:val="23"/>
            <w:shd w:val="clear" w:color="auto" w:fill="F9F2F4"/>
          </w:rPr>
          <w:t>count</w:t>
        </w:r>
        <w:r>
          <w:rPr>
            <w:rFonts w:ascii="Helvetica" w:hAnsi="Helvetica" w:cs="Helvetica"/>
            <w:color w:val="333344"/>
            <w:sz w:val="23"/>
            <w:szCs w:val="23"/>
          </w:rPr>
          <w:t>)</w:t>
        </w:r>
        <w:r>
          <w:rPr>
            <w:rFonts w:ascii="Helvetica" w:hAnsi="Helvetica" w:cs="Helvetica"/>
            <w:color w:val="333344"/>
            <w:sz w:val="23"/>
            <w:szCs w:val="23"/>
          </w:rPr>
          <w:t>和一个</w:t>
        </w:r>
        <w:r>
          <w:rPr>
            <w:rStyle w:val="HTML"/>
            <w:rFonts w:ascii="Consolas" w:hAnsi="Consolas" w:cs="Consolas"/>
            <w:color w:val="C7254E"/>
            <w:sz w:val="23"/>
            <w:szCs w:val="23"/>
            <w:shd w:val="clear" w:color="auto" w:fill="F9F2F4"/>
          </w:rPr>
          <w:t>IN</w:t>
        </w:r>
        <w:r>
          <w:rPr>
            <w:rFonts w:ascii="Helvetica" w:hAnsi="Helvetica" w:cs="Helvetica"/>
            <w:color w:val="333344"/>
            <w:sz w:val="23"/>
            <w:szCs w:val="23"/>
          </w:rPr>
          <w:t>参数</w:t>
        </w:r>
        <w:r>
          <w:rPr>
            <w:rFonts w:ascii="Helvetica" w:hAnsi="Helvetica" w:cs="Helvetica"/>
            <w:color w:val="333344"/>
            <w:sz w:val="23"/>
            <w:szCs w:val="23"/>
          </w:rPr>
          <w:t>(</w:t>
        </w:r>
        <w:r>
          <w:rPr>
            <w:rStyle w:val="HTML"/>
            <w:rFonts w:ascii="Consolas" w:hAnsi="Consolas" w:cs="Consolas"/>
            <w:color w:val="C7254E"/>
            <w:sz w:val="23"/>
            <w:szCs w:val="23"/>
            <w:shd w:val="clear" w:color="auto" w:fill="F9F2F4"/>
          </w:rPr>
          <w:t>inc</w:t>
        </w:r>
        <w:r>
          <w:rPr>
            <w:rFonts w:ascii="Helvetica" w:hAnsi="Helvetica" w:cs="Helvetica"/>
            <w:color w:val="333344"/>
            <w:sz w:val="23"/>
            <w:szCs w:val="23"/>
          </w:rPr>
          <w:t>)</w:t>
        </w:r>
        <w:r>
          <w:rPr>
            <w:rFonts w:ascii="Helvetica" w:hAnsi="Helvetica" w:cs="Helvetica"/>
            <w:color w:val="333344"/>
            <w:sz w:val="23"/>
            <w:szCs w:val="23"/>
          </w:rPr>
          <w:t>。</w:t>
        </w:r>
      </w:ins>
    </w:p>
    <w:p w:rsidR="00936F1E" w:rsidRDefault="00936F1E" w:rsidP="00936F1E">
      <w:pPr>
        <w:widowControl/>
        <w:numPr>
          <w:ilvl w:val="0"/>
          <w:numId w:val="16"/>
        </w:numPr>
        <w:shd w:val="clear" w:color="auto" w:fill="FFFFFF"/>
        <w:spacing w:before="100" w:beforeAutospacing="1" w:after="90"/>
        <w:ind w:left="690"/>
        <w:jc w:val="left"/>
        <w:rPr>
          <w:ins w:id="114" w:author="Unknown"/>
          <w:rFonts w:ascii="Helvetica" w:hAnsi="Helvetica" w:cs="Helvetica"/>
          <w:color w:val="333344"/>
          <w:sz w:val="23"/>
          <w:szCs w:val="23"/>
        </w:rPr>
      </w:pPr>
      <w:ins w:id="115" w:author="Unknown">
        <w:r>
          <w:rPr>
            <w:rFonts w:ascii="Helvetica" w:hAnsi="Helvetica" w:cs="Helvetica"/>
            <w:color w:val="333344"/>
            <w:sz w:val="23"/>
            <w:szCs w:val="23"/>
          </w:rPr>
          <w:t>在存储过程中，通过</w:t>
        </w:r>
        <w:r>
          <w:rPr>
            <w:rStyle w:val="HTML"/>
            <w:rFonts w:ascii="Consolas" w:hAnsi="Consolas" w:cs="Consolas"/>
            <w:color w:val="C7254E"/>
            <w:sz w:val="23"/>
            <w:szCs w:val="23"/>
            <w:shd w:val="clear" w:color="auto" w:fill="F9F2F4"/>
          </w:rPr>
          <w:t>inc</w:t>
        </w:r>
        <w:r>
          <w:rPr>
            <w:rFonts w:ascii="Helvetica" w:hAnsi="Helvetica" w:cs="Helvetica"/>
            <w:color w:val="333344"/>
            <w:sz w:val="23"/>
            <w:szCs w:val="23"/>
          </w:rPr>
          <w:t>参数的值增加计数器</w:t>
        </w:r>
        <w:r>
          <w:rPr>
            <w:rFonts w:ascii="Helvetica" w:hAnsi="Helvetica" w:cs="Helvetica"/>
            <w:color w:val="333344"/>
            <w:sz w:val="23"/>
            <w:szCs w:val="23"/>
          </w:rPr>
          <w:t>(</w:t>
        </w:r>
        <w:r>
          <w:rPr>
            <w:rStyle w:val="HTML"/>
            <w:rFonts w:ascii="Consolas" w:hAnsi="Consolas" w:cs="Consolas"/>
            <w:color w:val="C7254E"/>
            <w:sz w:val="23"/>
            <w:szCs w:val="23"/>
            <w:shd w:val="clear" w:color="auto" w:fill="F9F2F4"/>
          </w:rPr>
          <w:t>count</w:t>
        </w:r>
        <w:r>
          <w:rPr>
            <w:rFonts w:ascii="Helvetica" w:hAnsi="Helvetica" w:cs="Helvetica"/>
            <w:color w:val="333344"/>
            <w:sz w:val="23"/>
            <w:szCs w:val="23"/>
          </w:rPr>
          <w:t>)</w:t>
        </w:r>
        <w:r>
          <w:rPr>
            <w:rFonts w:ascii="Helvetica" w:hAnsi="Helvetica" w:cs="Helvetica"/>
            <w:color w:val="333344"/>
            <w:sz w:val="23"/>
            <w:szCs w:val="23"/>
          </w:rPr>
          <w:t>。</w:t>
        </w:r>
      </w:ins>
    </w:p>
    <w:p w:rsidR="00936F1E" w:rsidRDefault="00936F1E" w:rsidP="00936F1E">
      <w:pPr>
        <w:pStyle w:val="a4"/>
        <w:shd w:val="clear" w:color="auto" w:fill="FFFFFF"/>
        <w:spacing w:before="0" w:beforeAutospacing="0" w:after="120" w:afterAutospacing="0"/>
        <w:rPr>
          <w:ins w:id="116" w:author="Unknown"/>
          <w:rFonts w:ascii="Helvetica" w:hAnsi="Helvetica" w:cs="Helvetica"/>
          <w:color w:val="333344"/>
          <w:sz w:val="23"/>
          <w:szCs w:val="23"/>
        </w:rPr>
      </w:pPr>
      <w:ins w:id="117" w:author="Unknown">
        <w:r>
          <w:rPr>
            <w:rFonts w:ascii="Helvetica" w:hAnsi="Helvetica" w:cs="Helvetica"/>
            <w:color w:val="333344"/>
            <w:sz w:val="23"/>
            <w:szCs w:val="23"/>
          </w:rPr>
          <w:t>下面来看看如何调用</w:t>
        </w:r>
        <w:r>
          <w:rPr>
            <w:rStyle w:val="HTML"/>
            <w:rFonts w:ascii="Consolas" w:hAnsi="Consolas" w:cs="Consolas"/>
            <w:color w:val="C7254E"/>
            <w:sz w:val="23"/>
            <w:szCs w:val="23"/>
            <w:shd w:val="clear" w:color="auto" w:fill="F9F2F4"/>
          </w:rPr>
          <w:t>set_counter</w:t>
        </w:r>
        <w:r>
          <w:rPr>
            <w:rFonts w:ascii="Helvetica" w:hAnsi="Helvetica" w:cs="Helvetica"/>
            <w:color w:val="333344"/>
            <w:sz w:val="23"/>
            <w:szCs w:val="23"/>
          </w:rPr>
          <w:t>存储过程：</w:t>
        </w:r>
      </w:ins>
    </w:p>
    <w:p w:rsidR="00936F1E" w:rsidRDefault="00936F1E" w:rsidP="00936F1E">
      <w:pPr>
        <w:pStyle w:val="HTML0"/>
        <w:shd w:val="clear" w:color="auto" w:fill="F5F2F0"/>
        <w:spacing w:before="120" w:after="120"/>
        <w:ind w:right="60"/>
        <w:rPr>
          <w:ins w:id="118" w:author="Unknown"/>
          <w:rStyle w:val="HTML"/>
          <w:rFonts w:ascii="Consolas" w:hAnsi="Consolas" w:cs="Consolas"/>
          <w:color w:val="000000"/>
          <w:sz w:val="20"/>
          <w:szCs w:val="20"/>
        </w:rPr>
      </w:pPr>
      <w:ins w:id="119" w:author="Unknown">
        <w:r>
          <w:rPr>
            <w:rStyle w:val="token"/>
            <w:rFonts w:ascii="Consolas" w:hAnsi="Consolas" w:cs="Consolas"/>
            <w:color w:val="0077AA"/>
            <w:sz w:val="20"/>
            <w:szCs w:val="20"/>
          </w:rPr>
          <w:t>SET</w:t>
        </w:r>
        <w:r>
          <w:rPr>
            <w:rStyle w:val="HTML"/>
            <w:rFonts w:ascii="Consolas" w:hAnsi="Consolas" w:cs="Consolas"/>
            <w:color w:val="000000"/>
            <w:sz w:val="20"/>
            <w:szCs w:val="20"/>
          </w:rPr>
          <w:t xml:space="preserve"> </w:t>
        </w:r>
        <w:r>
          <w:rPr>
            <w:rStyle w:val="token"/>
            <w:rFonts w:ascii="Consolas" w:hAnsi="Consolas" w:cs="Consolas"/>
            <w:color w:val="EE9900"/>
            <w:sz w:val="20"/>
            <w:szCs w:val="20"/>
          </w:rPr>
          <w:t>@counter</w:t>
        </w:r>
        <w:r>
          <w:rPr>
            <w:rStyle w:val="HTML"/>
            <w:rFonts w:ascii="Consolas" w:hAnsi="Consolas" w:cs="Consolas"/>
            <w:color w:val="000000"/>
            <w:sz w:val="20"/>
            <w:szCs w:val="20"/>
          </w:rPr>
          <w:t xml:space="preserve"> </w:t>
        </w:r>
        <w:r>
          <w:rPr>
            <w:rStyle w:val="token"/>
            <w:rFonts w:ascii="Consolas" w:hAnsi="Consolas" w:cs="Consolas"/>
            <w:color w:val="A67F59"/>
            <w:sz w:val="20"/>
            <w:szCs w:val="20"/>
          </w:rPr>
          <w:t>=</w:t>
        </w:r>
        <w:r>
          <w:rPr>
            <w:rStyle w:val="HTML"/>
            <w:rFonts w:ascii="Consolas" w:hAnsi="Consolas" w:cs="Consolas"/>
            <w:color w:val="000000"/>
            <w:sz w:val="20"/>
            <w:szCs w:val="20"/>
          </w:rPr>
          <w:t xml:space="preserve"> </w:t>
        </w:r>
        <w:r>
          <w:rPr>
            <w:rStyle w:val="token"/>
            <w:rFonts w:ascii="Consolas" w:hAnsi="Consolas" w:cs="Consolas"/>
            <w:color w:val="990055"/>
            <w:sz w:val="20"/>
            <w:szCs w:val="20"/>
          </w:rPr>
          <w:t>1</w:t>
        </w:r>
        <w:r>
          <w:rPr>
            <w:rStyle w:val="token"/>
            <w:rFonts w:ascii="Consolas" w:hAnsi="Consolas" w:cs="Consolas"/>
            <w:color w:val="999999"/>
            <w:sz w:val="20"/>
            <w:szCs w:val="20"/>
          </w:rPr>
          <w:t>;</w:t>
        </w:r>
      </w:ins>
    </w:p>
    <w:p w:rsidR="00936F1E" w:rsidRDefault="00936F1E" w:rsidP="00936F1E">
      <w:pPr>
        <w:pStyle w:val="HTML0"/>
        <w:shd w:val="clear" w:color="auto" w:fill="F5F2F0"/>
        <w:spacing w:before="120" w:after="120"/>
        <w:ind w:right="60"/>
        <w:rPr>
          <w:ins w:id="120" w:author="Unknown"/>
          <w:rStyle w:val="HTML"/>
          <w:rFonts w:ascii="Consolas" w:hAnsi="Consolas" w:cs="Consolas"/>
          <w:color w:val="000000"/>
          <w:sz w:val="20"/>
          <w:szCs w:val="20"/>
        </w:rPr>
      </w:pPr>
      <w:ins w:id="121" w:author="Unknown">
        <w:r>
          <w:rPr>
            <w:rStyle w:val="token"/>
            <w:rFonts w:ascii="Consolas" w:hAnsi="Consolas" w:cs="Consolas"/>
            <w:color w:val="0077AA"/>
            <w:sz w:val="20"/>
            <w:szCs w:val="20"/>
          </w:rPr>
          <w:t>CALL</w:t>
        </w:r>
        <w:r>
          <w:rPr>
            <w:rStyle w:val="HTML"/>
            <w:rFonts w:ascii="Consolas" w:hAnsi="Consolas" w:cs="Consolas"/>
            <w:color w:val="000000"/>
            <w:sz w:val="20"/>
            <w:szCs w:val="20"/>
          </w:rPr>
          <w:t xml:space="preserve"> set_</w:t>
        </w:r>
        <w:proofErr w:type="gramStart"/>
        <w:r>
          <w:rPr>
            <w:rStyle w:val="HTML"/>
            <w:rFonts w:ascii="Consolas" w:hAnsi="Consolas" w:cs="Consolas"/>
            <w:color w:val="000000"/>
            <w:sz w:val="20"/>
            <w:szCs w:val="20"/>
          </w:rPr>
          <w:t>counter</w:t>
        </w:r>
        <w:r>
          <w:rPr>
            <w:rStyle w:val="token"/>
            <w:rFonts w:ascii="Consolas" w:hAnsi="Consolas" w:cs="Consolas"/>
            <w:color w:val="999999"/>
            <w:sz w:val="20"/>
            <w:szCs w:val="20"/>
          </w:rPr>
          <w:t>(</w:t>
        </w:r>
        <w:proofErr w:type="gramEnd"/>
        <w:r>
          <w:rPr>
            <w:rStyle w:val="token"/>
            <w:rFonts w:ascii="Consolas" w:hAnsi="Consolas" w:cs="Consolas"/>
            <w:color w:val="EE9900"/>
            <w:sz w:val="20"/>
            <w:szCs w:val="20"/>
          </w:rPr>
          <w:t>@counter</w:t>
        </w:r>
        <w:r>
          <w:rPr>
            <w:rStyle w:val="token"/>
            <w:rFonts w:ascii="Consolas" w:hAnsi="Consolas" w:cs="Consolas"/>
            <w:color w:val="999999"/>
            <w:sz w:val="20"/>
            <w:szCs w:val="20"/>
          </w:rPr>
          <w:t>,</w:t>
        </w:r>
        <w:r>
          <w:rPr>
            <w:rStyle w:val="token"/>
            <w:rFonts w:ascii="Consolas" w:hAnsi="Consolas" w:cs="Consolas"/>
            <w:color w:val="990055"/>
            <w:sz w:val="20"/>
            <w:szCs w:val="20"/>
          </w:rPr>
          <w:t>1</w:t>
        </w:r>
        <w:r>
          <w:rPr>
            <w:rStyle w:val="token"/>
            <w:rFonts w:ascii="Consolas" w:hAnsi="Consolas" w:cs="Consolas"/>
            <w:color w:val="999999"/>
            <w:sz w:val="20"/>
            <w:szCs w:val="20"/>
          </w:rPr>
          <w:t>);</w:t>
        </w:r>
        <w:r>
          <w:rPr>
            <w:rStyle w:val="HTML"/>
            <w:rFonts w:ascii="Consolas" w:hAnsi="Consolas" w:cs="Consolas"/>
            <w:color w:val="000000"/>
            <w:sz w:val="20"/>
            <w:szCs w:val="20"/>
          </w:rPr>
          <w:t xml:space="preserve"> </w:t>
        </w:r>
        <w:r>
          <w:rPr>
            <w:rStyle w:val="token"/>
            <w:rFonts w:ascii="Consolas" w:hAnsi="Consolas" w:cs="Consolas"/>
            <w:color w:val="708090"/>
            <w:sz w:val="20"/>
            <w:szCs w:val="20"/>
          </w:rPr>
          <w:t>-- 2</w:t>
        </w:r>
      </w:ins>
    </w:p>
    <w:p w:rsidR="00936F1E" w:rsidRDefault="00936F1E" w:rsidP="00936F1E">
      <w:pPr>
        <w:pStyle w:val="HTML0"/>
        <w:shd w:val="clear" w:color="auto" w:fill="F5F2F0"/>
        <w:spacing w:before="120" w:after="120"/>
        <w:ind w:right="60"/>
        <w:rPr>
          <w:ins w:id="122" w:author="Unknown"/>
          <w:rStyle w:val="HTML"/>
          <w:rFonts w:ascii="Consolas" w:hAnsi="Consolas" w:cs="Consolas"/>
          <w:color w:val="000000"/>
          <w:sz w:val="20"/>
          <w:szCs w:val="20"/>
        </w:rPr>
      </w:pPr>
      <w:ins w:id="123" w:author="Unknown">
        <w:r>
          <w:rPr>
            <w:rStyle w:val="token"/>
            <w:rFonts w:ascii="Consolas" w:hAnsi="Consolas" w:cs="Consolas"/>
            <w:color w:val="0077AA"/>
            <w:sz w:val="20"/>
            <w:szCs w:val="20"/>
          </w:rPr>
          <w:t>CALL</w:t>
        </w:r>
        <w:r>
          <w:rPr>
            <w:rStyle w:val="HTML"/>
            <w:rFonts w:ascii="Consolas" w:hAnsi="Consolas" w:cs="Consolas"/>
            <w:color w:val="000000"/>
            <w:sz w:val="20"/>
            <w:szCs w:val="20"/>
          </w:rPr>
          <w:t xml:space="preserve"> set_</w:t>
        </w:r>
        <w:proofErr w:type="gramStart"/>
        <w:r>
          <w:rPr>
            <w:rStyle w:val="HTML"/>
            <w:rFonts w:ascii="Consolas" w:hAnsi="Consolas" w:cs="Consolas"/>
            <w:color w:val="000000"/>
            <w:sz w:val="20"/>
            <w:szCs w:val="20"/>
          </w:rPr>
          <w:t>counter</w:t>
        </w:r>
        <w:r>
          <w:rPr>
            <w:rStyle w:val="token"/>
            <w:rFonts w:ascii="Consolas" w:hAnsi="Consolas" w:cs="Consolas"/>
            <w:color w:val="999999"/>
            <w:sz w:val="20"/>
            <w:szCs w:val="20"/>
          </w:rPr>
          <w:t>(</w:t>
        </w:r>
        <w:proofErr w:type="gramEnd"/>
        <w:r>
          <w:rPr>
            <w:rStyle w:val="token"/>
            <w:rFonts w:ascii="Consolas" w:hAnsi="Consolas" w:cs="Consolas"/>
            <w:color w:val="EE9900"/>
            <w:sz w:val="20"/>
            <w:szCs w:val="20"/>
          </w:rPr>
          <w:t>@counter</w:t>
        </w:r>
        <w:r>
          <w:rPr>
            <w:rStyle w:val="token"/>
            <w:rFonts w:ascii="Consolas" w:hAnsi="Consolas" w:cs="Consolas"/>
            <w:color w:val="999999"/>
            <w:sz w:val="20"/>
            <w:szCs w:val="20"/>
          </w:rPr>
          <w:t>,</w:t>
        </w:r>
        <w:r>
          <w:rPr>
            <w:rStyle w:val="token"/>
            <w:rFonts w:ascii="Consolas" w:hAnsi="Consolas" w:cs="Consolas"/>
            <w:color w:val="990055"/>
            <w:sz w:val="20"/>
            <w:szCs w:val="20"/>
          </w:rPr>
          <w:t>1</w:t>
        </w:r>
        <w:r>
          <w:rPr>
            <w:rStyle w:val="token"/>
            <w:rFonts w:ascii="Consolas" w:hAnsi="Consolas" w:cs="Consolas"/>
            <w:color w:val="999999"/>
            <w:sz w:val="20"/>
            <w:szCs w:val="20"/>
          </w:rPr>
          <w:t>);</w:t>
        </w:r>
        <w:r>
          <w:rPr>
            <w:rStyle w:val="HTML"/>
            <w:rFonts w:ascii="Consolas" w:hAnsi="Consolas" w:cs="Consolas"/>
            <w:color w:val="000000"/>
            <w:sz w:val="20"/>
            <w:szCs w:val="20"/>
          </w:rPr>
          <w:t xml:space="preserve"> </w:t>
        </w:r>
        <w:r>
          <w:rPr>
            <w:rStyle w:val="token"/>
            <w:rFonts w:ascii="Consolas" w:hAnsi="Consolas" w:cs="Consolas"/>
            <w:color w:val="708090"/>
            <w:sz w:val="20"/>
            <w:szCs w:val="20"/>
          </w:rPr>
          <w:t>-- 3</w:t>
        </w:r>
      </w:ins>
    </w:p>
    <w:p w:rsidR="00936F1E" w:rsidRDefault="00936F1E" w:rsidP="00936F1E">
      <w:pPr>
        <w:pStyle w:val="HTML0"/>
        <w:shd w:val="clear" w:color="auto" w:fill="F5F2F0"/>
        <w:spacing w:before="120" w:after="120"/>
        <w:ind w:right="60"/>
        <w:rPr>
          <w:ins w:id="124" w:author="Unknown"/>
          <w:rStyle w:val="HTML"/>
          <w:rFonts w:ascii="Consolas" w:hAnsi="Consolas" w:cs="Consolas"/>
          <w:color w:val="000000"/>
          <w:sz w:val="20"/>
          <w:szCs w:val="20"/>
        </w:rPr>
      </w:pPr>
      <w:ins w:id="125" w:author="Unknown">
        <w:r>
          <w:rPr>
            <w:rStyle w:val="token"/>
            <w:rFonts w:ascii="Consolas" w:hAnsi="Consolas" w:cs="Consolas"/>
            <w:color w:val="0077AA"/>
            <w:sz w:val="20"/>
            <w:szCs w:val="20"/>
          </w:rPr>
          <w:t>CALL</w:t>
        </w:r>
        <w:r>
          <w:rPr>
            <w:rStyle w:val="HTML"/>
            <w:rFonts w:ascii="Consolas" w:hAnsi="Consolas" w:cs="Consolas"/>
            <w:color w:val="000000"/>
            <w:sz w:val="20"/>
            <w:szCs w:val="20"/>
          </w:rPr>
          <w:t xml:space="preserve"> set_</w:t>
        </w:r>
        <w:proofErr w:type="gramStart"/>
        <w:r>
          <w:rPr>
            <w:rStyle w:val="HTML"/>
            <w:rFonts w:ascii="Consolas" w:hAnsi="Consolas" w:cs="Consolas"/>
            <w:color w:val="000000"/>
            <w:sz w:val="20"/>
            <w:szCs w:val="20"/>
          </w:rPr>
          <w:t>counter</w:t>
        </w:r>
        <w:r>
          <w:rPr>
            <w:rStyle w:val="token"/>
            <w:rFonts w:ascii="Consolas" w:hAnsi="Consolas" w:cs="Consolas"/>
            <w:color w:val="999999"/>
            <w:sz w:val="20"/>
            <w:szCs w:val="20"/>
          </w:rPr>
          <w:t>(</w:t>
        </w:r>
        <w:proofErr w:type="gramEnd"/>
        <w:r>
          <w:rPr>
            <w:rStyle w:val="token"/>
            <w:rFonts w:ascii="Consolas" w:hAnsi="Consolas" w:cs="Consolas"/>
            <w:color w:val="EE9900"/>
            <w:sz w:val="20"/>
            <w:szCs w:val="20"/>
          </w:rPr>
          <w:t>@counter</w:t>
        </w:r>
        <w:r>
          <w:rPr>
            <w:rStyle w:val="token"/>
            <w:rFonts w:ascii="Consolas" w:hAnsi="Consolas" w:cs="Consolas"/>
            <w:color w:val="999999"/>
            <w:sz w:val="20"/>
            <w:szCs w:val="20"/>
          </w:rPr>
          <w:t>,</w:t>
        </w:r>
        <w:r>
          <w:rPr>
            <w:rStyle w:val="token"/>
            <w:rFonts w:ascii="Consolas" w:hAnsi="Consolas" w:cs="Consolas"/>
            <w:color w:val="990055"/>
            <w:sz w:val="20"/>
            <w:szCs w:val="20"/>
          </w:rPr>
          <w:t>5</w:t>
        </w:r>
        <w:r>
          <w:rPr>
            <w:rStyle w:val="token"/>
            <w:rFonts w:ascii="Consolas" w:hAnsi="Consolas" w:cs="Consolas"/>
            <w:color w:val="999999"/>
            <w:sz w:val="20"/>
            <w:szCs w:val="20"/>
          </w:rPr>
          <w:t>);</w:t>
        </w:r>
        <w:r>
          <w:rPr>
            <w:rStyle w:val="HTML"/>
            <w:rFonts w:ascii="Consolas" w:hAnsi="Consolas" w:cs="Consolas"/>
            <w:color w:val="000000"/>
            <w:sz w:val="20"/>
            <w:szCs w:val="20"/>
          </w:rPr>
          <w:t xml:space="preserve"> </w:t>
        </w:r>
        <w:r>
          <w:rPr>
            <w:rStyle w:val="token"/>
            <w:rFonts w:ascii="Consolas" w:hAnsi="Consolas" w:cs="Consolas"/>
            <w:color w:val="708090"/>
            <w:sz w:val="20"/>
            <w:szCs w:val="20"/>
          </w:rPr>
          <w:t>-- 8</w:t>
        </w:r>
      </w:ins>
    </w:p>
    <w:p w:rsidR="00936F1E" w:rsidRDefault="00936F1E" w:rsidP="00936F1E">
      <w:pPr>
        <w:pStyle w:val="HTML0"/>
        <w:shd w:val="clear" w:color="auto" w:fill="F5F2F0"/>
        <w:spacing w:before="120" w:after="120"/>
        <w:ind w:right="60"/>
        <w:rPr>
          <w:ins w:id="126" w:author="Unknown"/>
          <w:rStyle w:val="HTML"/>
          <w:rFonts w:ascii="Consolas" w:hAnsi="Consolas" w:cs="Consolas"/>
          <w:color w:val="000000"/>
          <w:sz w:val="20"/>
          <w:szCs w:val="20"/>
        </w:rPr>
      </w:pPr>
      <w:ins w:id="127" w:author="Unknown">
        <w:r>
          <w:rPr>
            <w:rStyle w:val="token"/>
            <w:rFonts w:ascii="Consolas" w:hAnsi="Consolas" w:cs="Consolas"/>
            <w:color w:val="0077AA"/>
            <w:sz w:val="20"/>
            <w:szCs w:val="20"/>
          </w:rPr>
          <w:t>SELECT</w:t>
        </w:r>
        <w:r>
          <w:rPr>
            <w:rStyle w:val="HTML"/>
            <w:rFonts w:ascii="Consolas" w:hAnsi="Consolas" w:cs="Consolas"/>
            <w:color w:val="000000"/>
            <w:sz w:val="20"/>
            <w:szCs w:val="20"/>
          </w:rPr>
          <w:t xml:space="preserve"> </w:t>
        </w:r>
        <w:r>
          <w:rPr>
            <w:rStyle w:val="token"/>
            <w:rFonts w:ascii="Consolas" w:hAnsi="Consolas" w:cs="Consolas"/>
            <w:color w:val="EE9900"/>
            <w:sz w:val="20"/>
            <w:szCs w:val="20"/>
          </w:rPr>
          <w:t>@counter</w:t>
        </w:r>
        <w:r>
          <w:rPr>
            <w:rStyle w:val="token"/>
            <w:rFonts w:ascii="Consolas" w:hAnsi="Consolas" w:cs="Consolas"/>
            <w:color w:val="999999"/>
            <w:sz w:val="20"/>
            <w:szCs w:val="20"/>
          </w:rPr>
          <w:t>;</w:t>
        </w:r>
        <w:r>
          <w:rPr>
            <w:rStyle w:val="HTML"/>
            <w:rFonts w:ascii="Consolas" w:hAnsi="Consolas" w:cs="Consolas"/>
            <w:color w:val="000000"/>
            <w:sz w:val="20"/>
            <w:szCs w:val="20"/>
          </w:rPr>
          <w:t xml:space="preserve"> </w:t>
        </w:r>
        <w:r>
          <w:rPr>
            <w:rStyle w:val="token"/>
            <w:rFonts w:ascii="Consolas" w:hAnsi="Consolas" w:cs="Consolas"/>
            <w:color w:val="708090"/>
            <w:sz w:val="20"/>
            <w:szCs w:val="20"/>
          </w:rPr>
          <w:t>-- 8</w:t>
        </w:r>
      </w:ins>
    </w:p>
    <w:p w:rsidR="00936F1E" w:rsidRDefault="00936F1E" w:rsidP="00936F1E">
      <w:pPr>
        <w:pStyle w:val="HTML0"/>
        <w:shd w:val="clear" w:color="auto" w:fill="F5F2F0"/>
        <w:spacing w:before="120" w:after="120"/>
        <w:rPr>
          <w:ins w:id="128" w:author="Unknown"/>
          <w:rFonts w:ascii="Consolas" w:hAnsi="Consolas" w:cs="Consolas"/>
          <w:color w:val="000000"/>
          <w:sz w:val="20"/>
          <w:szCs w:val="20"/>
        </w:rPr>
      </w:pPr>
      <w:ins w:id="129" w:author="Unknown">
        <w:r>
          <w:rPr>
            <w:rFonts w:ascii="Consolas" w:hAnsi="Consolas" w:cs="Consolas"/>
            <w:color w:val="BBBBBB"/>
            <w:sz w:val="16"/>
            <w:szCs w:val="16"/>
          </w:rPr>
          <w:t>SQL</w:t>
        </w:r>
      </w:ins>
    </w:p>
    <w:p w:rsidR="00936F1E" w:rsidRDefault="00936F1E" w:rsidP="00936F1E">
      <w:pPr>
        <w:pStyle w:val="a4"/>
        <w:shd w:val="clear" w:color="auto" w:fill="FFFFFF"/>
        <w:spacing w:before="0" w:beforeAutospacing="0" w:after="120" w:afterAutospacing="0"/>
        <w:rPr>
          <w:ins w:id="130" w:author="Unknown"/>
          <w:rFonts w:ascii="Helvetica" w:hAnsi="Helvetica" w:cs="Helvetica"/>
          <w:color w:val="333344"/>
          <w:sz w:val="23"/>
          <w:szCs w:val="23"/>
        </w:rPr>
      </w:pPr>
      <w:ins w:id="131" w:author="Unknown">
        <w:r>
          <w:rPr>
            <w:rFonts w:ascii="Helvetica" w:hAnsi="Helvetica" w:cs="Helvetica"/>
            <w:color w:val="333344"/>
            <w:sz w:val="23"/>
            <w:szCs w:val="23"/>
          </w:rPr>
          <w:t>在本教程中，我们向您展示了如何在存储过程中定义参数，并介绍了不同的参数模式：</w:t>
        </w:r>
        <w:r>
          <w:rPr>
            <w:rStyle w:val="HTML"/>
            <w:rFonts w:ascii="Consolas" w:hAnsi="Consolas" w:cs="Consolas"/>
            <w:color w:val="C7254E"/>
            <w:sz w:val="23"/>
            <w:szCs w:val="23"/>
            <w:shd w:val="clear" w:color="auto" w:fill="F9F2F4"/>
          </w:rPr>
          <w:t>IN</w:t>
        </w:r>
        <w:r>
          <w:rPr>
            <w:rFonts w:ascii="Helvetica" w:hAnsi="Helvetica" w:cs="Helvetica"/>
            <w:color w:val="333344"/>
            <w:sz w:val="23"/>
            <w:szCs w:val="23"/>
          </w:rPr>
          <w:t>，</w:t>
        </w:r>
        <w:r>
          <w:rPr>
            <w:rStyle w:val="HTML"/>
            <w:rFonts w:ascii="Consolas" w:hAnsi="Consolas" w:cs="Consolas"/>
            <w:color w:val="C7254E"/>
            <w:sz w:val="23"/>
            <w:szCs w:val="23"/>
            <w:shd w:val="clear" w:color="auto" w:fill="F9F2F4"/>
          </w:rPr>
          <w:t>OUT</w:t>
        </w:r>
        <w:r>
          <w:rPr>
            <w:rFonts w:ascii="Helvetica" w:hAnsi="Helvetica" w:cs="Helvetica"/>
            <w:color w:val="333344"/>
            <w:sz w:val="23"/>
            <w:szCs w:val="23"/>
          </w:rPr>
          <w:t>和</w:t>
        </w:r>
        <w:r>
          <w:rPr>
            <w:rStyle w:val="HTML"/>
            <w:rFonts w:ascii="Consolas" w:hAnsi="Consolas" w:cs="Consolas"/>
            <w:color w:val="C7254E"/>
            <w:sz w:val="23"/>
            <w:szCs w:val="23"/>
            <w:shd w:val="clear" w:color="auto" w:fill="F9F2F4"/>
          </w:rPr>
          <w:t>INOUT</w:t>
        </w:r>
        <w:r>
          <w:rPr>
            <w:rFonts w:ascii="Helvetica" w:hAnsi="Helvetica" w:cs="Helvetica"/>
            <w:color w:val="333344"/>
            <w:sz w:val="23"/>
            <w:szCs w:val="23"/>
          </w:rPr>
          <w:t>。</w:t>
        </w:r>
      </w:ins>
    </w:p>
    <w:p w:rsidR="00C37B27" w:rsidRDefault="00C37B27" w:rsidP="00F34416">
      <w:pPr>
        <w:widowControl/>
        <w:shd w:val="clear" w:color="auto" w:fill="FFFFFF"/>
        <w:spacing w:after="120"/>
        <w:jc w:val="left"/>
        <w:rPr>
          <w:rFonts w:ascii="Helvetica" w:eastAsia="宋体" w:hAnsi="Helvetica" w:cs="Helvetica" w:hint="eastAsia"/>
          <w:color w:val="333344"/>
          <w:kern w:val="0"/>
          <w:sz w:val="23"/>
          <w:szCs w:val="23"/>
        </w:rPr>
      </w:pPr>
    </w:p>
    <w:p w:rsidR="00DD21F0" w:rsidRDefault="00DD21F0" w:rsidP="00DD21F0">
      <w:pPr>
        <w:pStyle w:val="2"/>
        <w:rPr>
          <w:rFonts w:hint="eastAsia"/>
        </w:rPr>
      </w:pPr>
      <w:r w:rsidRPr="00DD21F0">
        <w:rPr>
          <w:rFonts w:hint="eastAsia"/>
        </w:rPr>
        <w:t>MySQL</w:t>
      </w:r>
      <w:r w:rsidRPr="00DD21F0">
        <w:rPr>
          <w:rFonts w:hint="eastAsia"/>
        </w:rPr>
        <w:t>存储过程返回多个值</w:t>
      </w:r>
    </w:p>
    <w:p w:rsidR="00E05276" w:rsidRDefault="00E05276" w:rsidP="00E05276">
      <w:pPr>
        <w:rPr>
          <w:rFonts w:hint="eastAsia"/>
        </w:rPr>
      </w:pPr>
      <w:r w:rsidRPr="00E05276">
        <w:rPr>
          <w:rFonts w:hint="eastAsia"/>
        </w:rPr>
        <w:t>MySQL</w:t>
      </w:r>
      <w:r w:rsidRPr="00E05276">
        <w:rPr>
          <w:rFonts w:hint="eastAsia"/>
        </w:rPr>
        <w:t>存储函数只返回一个值。要开发返回多个值的存储过程，需要使用带有</w:t>
      </w:r>
      <w:r w:rsidRPr="00E05276">
        <w:rPr>
          <w:rFonts w:hint="eastAsia"/>
        </w:rPr>
        <w:t>INOUT</w:t>
      </w:r>
      <w:r w:rsidRPr="00E05276">
        <w:rPr>
          <w:rFonts w:hint="eastAsia"/>
        </w:rPr>
        <w:t>或</w:t>
      </w:r>
      <w:r w:rsidRPr="00E05276">
        <w:rPr>
          <w:rFonts w:hint="eastAsia"/>
        </w:rPr>
        <w:t>OUT</w:t>
      </w:r>
      <w:r w:rsidRPr="00E05276">
        <w:rPr>
          <w:rFonts w:hint="eastAsia"/>
        </w:rPr>
        <w:t>参数的存储过程。</w:t>
      </w:r>
    </w:p>
    <w:p w:rsidR="000F0AC6" w:rsidRDefault="000F0AC6" w:rsidP="000F0AC6">
      <w:pPr>
        <w:pStyle w:val="3"/>
        <w:rPr>
          <w:rFonts w:hint="eastAsia"/>
        </w:rPr>
      </w:pPr>
      <w:r w:rsidRPr="000F0AC6">
        <w:rPr>
          <w:rFonts w:hint="eastAsia"/>
        </w:rPr>
        <w:t>返回多个值的存储过程示例</w:t>
      </w:r>
    </w:p>
    <w:p w:rsidR="000F0AC6" w:rsidRPr="000F0AC6" w:rsidRDefault="000F0AC6" w:rsidP="000F0AC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proofErr w:type="gramStart"/>
      <w:r w:rsidRPr="000F0AC6">
        <w:rPr>
          <w:rFonts w:ascii="Consolas" w:eastAsia="宋体" w:hAnsi="Consolas" w:cs="Consolas"/>
          <w:color w:val="000000"/>
          <w:kern w:val="0"/>
          <w:sz w:val="20"/>
          <w:szCs w:val="20"/>
        </w:rPr>
        <w:t>mysql</w:t>
      </w:r>
      <w:proofErr w:type="gramEnd"/>
      <w:r w:rsidRPr="000F0AC6">
        <w:rPr>
          <w:rFonts w:ascii="Consolas" w:eastAsia="宋体" w:hAnsi="Consolas" w:cs="Consolas"/>
          <w:color w:val="A67F59"/>
          <w:kern w:val="0"/>
          <w:sz w:val="20"/>
          <w:szCs w:val="20"/>
        </w:rPr>
        <w:t>&gt;</w:t>
      </w: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0077AA"/>
          <w:kern w:val="0"/>
          <w:sz w:val="20"/>
          <w:szCs w:val="20"/>
        </w:rPr>
        <w:t>desc</w:t>
      </w:r>
      <w:r w:rsidRPr="000F0AC6">
        <w:rPr>
          <w:rFonts w:ascii="Consolas" w:eastAsia="宋体" w:hAnsi="Consolas" w:cs="Consolas"/>
          <w:color w:val="000000"/>
          <w:kern w:val="0"/>
          <w:sz w:val="20"/>
          <w:szCs w:val="20"/>
        </w:rPr>
        <w:t xml:space="preserve"> orders</w:t>
      </w:r>
      <w:r w:rsidRPr="000F0AC6">
        <w:rPr>
          <w:rFonts w:ascii="Consolas" w:eastAsia="宋体" w:hAnsi="Consolas" w:cs="Consolas"/>
          <w:color w:val="999999"/>
          <w:kern w:val="0"/>
          <w:sz w:val="20"/>
          <w:szCs w:val="20"/>
        </w:rPr>
        <w:t>;</w:t>
      </w:r>
    </w:p>
    <w:p w:rsidR="000F0AC6" w:rsidRPr="000F0AC6" w:rsidRDefault="000F0AC6" w:rsidP="000F0AC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0F0AC6">
        <w:rPr>
          <w:rFonts w:ascii="Consolas" w:eastAsia="宋体" w:hAnsi="Consolas" w:cs="Consolas"/>
          <w:color w:val="A67F59"/>
          <w:kern w:val="0"/>
          <w:sz w:val="20"/>
          <w:szCs w:val="20"/>
        </w:rPr>
        <w:t>+</w:t>
      </w:r>
      <w:r w:rsidRPr="000F0AC6">
        <w:rPr>
          <w:rFonts w:ascii="Consolas" w:eastAsia="宋体" w:hAnsi="Consolas" w:cs="Consolas"/>
          <w:color w:val="708090"/>
          <w:kern w:val="0"/>
          <w:sz w:val="20"/>
          <w:szCs w:val="20"/>
        </w:rPr>
        <w:t>----------------+-------------+------+-----+---------+-------+</w:t>
      </w:r>
    </w:p>
    <w:p w:rsidR="000F0AC6" w:rsidRPr="000F0AC6" w:rsidRDefault="000F0AC6" w:rsidP="000F0AC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0F0AC6">
        <w:rPr>
          <w:rFonts w:ascii="Consolas" w:eastAsia="宋体" w:hAnsi="Consolas" w:cs="Consolas"/>
          <w:color w:val="A67F59"/>
          <w:kern w:val="0"/>
          <w:sz w:val="20"/>
          <w:szCs w:val="20"/>
        </w:rPr>
        <w:t>|</w:t>
      </w:r>
      <w:r w:rsidRPr="000F0AC6">
        <w:rPr>
          <w:rFonts w:ascii="Consolas" w:eastAsia="宋体" w:hAnsi="Consolas" w:cs="Consolas"/>
          <w:color w:val="000000"/>
          <w:kern w:val="0"/>
          <w:sz w:val="20"/>
          <w:szCs w:val="20"/>
        </w:rPr>
        <w:t xml:space="preserve"> Field          </w:t>
      </w:r>
      <w:r w:rsidRPr="000F0AC6">
        <w:rPr>
          <w:rFonts w:ascii="Consolas" w:eastAsia="宋体" w:hAnsi="Consolas" w:cs="Consolas"/>
          <w:color w:val="A67F59"/>
          <w:kern w:val="0"/>
          <w:sz w:val="20"/>
          <w:szCs w:val="20"/>
        </w:rPr>
        <w:t>|</w:t>
      </w: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0077AA"/>
          <w:kern w:val="0"/>
          <w:sz w:val="20"/>
          <w:szCs w:val="20"/>
        </w:rPr>
        <w:t>Type</w:t>
      </w: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A67F59"/>
          <w:kern w:val="0"/>
          <w:sz w:val="20"/>
          <w:szCs w:val="20"/>
        </w:rPr>
        <w:t>|</w:t>
      </w: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990055"/>
          <w:kern w:val="0"/>
          <w:sz w:val="20"/>
          <w:szCs w:val="20"/>
        </w:rPr>
        <w:t>Null</w:t>
      </w: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A67F59"/>
          <w:kern w:val="0"/>
          <w:sz w:val="20"/>
          <w:szCs w:val="20"/>
        </w:rPr>
        <w:t>|</w:t>
      </w: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0077AA"/>
          <w:kern w:val="0"/>
          <w:sz w:val="20"/>
          <w:szCs w:val="20"/>
        </w:rPr>
        <w:t>Key</w:t>
      </w: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A67F59"/>
          <w:kern w:val="0"/>
          <w:sz w:val="20"/>
          <w:szCs w:val="20"/>
        </w:rPr>
        <w:t>|</w:t>
      </w: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0077AA"/>
          <w:kern w:val="0"/>
          <w:sz w:val="20"/>
          <w:szCs w:val="20"/>
        </w:rPr>
        <w:t>Default</w:t>
      </w: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A67F59"/>
          <w:kern w:val="0"/>
          <w:sz w:val="20"/>
          <w:szCs w:val="20"/>
        </w:rPr>
        <w:t>|</w:t>
      </w:r>
      <w:r w:rsidRPr="000F0AC6">
        <w:rPr>
          <w:rFonts w:ascii="Consolas" w:eastAsia="宋体" w:hAnsi="Consolas" w:cs="Consolas"/>
          <w:color w:val="000000"/>
          <w:kern w:val="0"/>
          <w:sz w:val="20"/>
          <w:szCs w:val="20"/>
        </w:rPr>
        <w:t xml:space="preserve"> Extra </w:t>
      </w:r>
      <w:r w:rsidRPr="000F0AC6">
        <w:rPr>
          <w:rFonts w:ascii="Consolas" w:eastAsia="宋体" w:hAnsi="Consolas" w:cs="Consolas"/>
          <w:color w:val="A67F59"/>
          <w:kern w:val="0"/>
          <w:sz w:val="20"/>
          <w:szCs w:val="20"/>
        </w:rPr>
        <w:t>|</w:t>
      </w:r>
    </w:p>
    <w:p w:rsidR="000F0AC6" w:rsidRPr="000F0AC6" w:rsidRDefault="000F0AC6" w:rsidP="000F0AC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0F0AC6">
        <w:rPr>
          <w:rFonts w:ascii="Consolas" w:eastAsia="宋体" w:hAnsi="Consolas" w:cs="Consolas"/>
          <w:color w:val="A67F59"/>
          <w:kern w:val="0"/>
          <w:sz w:val="20"/>
          <w:szCs w:val="20"/>
        </w:rPr>
        <w:t>+</w:t>
      </w:r>
      <w:r w:rsidRPr="000F0AC6">
        <w:rPr>
          <w:rFonts w:ascii="Consolas" w:eastAsia="宋体" w:hAnsi="Consolas" w:cs="Consolas"/>
          <w:color w:val="708090"/>
          <w:kern w:val="0"/>
          <w:sz w:val="20"/>
          <w:szCs w:val="20"/>
        </w:rPr>
        <w:t>----------------+-------------+------+-----+---------+-------+</w:t>
      </w:r>
    </w:p>
    <w:p w:rsidR="000F0AC6" w:rsidRPr="000F0AC6" w:rsidRDefault="000F0AC6" w:rsidP="000F0AC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0F0AC6">
        <w:rPr>
          <w:rFonts w:ascii="Consolas" w:eastAsia="宋体" w:hAnsi="Consolas" w:cs="Consolas"/>
          <w:color w:val="A67F59"/>
          <w:kern w:val="0"/>
          <w:sz w:val="20"/>
          <w:szCs w:val="20"/>
        </w:rPr>
        <w:t>|</w:t>
      </w:r>
      <w:r w:rsidRPr="000F0AC6">
        <w:rPr>
          <w:rFonts w:ascii="Consolas" w:eastAsia="宋体" w:hAnsi="Consolas" w:cs="Consolas"/>
          <w:color w:val="000000"/>
          <w:kern w:val="0"/>
          <w:sz w:val="20"/>
          <w:szCs w:val="20"/>
        </w:rPr>
        <w:t xml:space="preserve"> </w:t>
      </w:r>
      <w:proofErr w:type="gramStart"/>
      <w:r w:rsidRPr="000F0AC6">
        <w:rPr>
          <w:rFonts w:ascii="Consolas" w:eastAsia="宋体" w:hAnsi="Consolas" w:cs="Consolas"/>
          <w:color w:val="000000"/>
          <w:kern w:val="0"/>
          <w:sz w:val="20"/>
          <w:szCs w:val="20"/>
        </w:rPr>
        <w:t>orderNumber</w:t>
      </w:r>
      <w:proofErr w:type="gramEnd"/>
      <w:r w:rsidRPr="000F0AC6">
        <w:rPr>
          <w:rFonts w:ascii="Consolas" w:eastAsia="宋体" w:hAnsi="Consolas" w:cs="Consolas"/>
          <w:color w:val="000000"/>
          <w:kern w:val="0"/>
          <w:sz w:val="20"/>
          <w:szCs w:val="20"/>
        </w:rPr>
        <w:t xml:space="preserve">    </w:t>
      </w:r>
      <w:r w:rsidRPr="000F0AC6">
        <w:rPr>
          <w:rFonts w:ascii="Consolas" w:eastAsia="宋体" w:hAnsi="Consolas" w:cs="Consolas"/>
          <w:color w:val="A67F59"/>
          <w:kern w:val="0"/>
          <w:sz w:val="20"/>
          <w:szCs w:val="20"/>
        </w:rPr>
        <w:t>|</w:t>
      </w: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0077AA"/>
          <w:kern w:val="0"/>
          <w:sz w:val="20"/>
          <w:szCs w:val="20"/>
        </w:rPr>
        <w:t>int</w:t>
      </w:r>
      <w:r w:rsidRPr="000F0AC6">
        <w:rPr>
          <w:rFonts w:ascii="Consolas" w:eastAsia="宋体" w:hAnsi="Consolas" w:cs="Consolas"/>
          <w:color w:val="999999"/>
          <w:kern w:val="0"/>
          <w:sz w:val="20"/>
          <w:szCs w:val="20"/>
        </w:rPr>
        <w:t>(</w:t>
      </w:r>
      <w:r w:rsidRPr="000F0AC6">
        <w:rPr>
          <w:rFonts w:ascii="Consolas" w:eastAsia="宋体" w:hAnsi="Consolas" w:cs="Consolas"/>
          <w:color w:val="990055"/>
          <w:kern w:val="0"/>
          <w:sz w:val="20"/>
          <w:szCs w:val="20"/>
        </w:rPr>
        <w:t>11</w:t>
      </w:r>
      <w:r w:rsidRPr="000F0AC6">
        <w:rPr>
          <w:rFonts w:ascii="Consolas" w:eastAsia="宋体" w:hAnsi="Consolas" w:cs="Consolas"/>
          <w:color w:val="999999"/>
          <w:kern w:val="0"/>
          <w:sz w:val="20"/>
          <w:szCs w:val="20"/>
        </w:rPr>
        <w:t>)</w:t>
      </w: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A67F59"/>
          <w:kern w:val="0"/>
          <w:sz w:val="20"/>
          <w:szCs w:val="20"/>
        </w:rPr>
        <w:t>|</w:t>
      </w: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0077AA"/>
          <w:kern w:val="0"/>
          <w:sz w:val="20"/>
          <w:szCs w:val="20"/>
        </w:rPr>
        <w:t>NO</w:t>
      </w: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A67F59"/>
          <w:kern w:val="0"/>
          <w:sz w:val="20"/>
          <w:szCs w:val="20"/>
        </w:rPr>
        <w:t>|</w:t>
      </w:r>
      <w:r w:rsidRPr="000F0AC6">
        <w:rPr>
          <w:rFonts w:ascii="Consolas" w:eastAsia="宋体" w:hAnsi="Consolas" w:cs="Consolas"/>
          <w:color w:val="000000"/>
          <w:kern w:val="0"/>
          <w:sz w:val="20"/>
          <w:szCs w:val="20"/>
        </w:rPr>
        <w:t xml:space="preserve"> PRI </w:t>
      </w:r>
      <w:r w:rsidRPr="000F0AC6">
        <w:rPr>
          <w:rFonts w:ascii="Consolas" w:eastAsia="宋体" w:hAnsi="Consolas" w:cs="Consolas"/>
          <w:color w:val="A67F59"/>
          <w:kern w:val="0"/>
          <w:sz w:val="20"/>
          <w:szCs w:val="20"/>
        </w:rPr>
        <w:t>|</w:t>
      </w: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990055"/>
          <w:kern w:val="0"/>
          <w:sz w:val="20"/>
          <w:szCs w:val="20"/>
        </w:rPr>
        <w:t>NULL</w:t>
      </w: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A67F59"/>
          <w:kern w:val="0"/>
          <w:sz w:val="20"/>
          <w:szCs w:val="20"/>
        </w:rPr>
        <w:t>|</w:t>
      </w: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A67F59"/>
          <w:kern w:val="0"/>
          <w:sz w:val="20"/>
          <w:szCs w:val="20"/>
        </w:rPr>
        <w:t>|</w:t>
      </w:r>
    </w:p>
    <w:p w:rsidR="000F0AC6" w:rsidRPr="000F0AC6" w:rsidRDefault="000F0AC6" w:rsidP="000F0AC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0F0AC6">
        <w:rPr>
          <w:rFonts w:ascii="Consolas" w:eastAsia="宋体" w:hAnsi="Consolas" w:cs="Consolas"/>
          <w:color w:val="A67F59"/>
          <w:kern w:val="0"/>
          <w:sz w:val="20"/>
          <w:szCs w:val="20"/>
        </w:rPr>
        <w:t>|</w:t>
      </w:r>
      <w:r w:rsidRPr="000F0AC6">
        <w:rPr>
          <w:rFonts w:ascii="Consolas" w:eastAsia="宋体" w:hAnsi="Consolas" w:cs="Consolas"/>
          <w:color w:val="000000"/>
          <w:kern w:val="0"/>
          <w:sz w:val="20"/>
          <w:szCs w:val="20"/>
        </w:rPr>
        <w:t xml:space="preserve"> </w:t>
      </w:r>
      <w:proofErr w:type="gramStart"/>
      <w:r w:rsidRPr="000F0AC6">
        <w:rPr>
          <w:rFonts w:ascii="Consolas" w:eastAsia="宋体" w:hAnsi="Consolas" w:cs="Consolas"/>
          <w:color w:val="000000"/>
          <w:kern w:val="0"/>
          <w:sz w:val="20"/>
          <w:szCs w:val="20"/>
        </w:rPr>
        <w:t>orderDate</w:t>
      </w:r>
      <w:proofErr w:type="gramEnd"/>
      <w:r w:rsidRPr="000F0AC6">
        <w:rPr>
          <w:rFonts w:ascii="Consolas" w:eastAsia="宋体" w:hAnsi="Consolas" w:cs="Consolas"/>
          <w:color w:val="000000"/>
          <w:kern w:val="0"/>
          <w:sz w:val="20"/>
          <w:szCs w:val="20"/>
        </w:rPr>
        <w:t xml:space="preserve">      </w:t>
      </w:r>
      <w:r w:rsidRPr="000F0AC6">
        <w:rPr>
          <w:rFonts w:ascii="Consolas" w:eastAsia="宋体" w:hAnsi="Consolas" w:cs="Consolas"/>
          <w:color w:val="A67F59"/>
          <w:kern w:val="0"/>
          <w:sz w:val="20"/>
          <w:szCs w:val="20"/>
        </w:rPr>
        <w:t>|</w:t>
      </w: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0077AA"/>
          <w:kern w:val="0"/>
          <w:sz w:val="20"/>
          <w:szCs w:val="20"/>
        </w:rPr>
        <w:t>date</w:t>
      </w: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A67F59"/>
          <w:kern w:val="0"/>
          <w:sz w:val="20"/>
          <w:szCs w:val="20"/>
        </w:rPr>
        <w:t>|</w:t>
      </w: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0077AA"/>
          <w:kern w:val="0"/>
          <w:sz w:val="20"/>
          <w:szCs w:val="20"/>
        </w:rPr>
        <w:t>NO</w:t>
      </w: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A67F59"/>
          <w:kern w:val="0"/>
          <w:sz w:val="20"/>
          <w:szCs w:val="20"/>
        </w:rPr>
        <w:t>|</w:t>
      </w: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A67F59"/>
          <w:kern w:val="0"/>
          <w:sz w:val="20"/>
          <w:szCs w:val="20"/>
        </w:rPr>
        <w:t>|</w:t>
      </w: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990055"/>
          <w:kern w:val="0"/>
          <w:sz w:val="20"/>
          <w:szCs w:val="20"/>
        </w:rPr>
        <w:t>NULL</w:t>
      </w: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A67F59"/>
          <w:kern w:val="0"/>
          <w:sz w:val="20"/>
          <w:szCs w:val="20"/>
        </w:rPr>
        <w:t>|</w:t>
      </w: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A67F59"/>
          <w:kern w:val="0"/>
          <w:sz w:val="20"/>
          <w:szCs w:val="20"/>
        </w:rPr>
        <w:t>|</w:t>
      </w:r>
    </w:p>
    <w:p w:rsidR="000F0AC6" w:rsidRPr="000F0AC6" w:rsidRDefault="000F0AC6" w:rsidP="000F0AC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0F0AC6">
        <w:rPr>
          <w:rFonts w:ascii="Consolas" w:eastAsia="宋体" w:hAnsi="Consolas" w:cs="Consolas"/>
          <w:color w:val="A67F59"/>
          <w:kern w:val="0"/>
          <w:sz w:val="20"/>
          <w:szCs w:val="20"/>
        </w:rPr>
        <w:t>|</w:t>
      </w:r>
      <w:r w:rsidRPr="000F0AC6">
        <w:rPr>
          <w:rFonts w:ascii="Consolas" w:eastAsia="宋体" w:hAnsi="Consolas" w:cs="Consolas"/>
          <w:color w:val="000000"/>
          <w:kern w:val="0"/>
          <w:sz w:val="20"/>
          <w:szCs w:val="20"/>
        </w:rPr>
        <w:t xml:space="preserve"> </w:t>
      </w:r>
      <w:proofErr w:type="gramStart"/>
      <w:r w:rsidRPr="000F0AC6">
        <w:rPr>
          <w:rFonts w:ascii="Consolas" w:eastAsia="宋体" w:hAnsi="Consolas" w:cs="Consolas"/>
          <w:color w:val="000000"/>
          <w:kern w:val="0"/>
          <w:sz w:val="20"/>
          <w:szCs w:val="20"/>
        </w:rPr>
        <w:t>requiredDate</w:t>
      </w:r>
      <w:proofErr w:type="gramEnd"/>
      <w:r w:rsidRPr="000F0AC6">
        <w:rPr>
          <w:rFonts w:ascii="Consolas" w:eastAsia="宋体" w:hAnsi="Consolas" w:cs="Consolas"/>
          <w:color w:val="000000"/>
          <w:kern w:val="0"/>
          <w:sz w:val="20"/>
          <w:szCs w:val="20"/>
        </w:rPr>
        <w:t xml:space="preserve">   </w:t>
      </w:r>
      <w:r w:rsidRPr="000F0AC6">
        <w:rPr>
          <w:rFonts w:ascii="Consolas" w:eastAsia="宋体" w:hAnsi="Consolas" w:cs="Consolas"/>
          <w:color w:val="A67F59"/>
          <w:kern w:val="0"/>
          <w:sz w:val="20"/>
          <w:szCs w:val="20"/>
        </w:rPr>
        <w:t>|</w:t>
      </w: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0077AA"/>
          <w:kern w:val="0"/>
          <w:sz w:val="20"/>
          <w:szCs w:val="20"/>
        </w:rPr>
        <w:t>date</w:t>
      </w: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A67F59"/>
          <w:kern w:val="0"/>
          <w:sz w:val="20"/>
          <w:szCs w:val="20"/>
        </w:rPr>
        <w:t>|</w:t>
      </w: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0077AA"/>
          <w:kern w:val="0"/>
          <w:sz w:val="20"/>
          <w:szCs w:val="20"/>
        </w:rPr>
        <w:t>NO</w:t>
      </w: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A67F59"/>
          <w:kern w:val="0"/>
          <w:sz w:val="20"/>
          <w:szCs w:val="20"/>
        </w:rPr>
        <w:t>|</w:t>
      </w: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A67F59"/>
          <w:kern w:val="0"/>
          <w:sz w:val="20"/>
          <w:szCs w:val="20"/>
        </w:rPr>
        <w:t>|</w:t>
      </w: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990055"/>
          <w:kern w:val="0"/>
          <w:sz w:val="20"/>
          <w:szCs w:val="20"/>
        </w:rPr>
        <w:t>NULL</w:t>
      </w: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A67F59"/>
          <w:kern w:val="0"/>
          <w:sz w:val="20"/>
          <w:szCs w:val="20"/>
        </w:rPr>
        <w:t>|</w:t>
      </w: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A67F59"/>
          <w:kern w:val="0"/>
          <w:sz w:val="20"/>
          <w:szCs w:val="20"/>
        </w:rPr>
        <w:t>|</w:t>
      </w:r>
    </w:p>
    <w:p w:rsidR="000F0AC6" w:rsidRPr="000F0AC6" w:rsidRDefault="000F0AC6" w:rsidP="000F0AC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0F0AC6">
        <w:rPr>
          <w:rFonts w:ascii="Consolas" w:eastAsia="宋体" w:hAnsi="Consolas" w:cs="Consolas"/>
          <w:color w:val="A67F59"/>
          <w:kern w:val="0"/>
          <w:sz w:val="20"/>
          <w:szCs w:val="20"/>
        </w:rPr>
        <w:t>|</w:t>
      </w:r>
      <w:r w:rsidRPr="000F0AC6">
        <w:rPr>
          <w:rFonts w:ascii="Consolas" w:eastAsia="宋体" w:hAnsi="Consolas" w:cs="Consolas"/>
          <w:color w:val="000000"/>
          <w:kern w:val="0"/>
          <w:sz w:val="20"/>
          <w:szCs w:val="20"/>
        </w:rPr>
        <w:t xml:space="preserve"> </w:t>
      </w:r>
      <w:proofErr w:type="gramStart"/>
      <w:r w:rsidRPr="000F0AC6">
        <w:rPr>
          <w:rFonts w:ascii="Consolas" w:eastAsia="宋体" w:hAnsi="Consolas" w:cs="Consolas"/>
          <w:color w:val="000000"/>
          <w:kern w:val="0"/>
          <w:sz w:val="20"/>
          <w:szCs w:val="20"/>
        </w:rPr>
        <w:t>shippedDate</w:t>
      </w:r>
      <w:proofErr w:type="gramEnd"/>
      <w:r w:rsidRPr="000F0AC6">
        <w:rPr>
          <w:rFonts w:ascii="Consolas" w:eastAsia="宋体" w:hAnsi="Consolas" w:cs="Consolas"/>
          <w:color w:val="000000"/>
          <w:kern w:val="0"/>
          <w:sz w:val="20"/>
          <w:szCs w:val="20"/>
        </w:rPr>
        <w:t xml:space="preserve">    </w:t>
      </w:r>
      <w:r w:rsidRPr="000F0AC6">
        <w:rPr>
          <w:rFonts w:ascii="Consolas" w:eastAsia="宋体" w:hAnsi="Consolas" w:cs="Consolas"/>
          <w:color w:val="A67F59"/>
          <w:kern w:val="0"/>
          <w:sz w:val="20"/>
          <w:szCs w:val="20"/>
        </w:rPr>
        <w:t>|</w:t>
      </w: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0077AA"/>
          <w:kern w:val="0"/>
          <w:sz w:val="20"/>
          <w:szCs w:val="20"/>
        </w:rPr>
        <w:t>date</w:t>
      </w: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A67F59"/>
          <w:kern w:val="0"/>
          <w:sz w:val="20"/>
          <w:szCs w:val="20"/>
        </w:rPr>
        <w:t>|</w:t>
      </w:r>
      <w:r w:rsidRPr="000F0AC6">
        <w:rPr>
          <w:rFonts w:ascii="Consolas" w:eastAsia="宋体" w:hAnsi="Consolas" w:cs="Consolas"/>
          <w:color w:val="000000"/>
          <w:kern w:val="0"/>
          <w:sz w:val="20"/>
          <w:szCs w:val="20"/>
        </w:rPr>
        <w:t xml:space="preserve"> YES  </w:t>
      </w:r>
      <w:r w:rsidRPr="000F0AC6">
        <w:rPr>
          <w:rFonts w:ascii="Consolas" w:eastAsia="宋体" w:hAnsi="Consolas" w:cs="Consolas"/>
          <w:color w:val="A67F59"/>
          <w:kern w:val="0"/>
          <w:sz w:val="20"/>
          <w:szCs w:val="20"/>
        </w:rPr>
        <w:t>|</w:t>
      </w: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A67F59"/>
          <w:kern w:val="0"/>
          <w:sz w:val="20"/>
          <w:szCs w:val="20"/>
        </w:rPr>
        <w:t>|</w:t>
      </w: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990055"/>
          <w:kern w:val="0"/>
          <w:sz w:val="20"/>
          <w:szCs w:val="20"/>
        </w:rPr>
        <w:t>NULL</w:t>
      </w: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A67F59"/>
          <w:kern w:val="0"/>
          <w:sz w:val="20"/>
          <w:szCs w:val="20"/>
        </w:rPr>
        <w:t>|</w:t>
      </w: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A67F59"/>
          <w:kern w:val="0"/>
          <w:sz w:val="20"/>
          <w:szCs w:val="20"/>
        </w:rPr>
        <w:t>|</w:t>
      </w:r>
    </w:p>
    <w:p w:rsidR="000F0AC6" w:rsidRPr="000F0AC6" w:rsidRDefault="000F0AC6" w:rsidP="000F0AC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0F0AC6">
        <w:rPr>
          <w:rFonts w:ascii="Consolas" w:eastAsia="宋体" w:hAnsi="Consolas" w:cs="Consolas"/>
          <w:color w:val="A67F59"/>
          <w:kern w:val="0"/>
          <w:sz w:val="20"/>
          <w:szCs w:val="20"/>
        </w:rPr>
        <w:t>|</w:t>
      </w:r>
      <w:r w:rsidRPr="000F0AC6">
        <w:rPr>
          <w:rFonts w:ascii="Consolas" w:eastAsia="宋体" w:hAnsi="Consolas" w:cs="Consolas"/>
          <w:color w:val="000000"/>
          <w:kern w:val="0"/>
          <w:sz w:val="20"/>
          <w:szCs w:val="20"/>
        </w:rPr>
        <w:t xml:space="preserve"> </w:t>
      </w:r>
      <w:proofErr w:type="gramStart"/>
      <w:r w:rsidRPr="000F0AC6">
        <w:rPr>
          <w:rFonts w:ascii="Consolas" w:eastAsia="宋体" w:hAnsi="Consolas" w:cs="Consolas"/>
          <w:color w:val="0077AA"/>
          <w:kern w:val="0"/>
          <w:sz w:val="20"/>
          <w:szCs w:val="20"/>
        </w:rPr>
        <w:t>status</w:t>
      </w:r>
      <w:proofErr w:type="gramEnd"/>
      <w:r w:rsidRPr="000F0AC6">
        <w:rPr>
          <w:rFonts w:ascii="Consolas" w:eastAsia="宋体" w:hAnsi="Consolas" w:cs="Consolas"/>
          <w:color w:val="000000"/>
          <w:kern w:val="0"/>
          <w:sz w:val="20"/>
          <w:szCs w:val="20"/>
        </w:rPr>
        <w:t xml:space="preserve">         </w:t>
      </w:r>
      <w:r w:rsidRPr="000F0AC6">
        <w:rPr>
          <w:rFonts w:ascii="Consolas" w:eastAsia="宋体" w:hAnsi="Consolas" w:cs="Consolas"/>
          <w:color w:val="A67F59"/>
          <w:kern w:val="0"/>
          <w:sz w:val="20"/>
          <w:szCs w:val="20"/>
        </w:rPr>
        <w:t>|</w:t>
      </w: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0077AA"/>
          <w:kern w:val="0"/>
          <w:sz w:val="20"/>
          <w:szCs w:val="20"/>
        </w:rPr>
        <w:t>varchar</w:t>
      </w:r>
      <w:r w:rsidRPr="000F0AC6">
        <w:rPr>
          <w:rFonts w:ascii="Consolas" w:eastAsia="宋体" w:hAnsi="Consolas" w:cs="Consolas"/>
          <w:color w:val="999999"/>
          <w:kern w:val="0"/>
          <w:sz w:val="20"/>
          <w:szCs w:val="20"/>
        </w:rPr>
        <w:t>(</w:t>
      </w:r>
      <w:r w:rsidRPr="000F0AC6">
        <w:rPr>
          <w:rFonts w:ascii="Consolas" w:eastAsia="宋体" w:hAnsi="Consolas" w:cs="Consolas"/>
          <w:color w:val="990055"/>
          <w:kern w:val="0"/>
          <w:sz w:val="20"/>
          <w:szCs w:val="20"/>
        </w:rPr>
        <w:t>15</w:t>
      </w:r>
      <w:r w:rsidRPr="000F0AC6">
        <w:rPr>
          <w:rFonts w:ascii="Consolas" w:eastAsia="宋体" w:hAnsi="Consolas" w:cs="Consolas"/>
          <w:color w:val="999999"/>
          <w:kern w:val="0"/>
          <w:sz w:val="20"/>
          <w:szCs w:val="20"/>
        </w:rPr>
        <w:t>)</w:t>
      </w: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A67F59"/>
          <w:kern w:val="0"/>
          <w:sz w:val="20"/>
          <w:szCs w:val="20"/>
        </w:rPr>
        <w:t>|</w:t>
      </w: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0077AA"/>
          <w:kern w:val="0"/>
          <w:sz w:val="20"/>
          <w:szCs w:val="20"/>
        </w:rPr>
        <w:t>NO</w:t>
      </w: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A67F59"/>
          <w:kern w:val="0"/>
          <w:sz w:val="20"/>
          <w:szCs w:val="20"/>
        </w:rPr>
        <w:t>|</w:t>
      </w: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A67F59"/>
          <w:kern w:val="0"/>
          <w:sz w:val="20"/>
          <w:szCs w:val="20"/>
        </w:rPr>
        <w:t>|</w:t>
      </w: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990055"/>
          <w:kern w:val="0"/>
          <w:sz w:val="20"/>
          <w:szCs w:val="20"/>
        </w:rPr>
        <w:t>NULL</w:t>
      </w: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A67F59"/>
          <w:kern w:val="0"/>
          <w:sz w:val="20"/>
          <w:szCs w:val="20"/>
        </w:rPr>
        <w:t>|</w:t>
      </w: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A67F59"/>
          <w:kern w:val="0"/>
          <w:sz w:val="20"/>
          <w:szCs w:val="20"/>
        </w:rPr>
        <w:t>|</w:t>
      </w:r>
    </w:p>
    <w:p w:rsidR="000F0AC6" w:rsidRPr="000F0AC6" w:rsidRDefault="000F0AC6" w:rsidP="000F0AC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0F0AC6">
        <w:rPr>
          <w:rFonts w:ascii="Consolas" w:eastAsia="宋体" w:hAnsi="Consolas" w:cs="Consolas"/>
          <w:color w:val="A67F59"/>
          <w:kern w:val="0"/>
          <w:sz w:val="20"/>
          <w:szCs w:val="20"/>
        </w:rPr>
        <w:t>|</w:t>
      </w:r>
      <w:r w:rsidRPr="000F0AC6">
        <w:rPr>
          <w:rFonts w:ascii="Consolas" w:eastAsia="宋体" w:hAnsi="Consolas" w:cs="Consolas"/>
          <w:color w:val="000000"/>
          <w:kern w:val="0"/>
          <w:sz w:val="20"/>
          <w:szCs w:val="20"/>
        </w:rPr>
        <w:t xml:space="preserve"> </w:t>
      </w:r>
      <w:proofErr w:type="gramStart"/>
      <w:r w:rsidRPr="000F0AC6">
        <w:rPr>
          <w:rFonts w:ascii="Consolas" w:eastAsia="宋体" w:hAnsi="Consolas" w:cs="Consolas"/>
          <w:color w:val="000000"/>
          <w:kern w:val="0"/>
          <w:sz w:val="20"/>
          <w:szCs w:val="20"/>
        </w:rPr>
        <w:t>comments</w:t>
      </w:r>
      <w:proofErr w:type="gramEnd"/>
      <w:r w:rsidRPr="000F0AC6">
        <w:rPr>
          <w:rFonts w:ascii="Consolas" w:eastAsia="宋体" w:hAnsi="Consolas" w:cs="Consolas"/>
          <w:color w:val="000000"/>
          <w:kern w:val="0"/>
          <w:sz w:val="20"/>
          <w:szCs w:val="20"/>
        </w:rPr>
        <w:t xml:space="preserve">       </w:t>
      </w:r>
      <w:r w:rsidRPr="000F0AC6">
        <w:rPr>
          <w:rFonts w:ascii="Consolas" w:eastAsia="宋体" w:hAnsi="Consolas" w:cs="Consolas"/>
          <w:color w:val="A67F59"/>
          <w:kern w:val="0"/>
          <w:sz w:val="20"/>
          <w:szCs w:val="20"/>
        </w:rPr>
        <w:t>|</w:t>
      </w: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0077AA"/>
          <w:kern w:val="0"/>
          <w:sz w:val="20"/>
          <w:szCs w:val="20"/>
        </w:rPr>
        <w:t>text</w:t>
      </w: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A67F59"/>
          <w:kern w:val="0"/>
          <w:sz w:val="20"/>
          <w:szCs w:val="20"/>
        </w:rPr>
        <w:t>|</w:t>
      </w:r>
      <w:r w:rsidRPr="000F0AC6">
        <w:rPr>
          <w:rFonts w:ascii="Consolas" w:eastAsia="宋体" w:hAnsi="Consolas" w:cs="Consolas"/>
          <w:color w:val="000000"/>
          <w:kern w:val="0"/>
          <w:sz w:val="20"/>
          <w:szCs w:val="20"/>
        </w:rPr>
        <w:t xml:space="preserve"> YES  </w:t>
      </w:r>
      <w:r w:rsidRPr="000F0AC6">
        <w:rPr>
          <w:rFonts w:ascii="Consolas" w:eastAsia="宋体" w:hAnsi="Consolas" w:cs="Consolas"/>
          <w:color w:val="A67F59"/>
          <w:kern w:val="0"/>
          <w:sz w:val="20"/>
          <w:szCs w:val="20"/>
        </w:rPr>
        <w:t>|</w:t>
      </w: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A67F59"/>
          <w:kern w:val="0"/>
          <w:sz w:val="20"/>
          <w:szCs w:val="20"/>
        </w:rPr>
        <w:t>|</w:t>
      </w: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990055"/>
          <w:kern w:val="0"/>
          <w:sz w:val="20"/>
          <w:szCs w:val="20"/>
        </w:rPr>
        <w:t>NULL</w:t>
      </w: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A67F59"/>
          <w:kern w:val="0"/>
          <w:sz w:val="20"/>
          <w:szCs w:val="20"/>
        </w:rPr>
        <w:t>|</w:t>
      </w: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A67F59"/>
          <w:kern w:val="0"/>
          <w:sz w:val="20"/>
          <w:szCs w:val="20"/>
        </w:rPr>
        <w:t>|</w:t>
      </w:r>
    </w:p>
    <w:p w:rsidR="000F0AC6" w:rsidRPr="000F0AC6" w:rsidRDefault="000F0AC6" w:rsidP="000F0AC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0F0AC6">
        <w:rPr>
          <w:rFonts w:ascii="Consolas" w:eastAsia="宋体" w:hAnsi="Consolas" w:cs="Consolas"/>
          <w:color w:val="A67F59"/>
          <w:kern w:val="0"/>
          <w:sz w:val="20"/>
          <w:szCs w:val="20"/>
        </w:rPr>
        <w:lastRenderedPageBreak/>
        <w:t>|</w:t>
      </w:r>
      <w:r w:rsidRPr="000F0AC6">
        <w:rPr>
          <w:rFonts w:ascii="Consolas" w:eastAsia="宋体" w:hAnsi="Consolas" w:cs="Consolas"/>
          <w:color w:val="000000"/>
          <w:kern w:val="0"/>
          <w:sz w:val="20"/>
          <w:szCs w:val="20"/>
        </w:rPr>
        <w:t xml:space="preserve"> </w:t>
      </w:r>
      <w:proofErr w:type="gramStart"/>
      <w:r w:rsidRPr="000F0AC6">
        <w:rPr>
          <w:rFonts w:ascii="Consolas" w:eastAsia="宋体" w:hAnsi="Consolas" w:cs="Consolas"/>
          <w:color w:val="000000"/>
          <w:kern w:val="0"/>
          <w:sz w:val="20"/>
          <w:szCs w:val="20"/>
        </w:rPr>
        <w:t>customerNumber</w:t>
      </w:r>
      <w:proofErr w:type="gramEnd"/>
      <w:r w:rsidRPr="000F0AC6">
        <w:rPr>
          <w:rFonts w:ascii="Consolas" w:eastAsia="宋体" w:hAnsi="Consolas" w:cs="Consolas"/>
          <w:color w:val="000000"/>
          <w:kern w:val="0"/>
          <w:sz w:val="20"/>
          <w:szCs w:val="20"/>
        </w:rPr>
        <w:t xml:space="preserve"> </w:t>
      </w:r>
      <w:r w:rsidRPr="000F0AC6">
        <w:rPr>
          <w:rFonts w:ascii="Consolas" w:eastAsia="宋体" w:hAnsi="Consolas" w:cs="Consolas"/>
          <w:color w:val="A67F59"/>
          <w:kern w:val="0"/>
          <w:sz w:val="20"/>
          <w:szCs w:val="20"/>
        </w:rPr>
        <w:t>|</w:t>
      </w: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0077AA"/>
          <w:kern w:val="0"/>
          <w:sz w:val="20"/>
          <w:szCs w:val="20"/>
        </w:rPr>
        <w:t>int</w:t>
      </w:r>
      <w:r w:rsidRPr="000F0AC6">
        <w:rPr>
          <w:rFonts w:ascii="Consolas" w:eastAsia="宋体" w:hAnsi="Consolas" w:cs="Consolas"/>
          <w:color w:val="999999"/>
          <w:kern w:val="0"/>
          <w:sz w:val="20"/>
          <w:szCs w:val="20"/>
        </w:rPr>
        <w:t>(</w:t>
      </w:r>
      <w:r w:rsidRPr="000F0AC6">
        <w:rPr>
          <w:rFonts w:ascii="Consolas" w:eastAsia="宋体" w:hAnsi="Consolas" w:cs="Consolas"/>
          <w:color w:val="990055"/>
          <w:kern w:val="0"/>
          <w:sz w:val="20"/>
          <w:szCs w:val="20"/>
        </w:rPr>
        <w:t>11</w:t>
      </w:r>
      <w:r w:rsidRPr="000F0AC6">
        <w:rPr>
          <w:rFonts w:ascii="Consolas" w:eastAsia="宋体" w:hAnsi="Consolas" w:cs="Consolas"/>
          <w:color w:val="999999"/>
          <w:kern w:val="0"/>
          <w:sz w:val="20"/>
          <w:szCs w:val="20"/>
        </w:rPr>
        <w:t>)</w:t>
      </w: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A67F59"/>
          <w:kern w:val="0"/>
          <w:sz w:val="20"/>
          <w:szCs w:val="20"/>
        </w:rPr>
        <w:t>|</w:t>
      </w: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0077AA"/>
          <w:kern w:val="0"/>
          <w:sz w:val="20"/>
          <w:szCs w:val="20"/>
        </w:rPr>
        <w:t>NO</w:t>
      </w: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A67F59"/>
          <w:kern w:val="0"/>
          <w:sz w:val="20"/>
          <w:szCs w:val="20"/>
        </w:rPr>
        <w:t>|</w:t>
      </w:r>
      <w:r w:rsidRPr="000F0AC6">
        <w:rPr>
          <w:rFonts w:ascii="Consolas" w:eastAsia="宋体" w:hAnsi="Consolas" w:cs="Consolas"/>
          <w:color w:val="000000"/>
          <w:kern w:val="0"/>
          <w:sz w:val="20"/>
          <w:szCs w:val="20"/>
        </w:rPr>
        <w:t xml:space="preserve"> MUL </w:t>
      </w:r>
      <w:r w:rsidRPr="000F0AC6">
        <w:rPr>
          <w:rFonts w:ascii="Consolas" w:eastAsia="宋体" w:hAnsi="Consolas" w:cs="Consolas"/>
          <w:color w:val="A67F59"/>
          <w:kern w:val="0"/>
          <w:sz w:val="20"/>
          <w:szCs w:val="20"/>
        </w:rPr>
        <w:t>|</w:t>
      </w: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990055"/>
          <w:kern w:val="0"/>
          <w:sz w:val="20"/>
          <w:szCs w:val="20"/>
        </w:rPr>
        <w:t>NULL</w:t>
      </w: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A67F59"/>
          <w:kern w:val="0"/>
          <w:sz w:val="20"/>
          <w:szCs w:val="20"/>
        </w:rPr>
        <w:t>|</w:t>
      </w: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A67F59"/>
          <w:kern w:val="0"/>
          <w:sz w:val="20"/>
          <w:szCs w:val="20"/>
        </w:rPr>
        <w:t>|</w:t>
      </w:r>
    </w:p>
    <w:p w:rsidR="000F0AC6" w:rsidRPr="000F0AC6" w:rsidRDefault="000F0AC6" w:rsidP="000F0AC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0F0AC6">
        <w:rPr>
          <w:rFonts w:ascii="Consolas" w:eastAsia="宋体" w:hAnsi="Consolas" w:cs="Consolas"/>
          <w:color w:val="A67F59"/>
          <w:kern w:val="0"/>
          <w:sz w:val="20"/>
          <w:szCs w:val="20"/>
        </w:rPr>
        <w:t>+</w:t>
      </w:r>
      <w:r w:rsidRPr="000F0AC6">
        <w:rPr>
          <w:rFonts w:ascii="Consolas" w:eastAsia="宋体" w:hAnsi="Consolas" w:cs="Consolas"/>
          <w:color w:val="708090"/>
          <w:kern w:val="0"/>
          <w:sz w:val="20"/>
          <w:szCs w:val="20"/>
        </w:rPr>
        <w:t>----------------+-------------+------+-----+---------+-------+</w:t>
      </w:r>
    </w:p>
    <w:p w:rsidR="000F0AC6" w:rsidRPr="000F0AC6" w:rsidRDefault="000F0AC6" w:rsidP="000F0AC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0F0AC6">
        <w:rPr>
          <w:rFonts w:ascii="Consolas" w:eastAsia="宋体" w:hAnsi="Consolas" w:cs="Consolas"/>
          <w:color w:val="990055"/>
          <w:kern w:val="0"/>
          <w:sz w:val="20"/>
          <w:szCs w:val="20"/>
        </w:rPr>
        <w:t>7</w:t>
      </w: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0077AA"/>
          <w:kern w:val="0"/>
          <w:sz w:val="20"/>
          <w:szCs w:val="20"/>
        </w:rPr>
        <w:t>rows</w:t>
      </w: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A67F59"/>
          <w:kern w:val="0"/>
          <w:sz w:val="20"/>
          <w:szCs w:val="20"/>
        </w:rPr>
        <w:t>in</w:t>
      </w: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0077AA"/>
          <w:kern w:val="0"/>
          <w:sz w:val="20"/>
          <w:szCs w:val="20"/>
        </w:rPr>
        <w:t>set</w:t>
      </w:r>
    </w:p>
    <w:p w:rsidR="000F0AC6" w:rsidRPr="000F0AC6" w:rsidRDefault="000F0AC6" w:rsidP="000F0AC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0"/>
          <w:szCs w:val="20"/>
        </w:rPr>
      </w:pPr>
      <w:r w:rsidRPr="000F0AC6">
        <w:rPr>
          <w:rFonts w:ascii="Consolas" w:eastAsia="宋体" w:hAnsi="Consolas" w:cs="Consolas"/>
          <w:color w:val="BBBBBB"/>
          <w:kern w:val="0"/>
          <w:sz w:val="16"/>
          <w:szCs w:val="16"/>
        </w:rPr>
        <w:t>SQL</w:t>
      </w:r>
    </w:p>
    <w:p w:rsidR="000F0AC6" w:rsidRPr="000F0AC6" w:rsidRDefault="000F0AC6" w:rsidP="000F0AC6">
      <w:pPr>
        <w:widowControl/>
        <w:shd w:val="clear" w:color="auto" w:fill="FFFFFF"/>
        <w:spacing w:after="120"/>
        <w:jc w:val="left"/>
        <w:rPr>
          <w:rFonts w:ascii="Helvetica" w:eastAsia="宋体" w:hAnsi="Helvetica" w:cs="Helvetica"/>
          <w:color w:val="333344"/>
          <w:kern w:val="0"/>
          <w:sz w:val="23"/>
          <w:szCs w:val="23"/>
        </w:rPr>
      </w:pPr>
      <w:r w:rsidRPr="000F0AC6">
        <w:rPr>
          <w:rFonts w:ascii="Helvetica" w:eastAsia="宋体" w:hAnsi="Helvetica" w:cs="Helvetica"/>
          <w:color w:val="333344"/>
          <w:kern w:val="0"/>
          <w:sz w:val="23"/>
          <w:szCs w:val="23"/>
        </w:rPr>
        <w:t>以下存储过程接受客户编号，并返回发货</w:t>
      </w:r>
      <w:r w:rsidRPr="000F0AC6">
        <w:rPr>
          <w:rFonts w:ascii="Helvetica" w:eastAsia="宋体" w:hAnsi="Helvetica" w:cs="Helvetica"/>
          <w:color w:val="333344"/>
          <w:kern w:val="0"/>
          <w:sz w:val="23"/>
          <w:szCs w:val="23"/>
        </w:rPr>
        <w:t>(</w:t>
      </w:r>
      <w:r w:rsidRPr="000F0AC6">
        <w:rPr>
          <w:rFonts w:ascii="Helvetica" w:eastAsia="宋体" w:hAnsi="Helvetica" w:cs="Helvetica"/>
          <w:i/>
          <w:iCs/>
          <w:color w:val="333344"/>
          <w:kern w:val="0"/>
          <w:sz w:val="23"/>
          <w:szCs w:val="23"/>
        </w:rPr>
        <w:t>shipped</w:t>
      </w:r>
      <w:r w:rsidRPr="000F0AC6">
        <w:rPr>
          <w:rFonts w:ascii="Helvetica" w:eastAsia="宋体" w:hAnsi="Helvetica" w:cs="Helvetica"/>
          <w:color w:val="333344"/>
          <w:kern w:val="0"/>
          <w:sz w:val="23"/>
          <w:szCs w:val="23"/>
        </w:rPr>
        <w:t>)</w:t>
      </w:r>
      <w:r w:rsidRPr="000F0AC6">
        <w:rPr>
          <w:rFonts w:ascii="Helvetica" w:eastAsia="宋体" w:hAnsi="Helvetica" w:cs="Helvetica"/>
          <w:color w:val="333344"/>
          <w:kern w:val="0"/>
          <w:sz w:val="23"/>
          <w:szCs w:val="23"/>
        </w:rPr>
        <w:t>，取消</w:t>
      </w:r>
      <w:r w:rsidRPr="000F0AC6">
        <w:rPr>
          <w:rFonts w:ascii="Helvetica" w:eastAsia="宋体" w:hAnsi="Helvetica" w:cs="Helvetica"/>
          <w:color w:val="333344"/>
          <w:kern w:val="0"/>
          <w:sz w:val="23"/>
          <w:szCs w:val="23"/>
        </w:rPr>
        <w:t>(</w:t>
      </w:r>
      <w:r w:rsidRPr="000F0AC6">
        <w:rPr>
          <w:rFonts w:ascii="Helvetica" w:eastAsia="宋体" w:hAnsi="Helvetica" w:cs="Helvetica"/>
          <w:i/>
          <w:iCs/>
          <w:color w:val="333344"/>
          <w:kern w:val="0"/>
          <w:sz w:val="23"/>
          <w:szCs w:val="23"/>
        </w:rPr>
        <w:t>canceled</w:t>
      </w:r>
      <w:r w:rsidRPr="000F0AC6">
        <w:rPr>
          <w:rFonts w:ascii="Helvetica" w:eastAsia="宋体" w:hAnsi="Helvetica" w:cs="Helvetica"/>
          <w:color w:val="333344"/>
          <w:kern w:val="0"/>
          <w:sz w:val="23"/>
          <w:szCs w:val="23"/>
        </w:rPr>
        <w:t>)</w:t>
      </w:r>
      <w:r w:rsidRPr="000F0AC6">
        <w:rPr>
          <w:rFonts w:ascii="Helvetica" w:eastAsia="宋体" w:hAnsi="Helvetica" w:cs="Helvetica"/>
          <w:color w:val="333344"/>
          <w:kern w:val="0"/>
          <w:sz w:val="23"/>
          <w:szCs w:val="23"/>
        </w:rPr>
        <w:t>，解决</w:t>
      </w:r>
      <w:r w:rsidRPr="000F0AC6">
        <w:rPr>
          <w:rFonts w:ascii="Helvetica" w:eastAsia="宋体" w:hAnsi="Helvetica" w:cs="Helvetica"/>
          <w:color w:val="333344"/>
          <w:kern w:val="0"/>
          <w:sz w:val="23"/>
          <w:szCs w:val="23"/>
        </w:rPr>
        <w:t>(</w:t>
      </w:r>
      <w:r w:rsidRPr="000F0AC6">
        <w:rPr>
          <w:rFonts w:ascii="Helvetica" w:eastAsia="宋体" w:hAnsi="Helvetica" w:cs="Helvetica"/>
          <w:i/>
          <w:iCs/>
          <w:color w:val="333344"/>
          <w:kern w:val="0"/>
          <w:sz w:val="23"/>
          <w:szCs w:val="23"/>
        </w:rPr>
        <w:t>resolved</w:t>
      </w:r>
      <w:r w:rsidRPr="000F0AC6">
        <w:rPr>
          <w:rFonts w:ascii="Helvetica" w:eastAsia="宋体" w:hAnsi="Helvetica" w:cs="Helvetica"/>
          <w:color w:val="333344"/>
          <w:kern w:val="0"/>
          <w:sz w:val="23"/>
          <w:szCs w:val="23"/>
        </w:rPr>
        <w:t>)</w:t>
      </w:r>
      <w:r w:rsidRPr="000F0AC6">
        <w:rPr>
          <w:rFonts w:ascii="Helvetica" w:eastAsia="宋体" w:hAnsi="Helvetica" w:cs="Helvetica"/>
          <w:color w:val="333344"/>
          <w:kern w:val="0"/>
          <w:sz w:val="23"/>
          <w:szCs w:val="23"/>
        </w:rPr>
        <w:t>和争议</w:t>
      </w:r>
      <w:r w:rsidRPr="000F0AC6">
        <w:rPr>
          <w:rFonts w:ascii="Helvetica" w:eastAsia="宋体" w:hAnsi="Helvetica" w:cs="Helvetica"/>
          <w:color w:val="333344"/>
          <w:kern w:val="0"/>
          <w:sz w:val="23"/>
          <w:szCs w:val="23"/>
        </w:rPr>
        <w:t>(</w:t>
      </w:r>
      <w:r w:rsidRPr="000F0AC6">
        <w:rPr>
          <w:rFonts w:ascii="Helvetica" w:eastAsia="宋体" w:hAnsi="Helvetica" w:cs="Helvetica"/>
          <w:i/>
          <w:iCs/>
          <w:color w:val="333344"/>
          <w:kern w:val="0"/>
          <w:sz w:val="23"/>
          <w:szCs w:val="23"/>
        </w:rPr>
        <w:t>disputed</w:t>
      </w:r>
      <w:r w:rsidRPr="000F0AC6">
        <w:rPr>
          <w:rFonts w:ascii="Helvetica" w:eastAsia="宋体" w:hAnsi="Helvetica" w:cs="Helvetica"/>
          <w:color w:val="333344"/>
          <w:kern w:val="0"/>
          <w:sz w:val="23"/>
          <w:szCs w:val="23"/>
        </w:rPr>
        <w:t>)</w:t>
      </w:r>
      <w:r w:rsidRPr="000F0AC6">
        <w:rPr>
          <w:rFonts w:ascii="Helvetica" w:eastAsia="宋体" w:hAnsi="Helvetica" w:cs="Helvetica"/>
          <w:color w:val="333344"/>
          <w:kern w:val="0"/>
          <w:sz w:val="23"/>
          <w:szCs w:val="23"/>
        </w:rPr>
        <w:t>的订单总数。</w:t>
      </w:r>
    </w:p>
    <w:p w:rsidR="000F0AC6" w:rsidRPr="000F0AC6" w:rsidRDefault="000F0AC6" w:rsidP="000F0AC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0F0AC6">
        <w:rPr>
          <w:rFonts w:ascii="Consolas" w:eastAsia="宋体" w:hAnsi="Consolas" w:cs="Consolas"/>
          <w:color w:val="0077AA"/>
          <w:kern w:val="0"/>
          <w:sz w:val="20"/>
          <w:szCs w:val="20"/>
        </w:rPr>
        <w:t>DELIMITER</w:t>
      </w:r>
      <w:r w:rsidRPr="000F0AC6">
        <w:rPr>
          <w:rFonts w:ascii="Consolas" w:eastAsia="宋体" w:hAnsi="Consolas" w:cs="Consolas"/>
          <w:color w:val="000000"/>
          <w:kern w:val="0"/>
          <w:sz w:val="20"/>
          <w:szCs w:val="20"/>
        </w:rPr>
        <w:t xml:space="preserve"> $$</w:t>
      </w:r>
    </w:p>
    <w:p w:rsidR="000F0AC6" w:rsidRPr="000F0AC6" w:rsidRDefault="000F0AC6" w:rsidP="000F0AC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p>
    <w:p w:rsidR="000F0AC6" w:rsidRPr="000F0AC6" w:rsidRDefault="000F0AC6" w:rsidP="000F0AC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0F0AC6">
        <w:rPr>
          <w:rFonts w:ascii="Consolas" w:eastAsia="宋体" w:hAnsi="Consolas" w:cs="Consolas"/>
          <w:color w:val="0077AA"/>
          <w:kern w:val="0"/>
          <w:sz w:val="20"/>
          <w:szCs w:val="20"/>
        </w:rPr>
        <w:t>CREATE</w:t>
      </w: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0077AA"/>
          <w:kern w:val="0"/>
          <w:sz w:val="20"/>
          <w:szCs w:val="20"/>
        </w:rPr>
        <w:t>PROCEDURE</w:t>
      </w:r>
      <w:r w:rsidRPr="000F0AC6">
        <w:rPr>
          <w:rFonts w:ascii="Consolas" w:eastAsia="宋体" w:hAnsi="Consolas" w:cs="Consolas"/>
          <w:color w:val="000000"/>
          <w:kern w:val="0"/>
          <w:sz w:val="20"/>
          <w:szCs w:val="20"/>
        </w:rPr>
        <w:t xml:space="preserve"> get_order_by_</w:t>
      </w:r>
      <w:proofErr w:type="gramStart"/>
      <w:r w:rsidRPr="000F0AC6">
        <w:rPr>
          <w:rFonts w:ascii="Consolas" w:eastAsia="宋体" w:hAnsi="Consolas" w:cs="Consolas"/>
          <w:color w:val="000000"/>
          <w:kern w:val="0"/>
          <w:sz w:val="20"/>
          <w:szCs w:val="20"/>
        </w:rPr>
        <w:t>cust</w:t>
      </w:r>
      <w:r w:rsidRPr="000F0AC6">
        <w:rPr>
          <w:rFonts w:ascii="Consolas" w:eastAsia="宋体" w:hAnsi="Consolas" w:cs="Consolas"/>
          <w:color w:val="999999"/>
          <w:kern w:val="0"/>
          <w:sz w:val="20"/>
          <w:szCs w:val="20"/>
        </w:rPr>
        <w:t>(</w:t>
      </w:r>
      <w:proofErr w:type="gramEnd"/>
    </w:p>
    <w:p w:rsidR="000F0AC6" w:rsidRPr="000F0AC6" w:rsidRDefault="000F0AC6" w:rsidP="000F0AC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A67F59"/>
          <w:kern w:val="0"/>
          <w:sz w:val="20"/>
          <w:szCs w:val="20"/>
        </w:rPr>
        <w:t>IN</w:t>
      </w:r>
      <w:r w:rsidRPr="000F0AC6">
        <w:rPr>
          <w:rFonts w:ascii="Consolas" w:eastAsia="宋体" w:hAnsi="Consolas" w:cs="Consolas"/>
          <w:color w:val="000000"/>
          <w:kern w:val="0"/>
          <w:sz w:val="20"/>
          <w:szCs w:val="20"/>
        </w:rPr>
        <w:t xml:space="preserve"> cust_no </w:t>
      </w:r>
      <w:r w:rsidRPr="000F0AC6">
        <w:rPr>
          <w:rFonts w:ascii="Consolas" w:eastAsia="宋体" w:hAnsi="Consolas" w:cs="Consolas"/>
          <w:color w:val="0077AA"/>
          <w:kern w:val="0"/>
          <w:sz w:val="20"/>
          <w:szCs w:val="20"/>
        </w:rPr>
        <w:t>INT</w:t>
      </w:r>
      <w:r w:rsidRPr="000F0AC6">
        <w:rPr>
          <w:rFonts w:ascii="Consolas" w:eastAsia="宋体" w:hAnsi="Consolas" w:cs="Consolas"/>
          <w:color w:val="999999"/>
          <w:kern w:val="0"/>
          <w:sz w:val="20"/>
          <w:szCs w:val="20"/>
        </w:rPr>
        <w:t>,</w:t>
      </w:r>
    </w:p>
    <w:p w:rsidR="000F0AC6" w:rsidRPr="000F0AC6" w:rsidRDefault="000F0AC6" w:rsidP="000F0AC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0077AA"/>
          <w:kern w:val="0"/>
          <w:sz w:val="20"/>
          <w:szCs w:val="20"/>
        </w:rPr>
        <w:t>OUT</w:t>
      </w:r>
      <w:r w:rsidRPr="000F0AC6">
        <w:rPr>
          <w:rFonts w:ascii="Consolas" w:eastAsia="宋体" w:hAnsi="Consolas" w:cs="Consolas"/>
          <w:color w:val="000000"/>
          <w:kern w:val="0"/>
          <w:sz w:val="20"/>
          <w:szCs w:val="20"/>
        </w:rPr>
        <w:t xml:space="preserve"> shipped </w:t>
      </w:r>
      <w:r w:rsidRPr="000F0AC6">
        <w:rPr>
          <w:rFonts w:ascii="Consolas" w:eastAsia="宋体" w:hAnsi="Consolas" w:cs="Consolas"/>
          <w:color w:val="0077AA"/>
          <w:kern w:val="0"/>
          <w:sz w:val="20"/>
          <w:szCs w:val="20"/>
        </w:rPr>
        <w:t>INT</w:t>
      </w:r>
      <w:r w:rsidRPr="000F0AC6">
        <w:rPr>
          <w:rFonts w:ascii="Consolas" w:eastAsia="宋体" w:hAnsi="Consolas" w:cs="Consolas"/>
          <w:color w:val="999999"/>
          <w:kern w:val="0"/>
          <w:sz w:val="20"/>
          <w:szCs w:val="20"/>
        </w:rPr>
        <w:t>,</w:t>
      </w:r>
    </w:p>
    <w:p w:rsidR="000F0AC6" w:rsidRPr="000F0AC6" w:rsidRDefault="000F0AC6" w:rsidP="000F0AC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0077AA"/>
          <w:kern w:val="0"/>
          <w:sz w:val="20"/>
          <w:szCs w:val="20"/>
        </w:rPr>
        <w:t>OUT</w:t>
      </w:r>
      <w:r w:rsidRPr="000F0AC6">
        <w:rPr>
          <w:rFonts w:ascii="Consolas" w:eastAsia="宋体" w:hAnsi="Consolas" w:cs="Consolas"/>
          <w:color w:val="000000"/>
          <w:kern w:val="0"/>
          <w:sz w:val="20"/>
          <w:szCs w:val="20"/>
        </w:rPr>
        <w:t xml:space="preserve"> canceled </w:t>
      </w:r>
      <w:r w:rsidRPr="000F0AC6">
        <w:rPr>
          <w:rFonts w:ascii="Consolas" w:eastAsia="宋体" w:hAnsi="Consolas" w:cs="Consolas"/>
          <w:color w:val="0077AA"/>
          <w:kern w:val="0"/>
          <w:sz w:val="20"/>
          <w:szCs w:val="20"/>
        </w:rPr>
        <w:t>INT</w:t>
      </w:r>
      <w:r w:rsidRPr="000F0AC6">
        <w:rPr>
          <w:rFonts w:ascii="Consolas" w:eastAsia="宋体" w:hAnsi="Consolas" w:cs="Consolas"/>
          <w:color w:val="999999"/>
          <w:kern w:val="0"/>
          <w:sz w:val="20"/>
          <w:szCs w:val="20"/>
        </w:rPr>
        <w:t>,</w:t>
      </w:r>
    </w:p>
    <w:p w:rsidR="000F0AC6" w:rsidRPr="000F0AC6" w:rsidRDefault="000F0AC6" w:rsidP="000F0AC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0077AA"/>
          <w:kern w:val="0"/>
          <w:sz w:val="20"/>
          <w:szCs w:val="20"/>
        </w:rPr>
        <w:t>OUT</w:t>
      </w:r>
      <w:r w:rsidRPr="000F0AC6">
        <w:rPr>
          <w:rFonts w:ascii="Consolas" w:eastAsia="宋体" w:hAnsi="Consolas" w:cs="Consolas"/>
          <w:color w:val="000000"/>
          <w:kern w:val="0"/>
          <w:sz w:val="20"/>
          <w:szCs w:val="20"/>
        </w:rPr>
        <w:t xml:space="preserve"> resolved </w:t>
      </w:r>
      <w:r w:rsidRPr="000F0AC6">
        <w:rPr>
          <w:rFonts w:ascii="Consolas" w:eastAsia="宋体" w:hAnsi="Consolas" w:cs="Consolas"/>
          <w:color w:val="0077AA"/>
          <w:kern w:val="0"/>
          <w:sz w:val="20"/>
          <w:szCs w:val="20"/>
        </w:rPr>
        <w:t>INT</w:t>
      </w:r>
      <w:r w:rsidRPr="000F0AC6">
        <w:rPr>
          <w:rFonts w:ascii="Consolas" w:eastAsia="宋体" w:hAnsi="Consolas" w:cs="Consolas"/>
          <w:color w:val="999999"/>
          <w:kern w:val="0"/>
          <w:sz w:val="20"/>
          <w:szCs w:val="20"/>
        </w:rPr>
        <w:t>,</w:t>
      </w:r>
    </w:p>
    <w:p w:rsidR="000F0AC6" w:rsidRPr="000F0AC6" w:rsidRDefault="000F0AC6" w:rsidP="000F0AC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0077AA"/>
          <w:kern w:val="0"/>
          <w:sz w:val="20"/>
          <w:szCs w:val="20"/>
        </w:rPr>
        <w:t>OUT</w:t>
      </w:r>
      <w:r w:rsidRPr="000F0AC6">
        <w:rPr>
          <w:rFonts w:ascii="Consolas" w:eastAsia="宋体" w:hAnsi="Consolas" w:cs="Consolas"/>
          <w:color w:val="000000"/>
          <w:kern w:val="0"/>
          <w:sz w:val="20"/>
          <w:szCs w:val="20"/>
        </w:rPr>
        <w:t xml:space="preserve"> disputed </w:t>
      </w:r>
      <w:r w:rsidRPr="000F0AC6">
        <w:rPr>
          <w:rFonts w:ascii="Consolas" w:eastAsia="宋体" w:hAnsi="Consolas" w:cs="Consolas"/>
          <w:color w:val="0077AA"/>
          <w:kern w:val="0"/>
          <w:sz w:val="20"/>
          <w:szCs w:val="20"/>
        </w:rPr>
        <w:t>INT</w:t>
      </w:r>
      <w:r w:rsidRPr="000F0AC6">
        <w:rPr>
          <w:rFonts w:ascii="Consolas" w:eastAsia="宋体" w:hAnsi="Consolas" w:cs="Consolas"/>
          <w:color w:val="999999"/>
          <w:kern w:val="0"/>
          <w:sz w:val="20"/>
          <w:szCs w:val="20"/>
        </w:rPr>
        <w:t>)</w:t>
      </w:r>
    </w:p>
    <w:p w:rsidR="000F0AC6" w:rsidRPr="000F0AC6" w:rsidRDefault="000F0AC6" w:rsidP="000F0AC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0F0AC6">
        <w:rPr>
          <w:rFonts w:ascii="Consolas" w:eastAsia="宋体" w:hAnsi="Consolas" w:cs="Consolas"/>
          <w:color w:val="0077AA"/>
          <w:kern w:val="0"/>
          <w:sz w:val="20"/>
          <w:szCs w:val="20"/>
        </w:rPr>
        <w:t>BEGIN</w:t>
      </w:r>
    </w:p>
    <w:p w:rsidR="000F0AC6" w:rsidRPr="000F0AC6" w:rsidRDefault="000F0AC6" w:rsidP="000F0AC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708090"/>
          <w:kern w:val="0"/>
          <w:sz w:val="20"/>
          <w:szCs w:val="20"/>
        </w:rPr>
        <w:t>-- shipped</w:t>
      </w:r>
    </w:p>
    <w:p w:rsidR="000F0AC6" w:rsidRPr="000F0AC6" w:rsidRDefault="000F0AC6" w:rsidP="000F0AC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0077AA"/>
          <w:kern w:val="0"/>
          <w:sz w:val="20"/>
          <w:szCs w:val="20"/>
        </w:rPr>
        <w:t>SELECT</w:t>
      </w:r>
    </w:p>
    <w:p w:rsidR="000F0AC6" w:rsidRPr="000F0AC6" w:rsidRDefault="000F0AC6" w:rsidP="000F0AC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0F0AC6">
        <w:rPr>
          <w:rFonts w:ascii="Consolas" w:eastAsia="宋体" w:hAnsi="Consolas" w:cs="Consolas"/>
          <w:color w:val="000000"/>
          <w:kern w:val="0"/>
          <w:sz w:val="20"/>
          <w:szCs w:val="20"/>
        </w:rPr>
        <w:t xml:space="preserve">            </w:t>
      </w:r>
      <w:proofErr w:type="gramStart"/>
      <w:r w:rsidRPr="000F0AC6">
        <w:rPr>
          <w:rFonts w:ascii="Consolas" w:eastAsia="宋体" w:hAnsi="Consolas" w:cs="Consolas"/>
          <w:color w:val="DD4A68"/>
          <w:kern w:val="0"/>
          <w:sz w:val="20"/>
          <w:szCs w:val="20"/>
        </w:rPr>
        <w:t>count</w:t>
      </w:r>
      <w:r w:rsidRPr="000F0AC6">
        <w:rPr>
          <w:rFonts w:ascii="Consolas" w:eastAsia="宋体" w:hAnsi="Consolas" w:cs="Consolas"/>
          <w:color w:val="999999"/>
          <w:kern w:val="0"/>
          <w:sz w:val="20"/>
          <w:szCs w:val="20"/>
        </w:rPr>
        <w:t>(</w:t>
      </w:r>
      <w:proofErr w:type="gramEnd"/>
      <w:r w:rsidRPr="000F0AC6">
        <w:rPr>
          <w:rFonts w:ascii="Consolas" w:eastAsia="宋体" w:hAnsi="Consolas" w:cs="Consolas"/>
          <w:color w:val="A67F59"/>
          <w:kern w:val="0"/>
          <w:sz w:val="20"/>
          <w:szCs w:val="20"/>
        </w:rPr>
        <w:t>*</w:t>
      </w:r>
      <w:r w:rsidRPr="000F0AC6">
        <w:rPr>
          <w:rFonts w:ascii="Consolas" w:eastAsia="宋体" w:hAnsi="Consolas" w:cs="Consolas"/>
          <w:color w:val="999999"/>
          <w:kern w:val="0"/>
          <w:sz w:val="20"/>
          <w:szCs w:val="20"/>
        </w:rPr>
        <w:t>)</w:t>
      </w: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0077AA"/>
          <w:kern w:val="0"/>
          <w:sz w:val="20"/>
          <w:szCs w:val="20"/>
        </w:rPr>
        <w:t>INTO</w:t>
      </w:r>
      <w:r w:rsidRPr="000F0AC6">
        <w:rPr>
          <w:rFonts w:ascii="Consolas" w:eastAsia="宋体" w:hAnsi="Consolas" w:cs="Consolas"/>
          <w:color w:val="000000"/>
          <w:kern w:val="0"/>
          <w:sz w:val="20"/>
          <w:szCs w:val="20"/>
        </w:rPr>
        <w:t xml:space="preserve"> shipped</w:t>
      </w:r>
    </w:p>
    <w:p w:rsidR="000F0AC6" w:rsidRPr="000F0AC6" w:rsidRDefault="000F0AC6" w:rsidP="000F0AC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0077AA"/>
          <w:kern w:val="0"/>
          <w:sz w:val="20"/>
          <w:szCs w:val="20"/>
        </w:rPr>
        <w:t>FROM</w:t>
      </w:r>
    </w:p>
    <w:p w:rsidR="000F0AC6" w:rsidRPr="000F0AC6" w:rsidRDefault="000F0AC6" w:rsidP="000F0AC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0F0AC6">
        <w:rPr>
          <w:rFonts w:ascii="Consolas" w:eastAsia="宋体" w:hAnsi="Consolas" w:cs="Consolas"/>
          <w:color w:val="000000"/>
          <w:kern w:val="0"/>
          <w:sz w:val="20"/>
          <w:szCs w:val="20"/>
        </w:rPr>
        <w:t xml:space="preserve">            </w:t>
      </w:r>
      <w:proofErr w:type="gramStart"/>
      <w:r w:rsidRPr="000F0AC6">
        <w:rPr>
          <w:rFonts w:ascii="Consolas" w:eastAsia="宋体" w:hAnsi="Consolas" w:cs="Consolas"/>
          <w:color w:val="000000"/>
          <w:kern w:val="0"/>
          <w:sz w:val="20"/>
          <w:szCs w:val="20"/>
        </w:rPr>
        <w:t>orders</w:t>
      </w:r>
      <w:proofErr w:type="gramEnd"/>
    </w:p>
    <w:p w:rsidR="000F0AC6" w:rsidRPr="000F0AC6" w:rsidRDefault="000F0AC6" w:rsidP="000F0AC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0077AA"/>
          <w:kern w:val="0"/>
          <w:sz w:val="20"/>
          <w:szCs w:val="20"/>
        </w:rPr>
        <w:t>WHERE</w:t>
      </w:r>
    </w:p>
    <w:p w:rsidR="000F0AC6" w:rsidRPr="000F0AC6" w:rsidRDefault="000F0AC6" w:rsidP="000F0AC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0F0AC6">
        <w:rPr>
          <w:rFonts w:ascii="Consolas" w:eastAsia="宋体" w:hAnsi="Consolas" w:cs="Consolas"/>
          <w:color w:val="000000"/>
          <w:kern w:val="0"/>
          <w:sz w:val="20"/>
          <w:szCs w:val="20"/>
        </w:rPr>
        <w:t xml:space="preserve">            </w:t>
      </w:r>
      <w:proofErr w:type="gramStart"/>
      <w:r w:rsidRPr="000F0AC6">
        <w:rPr>
          <w:rFonts w:ascii="Consolas" w:eastAsia="宋体" w:hAnsi="Consolas" w:cs="Consolas"/>
          <w:color w:val="000000"/>
          <w:kern w:val="0"/>
          <w:sz w:val="20"/>
          <w:szCs w:val="20"/>
        </w:rPr>
        <w:t>customerNumber</w:t>
      </w:r>
      <w:proofErr w:type="gramEnd"/>
      <w:r w:rsidRPr="000F0AC6">
        <w:rPr>
          <w:rFonts w:ascii="Consolas" w:eastAsia="宋体" w:hAnsi="Consolas" w:cs="Consolas"/>
          <w:color w:val="000000"/>
          <w:kern w:val="0"/>
          <w:sz w:val="20"/>
          <w:szCs w:val="20"/>
        </w:rPr>
        <w:t xml:space="preserve"> </w:t>
      </w:r>
      <w:r w:rsidRPr="000F0AC6">
        <w:rPr>
          <w:rFonts w:ascii="Consolas" w:eastAsia="宋体" w:hAnsi="Consolas" w:cs="Consolas"/>
          <w:color w:val="A67F59"/>
          <w:kern w:val="0"/>
          <w:sz w:val="20"/>
          <w:szCs w:val="20"/>
        </w:rPr>
        <w:t>=</w:t>
      </w:r>
      <w:r w:rsidRPr="000F0AC6">
        <w:rPr>
          <w:rFonts w:ascii="Consolas" w:eastAsia="宋体" w:hAnsi="Consolas" w:cs="Consolas"/>
          <w:color w:val="000000"/>
          <w:kern w:val="0"/>
          <w:sz w:val="20"/>
          <w:szCs w:val="20"/>
        </w:rPr>
        <w:t xml:space="preserve"> cust_no</w:t>
      </w:r>
    </w:p>
    <w:p w:rsidR="000F0AC6" w:rsidRPr="000F0AC6" w:rsidRDefault="000F0AC6" w:rsidP="000F0AC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A67F59"/>
          <w:kern w:val="0"/>
          <w:sz w:val="20"/>
          <w:szCs w:val="20"/>
        </w:rPr>
        <w:t>AND</w:t>
      </w: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0077AA"/>
          <w:kern w:val="0"/>
          <w:sz w:val="20"/>
          <w:szCs w:val="20"/>
        </w:rPr>
        <w:t>status</w:t>
      </w: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A67F59"/>
          <w:kern w:val="0"/>
          <w:sz w:val="20"/>
          <w:szCs w:val="20"/>
        </w:rPr>
        <w:t>=</w:t>
      </w: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669900"/>
          <w:kern w:val="0"/>
          <w:sz w:val="20"/>
          <w:szCs w:val="20"/>
        </w:rPr>
        <w:t>'Shipped'</w:t>
      </w:r>
      <w:r w:rsidRPr="000F0AC6">
        <w:rPr>
          <w:rFonts w:ascii="Consolas" w:eastAsia="宋体" w:hAnsi="Consolas" w:cs="Consolas"/>
          <w:color w:val="999999"/>
          <w:kern w:val="0"/>
          <w:sz w:val="20"/>
          <w:szCs w:val="20"/>
        </w:rPr>
        <w:t>;</w:t>
      </w:r>
    </w:p>
    <w:p w:rsidR="000F0AC6" w:rsidRPr="000F0AC6" w:rsidRDefault="000F0AC6" w:rsidP="000F0AC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p>
    <w:p w:rsidR="000F0AC6" w:rsidRPr="000F0AC6" w:rsidRDefault="000F0AC6" w:rsidP="000F0AC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708090"/>
          <w:kern w:val="0"/>
          <w:sz w:val="20"/>
          <w:szCs w:val="20"/>
        </w:rPr>
        <w:t>-- canceled</w:t>
      </w:r>
    </w:p>
    <w:p w:rsidR="000F0AC6" w:rsidRPr="000F0AC6" w:rsidRDefault="000F0AC6" w:rsidP="000F0AC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0077AA"/>
          <w:kern w:val="0"/>
          <w:sz w:val="20"/>
          <w:szCs w:val="20"/>
        </w:rPr>
        <w:t>SELECT</w:t>
      </w:r>
    </w:p>
    <w:p w:rsidR="000F0AC6" w:rsidRPr="000F0AC6" w:rsidRDefault="000F0AC6" w:rsidP="000F0AC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0F0AC6">
        <w:rPr>
          <w:rFonts w:ascii="Consolas" w:eastAsia="宋体" w:hAnsi="Consolas" w:cs="Consolas"/>
          <w:color w:val="000000"/>
          <w:kern w:val="0"/>
          <w:sz w:val="20"/>
          <w:szCs w:val="20"/>
        </w:rPr>
        <w:t xml:space="preserve">            </w:t>
      </w:r>
      <w:proofErr w:type="gramStart"/>
      <w:r w:rsidRPr="000F0AC6">
        <w:rPr>
          <w:rFonts w:ascii="Consolas" w:eastAsia="宋体" w:hAnsi="Consolas" w:cs="Consolas"/>
          <w:color w:val="DD4A68"/>
          <w:kern w:val="0"/>
          <w:sz w:val="20"/>
          <w:szCs w:val="20"/>
        </w:rPr>
        <w:t>count</w:t>
      </w:r>
      <w:r w:rsidRPr="000F0AC6">
        <w:rPr>
          <w:rFonts w:ascii="Consolas" w:eastAsia="宋体" w:hAnsi="Consolas" w:cs="Consolas"/>
          <w:color w:val="999999"/>
          <w:kern w:val="0"/>
          <w:sz w:val="20"/>
          <w:szCs w:val="20"/>
        </w:rPr>
        <w:t>(</w:t>
      </w:r>
      <w:proofErr w:type="gramEnd"/>
      <w:r w:rsidRPr="000F0AC6">
        <w:rPr>
          <w:rFonts w:ascii="Consolas" w:eastAsia="宋体" w:hAnsi="Consolas" w:cs="Consolas"/>
          <w:color w:val="A67F59"/>
          <w:kern w:val="0"/>
          <w:sz w:val="20"/>
          <w:szCs w:val="20"/>
        </w:rPr>
        <w:t>*</w:t>
      </w:r>
      <w:r w:rsidRPr="000F0AC6">
        <w:rPr>
          <w:rFonts w:ascii="Consolas" w:eastAsia="宋体" w:hAnsi="Consolas" w:cs="Consolas"/>
          <w:color w:val="999999"/>
          <w:kern w:val="0"/>
          <w:sz w:val="20"/>
          <w:szCs w:val="20"/>
        </w:rPr>
        <w:t>)</w:t>
      </w: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0077AA"/>
          <w:kern w:val="0"/>
          <w:sz w:val="20"/>
          <w:szCs w:val="20"/>
        </w:rPr>
        <w:t>INTO</w:t>
      </w:r>
      <w:r w:rsidRPr="000F0AC6">
        <w:rPr>
          <w:rFonts w:ascii="Consolas" w:eastAsia="宋体" w:hAnsi="Consolas" w:cs="Consolas"/>
          <w:color w:val="000000"/>
          <w:kern w:val="0"/>
          <w:sz w:val="20"/>
          <w:szCs w:val="20"/>
        </w:rPr>
        <w:t xml:space="preserve"> canceled</w:t>
      </w:r>
    </w:p>
    <w:p w:rsidR="000F0AC6" w:rsidRPr="000F0AC6" w:rsidRDefault="000F0AC6" w:rsidP="000F0AC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0077AA"/>
          <w:kern w:val="0"/>
          <w:sz w:val="20"/>
          <w:szCs w:val="20"/>
        </w:rPr>
        <w:t>FROM</w:t>
      </w:r>
    </w:p>
    <w:p w:rsidR="000F0AC6" w:rsidRPr="000F0AC6" w:rsidRDefault="000F0AC6" w:rsidP="000F0AC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0F0AC6">
        <w:rPr>
          <w:rFonts w:ascii="Consolas" w:eastAsia="宋体" w:hAnsi="Consolas" w:cs="Consolas"/>
          <w:color w:val="000000"/>
          <w:kern w:val="0"/>
          <w:sz w:val="20"/>
          <w:szCs w:val="20"/>
        </w:rPr>
        <w:t xml:space="preserve">            </w:t>
      </w:r>
      <w:proofErr w:type="gramStart"/>
      <w:r w:rsidRPr="000F0AC6">
        <w:rPr>
          <w:rFonts w:ascii="Consolas" w:eastAsia="宋体" w:hAnsi="Consolas" w:cs="Consolas"/>
          <w:color w:val="000000"/>
          <w:kern w:val="0"/>
          <w:sz w:val="20"/>
          <w:szCs w:val="20"/>
        </w:rPr>
        <w:t>orders</w:t>
      </w:r>
      <w:proofErr w:type="gramEnd"/>
    </w:p>
    <w:p w:rsidR="000F0AC6" w:rsidRPr="000F0AC6" w:rsidRDefault="000F0AC6" w:rsidP="000F0AC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0077AA"/>
          <w:kern w:val="0"/>
          <w:sz w:val="20"/>
          <w:szCs w:val="20"/>
        </w:rPr>
        <w:t>WHERE</w:t>
      </w:r>
    </w:p>
    <w:p w:rsidR="000F0AC6" w:rsidRPr="000F0AC6" w:rsidRDefault="000F0AC6" w:rsidP="000F0AC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0F0AC6">
        <w:rPr>
          <w:rFonts w:ascii="Consolas" w:eastAsia="宋体" w:hAnsi="Consolas" w:cs="Consolas"/>
          <w:color w:val="000000"/>
          <w:kern w:val="0"/>
          <w:sz w:val="20"/>
          <w:szCs w:val="20"/>
        </w:rPr>
        <w:t xml:space="preserve">            </w:t>
      </w:r>
      <w:proofErr w:type="gramStart"/>
      <w:r w:rsidRPr="000F0AC6">
        <w:rPr>
          <w:rFonts w:ascii="Consolas" w:eastAsia="宋体" w:hAnsi="Consolas" w:cs="Consolas"/>
          <w:color w:val="000000"/>
          <w:kern w:val="0"/>
          <w:sz w:val="20"/>
          <w:szCs w:val="20"/>
        </w:rPr>
        <w:t>customerNumber</w:t>
      </w:r>
      <w:proofErr w:type="gramEnd"/>
      <w:r w:rsidRPr="000F0AC6">
        <w:rPr>
          <w:rFonts w:ascii="Consolas" w:eastAsia="宋体" w:hAnsi="Consolas" w:cs="Consolas"/>
          <w:color w:val="000000"/>
          <w:kern w:val="0"/>
          <w:sz w:val="20"/>
          <w:szCs w:val="20"/>
        </w:rPr>
        <w:t xml:space="preserve"> </w:t>
      </w:r>
      <w:r w:rsidRPr="000F0AC6">
        <w:rPr>
          <w:rFonts w:ascii="Consolas" w:eastAsia="宋体" w:hAnsi="Consolas" w:cs="Consolas"/>
          <w:color w:val="A67F59"/>
          <w:kern w:val="0"/>
          <w:sz w:val="20"/>
          <w:szCs w:val="20"/>
        </w:rPr>
        <w:t>=</w:t>
      </w:r>
      <w:r w:rsidRPr="000F0AC6">
        <w:rPr>
          <w:rFonts w:ascii="Consolas" w:eastAsia="宋体" w:hAnsi="Consolas" w:cs="Consolas"/>
          <w:color w:val="000000"/>
          <w:kern w:val="0"/>
          <w:sz w:val="20"/>
          <w:szCs w:val="20"/>
        </w:rPr>
        <w:t xml:space="preserve"> cust_no</w:t>
      </w:r>
    </w:p>
    <w:p w:rsidR="000F0AC6" w:rsidRPr="000F0AC6" w:rsidRDefault="000F0AC6" w:rsidP="000F0AC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A67F59"/>
          <w:kern w:val="0"/>
          <w:sz w:val="20"/>
          <w:szCs w:val="20"/>
        </w:rPr>
        <w:t>AND</w:t>
      </w: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0077AA"/>
          <w:kern w:val="0"/>
          <w:sz w:val="20"/>
          <w:szCs w:val="20"/>
        </w:rPr>
        <w:t>status</w:t>
      </w: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A67F59"/>
          <w:kern w:val="0"/>
          <w:sz w:val="20"/>
          <w:szCs w:val="20"/>
        </w:rPr>
        <w:t>=</w:t>
      </w: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669900"/>
          <w:kern w:val="0"/>
          <w:sz w:val="20"/>
          <w:szCs w:val="20"/>
        </w:rPr>
        <w:t>'Canceled'</w:t>
      </w:r>
      <w:r w:rsidRPr="000F0AC6">
        <w:rPr>
          <w:rFonts w:ascii="Consolas" w:eastAsia="宋体" w:hAnsi="Consolas" w:cs="Consolas"/>
          <w:color w:val="999999"/>
          <w:kern w:val="0"/>
          <w:sz w:val="20"/>
          <w:szCs w:val="20"/>
        </w:rPr>
        <w:t>;</w:t>
      </w:r>
    </w:p>
    <w:p w:rsidR="000F0AC6" w:rsidRPr="000F0AC6" w:rsidRDefault="000F0AC6" w:rsidP="000F0AC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p>
    <w:p w:rsidR="000F0AC6" w:rsidRPr="000F0AC6" w:rsidRDefault="000F0AC6" w:rsidP="000F0AC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708090"/>
          <w:kern w:val="0"/>
          <w:sz w:val="20"/>
          <w:szCs w:val="20"/>
        </w:rPr>
        <w:t xml:space="preserve">-- </w:t>
      </w:r>
      <w:proofErr w:type="gramStart"/>
      <w:r w:rsidRPr="000F0AC6">
        <w:rPr>
          <w:rFonts w:ascii="Consolas" w:eastAsia="宋体" w:hAnsi="Consolas" w:cs="Consolas"/>
          <w:color w:val="708090"/>
          <w:kern w:val="0"/>
          <w:sz w:val="20"/>
          <w:szCs w:val="20"/>
        </w:rPr>
        <w:t>resolved</w:t>
      </w:r>
      <w:proofErr w:type="gramEnd"/>
    </w:p>
    <w:p w:rsidR="000F0AC6" w:rsidRPr="000F0AC6" w:rsidRDefault="000F0AC6" w:rsidP="000F0AC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0077AA"/>
          <w:kern w:val="0"/>
          <w:sz w:val="20"/>
          <w:szCs w:val="20"/>
        </w:rPr>
        <w:t>SELECT</w:t>
      </w:r>
    </w:p>
    <w:p w:rsidR="000F0AC6" w:rsidRPr="000F0AC6" w:rsidRDefault="000F0AC6" w:rsidP="000F0AC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0F0AC6">
        <w:rPr>
          <w:rFonts w:ascii="Consolas" w:eastAsia="宋体" w:hAnsi="Consolas" w:cs="Consolas"/>
          <w:color w:val="000000"/>
          <w:kern w:val="0"/>
          <w:sz w:val="20"/>
          <w:szCs w:val="20"/>
        </w:rPr>
        <w:t xml:space="preserve">            </w:t>
      </w:r>
      <w:proofErr w:type="gramStart"/>
      <w:r w:rsidRPr="000F0AC6">
        <w:rPr>
          <w:rFonts w:ascii="Consolas" w:eastAsia="宋体" w:hAnsi="Consolas" w:cs="Consolas"/>
          <w:color w:val="DD4A68"/>
          <w:kern w:val="0"/>
          <w:sz w:val="20"/>
          <w:szCs w:val="20"/>
        </w:rPr>
        <w:t>count</w:t>
      </w:r>
      <w:r w:rsidRPr="000F0AC6">
        <w:rPr>
          <w:rFonts w:ascii="Consolas" w:eastAsia="宋体" w:hAnsi="Consolas" w:cs="Consolas"/>
          <w:color w:val="999999"/>
          <w:kern w:val="0"/>
          <w:sz w:val="20"/>
          <w:szCs w:val="20"/>
        </w:rPr>
        <w:t>(</w:t>
      </w:r>
      <w:proofErr w:type="gramEnd"/>
      <w:r w:rsidRPr="000F0AC6">
        <w:rPr>
          <w:rFonts w:ascii="Consolas" w:eastAsia="宋体" w:hAnsi="Consolas" w:cs="Consolas"/>
          <w:color w:val="A67F59"/>
          <w:kern w:val="0"/>
          <w:sz w:val="20"/>
          <w:szCs w:val="20"/>
        </w:rPr>
        <w:t>*</w:t>
      </w:r>
      <w:r w:rsidRPr="000F0AC6">
        <w:rPr>
          <w:rFonts w:ascii="Consolas" w:eastAsia="宋体" w:hAnsi="Consolas" w:cs="Consolas"/>
          <w:color w:val="999999"/>
          <w:kern w:val="0"/>
          <w:sz w:val="20"/>
          <w:szCs w:val="20"/>
        </w:rPr>
        <w:t>)</w:t>
      </w: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0077AA"/>
          <w:kern w:val="0"/>
          <w:sz w:val="20"/>
          <w:szCs w:val="20"/>
        </w:rPr>
        <w:t>INTO</w:t>
      </w:r>
      <w:r w:rsidRPr="000F0AC6">
        <w:rPr>
          <w:rFonts w:ascii="Consolas" w:eastAsia="宋体" w:hAnsi="Consolas" w:cs="Consolas"/>
          <w:color w:val="000000"/>
          <w:kern w:val="0"/>
          <w:sz w:val="20"/>
          <w:szCs w:val="20"/>
        </w:rPr>
        <w:t xml:space="preserve"> resolved</w:t>
      </w:r>
    </w:p>
    <w:p w:rsidR="000F0AC6" w:rsidRPr="000F0AC6" w:rsidRDefault="000F0AC6" w:rsidP="000F0AC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0077AA"/>
          <w:kern w:val="0"/>
          <w:sz w:val="20"/>
          <w:szCs w:val="20"/>
        </w:rPr>
        <w:t>FROM</w:t>
      </w:r>
    </w:p>
    <w:p w:rsidR="000F0AC6" w:rsidRPr="000F0AC6" w:rsidRDefault="000F0AC6" w:rsidP="000F0AC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0F0AC6">
        <w:rPr>
          <w:rFonts w:ascii="Consolas" w:eastAsia="宋体" w:hAnsi="Consolas" w:cs="Consolas"/>
          <w:color w:val="000000"/>
          <w:kern w:val="0"/>
          <w:sz w:val="20"/>
          <w:szCs w:val="20"/>
        </w:rPr>
        <w:t xml:space="preserve">            </w:t>
      </w:r>
      <w:proofErr w:type="gramStart"/>
      <w:r w:rsidRPr="000F0AC6">
        <w:rPr>
          <w:rFonts w:ascii="Consolas" w:eastAsia="宋体" w:hAnsi="Consolas" w:cs="Consolas"/>
          <w:color w:val="000000"/>
          <w:kern w:val="0"/>
          <w:sz w:val="20"/>
          <w:szCs w:val="20"/>
        </w:rPr>
        <w:t>orders</w:t>
      </w:r>
      <w:proofErr w:type="gramEnd"/>
    </w:p>
    <w:p w:rsidR="000F0AC6" w:rsidRPr="000F0AC6" w:rsidRDefault="000F0AC6" w:rsidP="000F0AC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0077AA"/>
          <w:kern w:val="0"/>
          <w:sz w:val="20"/>
          <w:szCs w:val="20"/>
        </w:rPr>
        <w:t>WHERE</w:t>
      </w:r>
    </w:p>
    <w:p w:rsidR="000F0AC6" w:rsidRPr="000F0AC6" w:rsidRDefault="000F0AC6" w:rsidP="000F0AC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0F0AC6">
        <w:rPr>
          <w:rFonts w:ascii="Consolas" w:eastAsia="宋体" w:hAnsi="Consolas" w:cs="Consolas"/>
          <w:color w:val="000000"/>
          <w:kern w:val="0"/>
          <w:sz w:val="20"/>
          <w:szCs w:val="20"/>
        </w:rPr>
        <w:t xml:space="preserve">            </w:t>
      </w:r>
      <w:proofErr w:type="gramStart"/>
      <w:r w:rsidRPr="000F0AC6">
        <w:rPr>
          <w:rFonts w:ascii="Consolas" w:eastAsia="宋体" w:hAnsi="Consolas" w:cs="Consolas"/>
          <w:color w:val="000000"/>
          <w:kern w:val="0"/>
          <w:sz w:val="20"/>
          <w:szCs w:val="20"/>
        </w:rPr>
        <w:t>customerNumber</w:t>
      </w:r>
      <w:proofErr w:type="gramEnd"/>
      <w:r w:rsidRPr="000F0AC6">
        <w:rPr>
          <w:rFonts w:ascii="Consolas" w:eastAsia="宋体" w:hAnsi="Consolas" w:cs="Consolas"/>
          <w:color w:val="000000"/>
          <w:kern w:val="0"/>
          <w:sz w:val="20"/>
          <w:szCs w:val="20"/>
        </w:rPr>
        <w:t xml:space="preserve"> </w:t>
      </w:r>
      <w:r w:rsidRPr="000F0AC6">
        <w:rPr>
          <w:rFonts w:ascii="Consolas" w:eastAsia="宋体" w:hAnsi="Consolas" w:cs="Consolas"/>
          <w:color w:val="A67F59"/>
          <w:kern w:val="0"/>
          <w:sz w:val="20"/>
          <w:szCs w:val="20"/>
        </w:rPr>
        <w:t>=</w:t>
      </w:r>
      <w:r w:rsidRPr="000F0AC6">
        <w:rPr>
          <w:rFonts w:ascii="Consolas" w:eastAsia="宋体" w:hAnsi="Consolas" w:cs="Consolas"/>
          <w:color w:val="000000"/>
          <w:kern w:val="0"/>
          <w:sz w:val="20"/>
          <w:szCs w:val="20"/>
        </w:rPr>
        <w:t xml:space="preserve"> cust_no</w:t>
      </w:r>
    </w:p>
    <w:p w:rsidR="000F0AC6" w:rsidRPr="000F0AC6" w:rsidRDefault="000F0AC6" w:rsidP="000F0AC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A67F59"/>
          <w:kern w:val="0"/>
          <w:sz w:val="20"/>
          <w:szCs w:val="20"/>
        </w:rPr>
        <w:t>AND</w:t>
      </w: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0077AA"/>
          <w:kern w:val="0"/>
          <w:sz w:val="20"/>
          <w:szCs w:val="20"/>
        </w:rPr>
        <w:t>status</w:t>
      </w: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A67F59"/>
          <w:kern w:val="0"/>
          <w:sz w:val="20"/>
          <w:szCs w:val="20"/>
        </w:rPr>
        <w:t>=</w:t>
      </w: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669900"/>
          <w:kern w:val="0"/>
          <w:sz w:val="20"/>
          <w:szCs w:val="20"/>
        </w:rPr>
        <w:t>'Resolved'</w:t>
      </w:r>
      <w:r w:rsidRPr="000F0AC6">
        <w:rPr>
          <w:rFonts w:ascii="Consolas" w:eastAsia="宋体" w:hAnsi="Consolas" w:cs="Consolas"/>
          <w:color w:val="999999"/>
          <w:kern w:val="0"/>
          <w:sz w:val="20"/>
          <w:szCs w:val="20"/>
        </w:rPr>
        <w:t>;</w:t>
      </w:r>
    </w:p>
    <w:p w:rsidR="000F0AC6" w:rsidRPr="000F0AC6" w:rsidRDefault="000F0AC6" w:rsidP="000F0AC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p>
    <w:p w:rsidR="000F0AC6" w:rsidRPr="000F0AC6" w:rsidRDefault="000F0AC6" w:rsidP="000F0AC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708090"/>
          <w:kern w:val="0"/>
          <w:sz w:val="20"/>
          <w:szCs w:val="20"/>
        </w:rPr>
        <w:t>-- disputed</w:t>
      </w:r>
    </w:p>
    <w:p w:rsidR="000F0AC6" w:rsidRPr="000F0AC6" w:rsidRDefault="000F0AC6" w:rsidP="000F0AC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0077AA"/>
          <w:kern w:val="0"/>
          <w:sz w:val="20"/>
          <w:szCs w:val="20"/>
        </w:rPr>
        <w:t>SELECT</w:t>
      </w:r>
    </w:p>
    <w:p w:rsidR="000F0AC6" w:rsidRPr="000F0AC6" w:rsidRDefault="000F0AC6" w:rsidP="000F0AC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0F0AC6">
        <w:rPr>
          <w:rFonts w:ascii="Consolas" w:eastAsia="宋体" w:hAnsi="Consolas" w:cs="Consolas"/>
          <w:color w:val="000000"/>
          <w:kern w:val="0"/>
          <w:sz w:val="20"/>
          <w:szCs w:val="20"/>
        </w:rPr>
        <w:t xml:space="preserve">            </w:t>
      </w:r>
      <w:proofErr w:type="gramStart"/>
      <w:r w:rsidRPr="000F0AC6">
        <w:rPr>
          <w:rFonts w:ascii="Consolas" w:eastAsia="宋体" w:hAnsi="Consolas" w:cs="Consolas"/>
          <w:color w:val="DD4A68"/>
          <w:kern w:val="0"/>
          <w:sz w:val="20"/>
          <w:szCs w:val="20"/>
        </w:rPr>
        <w:t>count</w:t>
      </w:r>
      <w:r w:rsidRPr="000F0AC6">
        <w:rPr>
          <w:rFonts w:ascii="Consolas" w:eastAsia="宋体" w:hAnsi="Consolas" w:cs="Consolas"/>
          <w:color w:val="999999"/>
          <w:kern w:val="0"/>
          <w:sz w:val="20"/>
          <w:szCs w:val="20"/>
        </w:rPr>
        <w:t>(</w:t>
      </w:r>
      <w:proofErr w:type="gramEnd"/>
      <w:r w:rsidRPr="000F0AC6">
        <w:rPr>
          <w:rFonts w:ascii="Consolas" w:eastAsia="宋体" w:hAnsi="Consolas" w:cs="Consolas"/>
          <w:color w:val="A67F59"/>
          <w:kern w:val="0"/>
          <w:sz w:val="20"/>
          <w:szCs w:val="20"/>
        </w:rPr>
        <w:t>*</w:t>
      </w:r>
      <w:r w:rsidRPr="000F0AC6">
        <w:rPr>
          <w:rFonts w:ascii="Consolas" w:eastAsia="宋体" w:hAnsi="Consolas" w:cs="Consolas"/>
          <w:color w:val="999999"/>
          <w:kern w:val="0"/>
          <w:sz w:val="20"/>
          <w:szCs w:val="20"/>
        </w:rPr>
        <w:t>)</w:t>
      </w: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0077AA"/>
          <w:kern w:val="0"/>
          <w:sz w:val="20"/>
          <w:szCs w:val="20"/>
        </w:rPr>
        <w:t>INTO</w:t>
      </w:r>
      <w:r w:rsidRPr="000F0AC6">
        <w:rPr>
          <w:rFonts w:ascii="Consolas" w:eastAsia="宋体" w:hAnsi="Consolas" w:cs="Consolas"/>
          <w:color w:val="000000"/>
          <w:kern w:val="0"/>
          <w:sz w:val="20"/>
          <w:szCs w:val="20"/>
        </w:rPr>
        <w:t xml:space="preserve"> disputed</w:t>
      </w:r>
    </w:p>
    <w:p w:rsidR="000F0AC6" w:rsidRPr="000F0AC6" w:rsidRDefault="000F0AC6" w:rsidP="000F0AC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0077AA"/>
          <w:kern w:val="0"/>
          <w:sz w:val="20"/>
          <w:szCs w:val="20"/>
        </w:rPr>
        <w:t>FROM</w:t>
      </w:r>
    </w:p>
    <w:p w:rsidR="000F0AC6" w:rsidRPr="000F0AC6" w:rsidRDefault="000F0AC6" w:rsidP="000F0AC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0F0AC6">
        <w:rPr>
          <w:rFonts w:ascii="Consolas" w:eastAsia="宋体" w:hAnsi="Consolas" w:cs="Consolas"/>
          <w:color w:val="000000"/>
          <w:kern w:val="0"/>
          <w:sz w:val="20"/>
          <w:szCs w:val="20"/>
        </w:rPr>
        <w:t xml:space="preserve">            </w:t>
      </w:r>
      <w:proofErr w:type="gramStart"/>
      <w:r w:rsidRPr="000F0AC6">
        <w:rPr>
          <w:rFonts w:ascii="Consolas" w:eastAsia="宋体" w:hAnsi="Consolas" w:cs="Consolas"/>
          <w:color w:val="000000"/>
          <w:kern w:val="0"/>
          <w:sz w:val="20"/>
          <w:szCs w:val="20"/>
        </w:rPr>
        <w:t>orders</w:t>
      </w:r>
      <w:proofErr w:type="gramEnd"/>
    </w:p>
    <w:p w:rsidR="000F0AC6" w:rsidRPr="000F0AC6" w:rsidRDefault="000F0AC6" w:rsidP="000F0AC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0077AA"/>
          <w:kern w:val="0"/>
          <w:sz w:val="20"/>
          <w:szCs w:val="20"/>
        </w:rPr>
        <w:t>WHERE</w:t>
      </w:r>
    </w:p>
    <w:p w:rsidR="000F0AC6" w:rsidRPr="000F0AC6" w:rsidRDefault="000F0AC6" w:rsidP="000F0AC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0F0AC6">
        <w:rPr>
          <w:rFonts w:ascii="Consolas" w:eastAsia="宋体" w:hAnsi="Consolas" w:cs="Consolas"/>
          <w:color w:val="000000"/>
          <w:kern w:val="0"/>
          <w:sz w:val="20"/>
          <w:szCs w:val="20"/>
        </w:rPr>
        <w:t xml:space="preserve">            </w:t>
      </w:r>
      <w:proofErr w:type="gramStart"/>
      <w:r w:rsidRPr="000F0AC6">
        <w:rPr>
          <w:rFonts w:ascii="Consolas" w:eastAsia="宋体" w:hAnsi="Consolas" w:cs="Consolas"/>
          <w:color w:val="000000"/>
          <w:kern w:val="0"/>
          <w:sz w:val="20"/>
          <w:szCs w:val="20"/>
        </w:rPr>
        <w:t>customerNumber</w:t>
      </w:r>
      <w:proofErr w:type="gramEnd"/>
      <w:r w:rsidRPr="000F0AC6">
        <w:rPr>
          <w:rFonts w:ascii="Consolas" w:eastAsia="宋体" w:hAnsi="Consolas" w:cs="Consolas"/>
          <w:color w:val="000000"/>
          <w:kern w:val="0"/>
          <w:sz w:val="20"/>
          <w:szCs w:val="20"/>
        </w:rPr>
        <w:t xml:space="preserve"> </w:t>
      </w:r>
      <w:r w:rsidRPr="000F0AC6">
        <w:rPr>
          <w:rFonts w:ascii="Consolas" w:eastAsia="宋体" w:hAnsi="Consolas" w:cs="Consolas"/>
          <w:color w:val="A67F59"/>
          <w:kern w:val="0"/>
          <w:sz w:val="20"/>
          <w:szCs w:val="20"/>
        </w:rPr>
        <w:t>=</w:t>
      </w:r>
      <w:r w:rsidRPr="000F0AC6">
        <w:rPr>
          <w:rFonts w:ascii="Consolas" w:eastAsia="宋体" w:hAnsi="Consolas" w:cs="Consolas"/>
          <w:color w:val="000000"/>
          <w:kern w:val="0"/>
          <w:sz w:val="20"/>
          <w:szCs w:val="20"/>
        </w:rPr>
        <w:t xml:space="preserve"> cust_no</w:t>
      </w:r>
    </w:p>
    <w:p w:rsidR="000F0AC6" w:rsidRPr="000F0AC6" w:rsidRDefault="000F0AC6" w:rsidP="000F0AC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A67F59"/>
          <w:kern w:val="0"/>
          <w:sz w:val="20"/>
          <w:szCs w:val="20"/>
        </w:rPr>
        <w:t>AND</w:t>
      </w: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0077AA"/>
          <w:kern w:val="0"/>
          <w:sz w:val="20"/>
          <w:szCs w:val="20"/>
        </w:rPr>
        <w:t>status</w:t>
      </w: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A67F59"/>
          <w:kern w:val="0"/>
          <w:sz w:val="20"/>
          <w:szCs w:val="20"/>
        </w:rPr>
        <w:t>=</w:t>
      </w: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669900"/>
          <w:kern w:val="0"/>
          <w:sz w:val="20"/>
          <w:szCs w:val="20"/>
        </w:rPr>
        <w:t>'Disputed'</w:t>
      </w:r>
      <w:r w:rsidRPr="000F0AC6">
        <w:rPr>
          <w:rFonts w:ascii="Consolas" w:eastAsia="宋体" w:hAnsi="Consolas" w:cs="Consolas"/>
          <w:color w:val="999999"/>
          <w:kern w:val="0"/>
          <w:sz w:val="20"/>
          <w:szCs w:val="20"/>
        </w:rPr>
        <w:t>;</w:t>
      </w:r>
    </w:p>
    <w:p w:rsidR="000F0AC6" w:rsidRPr="000F0AC6" w:rsidRDefault="000F0AC6" w:rsidP="000F0AC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p>
    <w:p w:rsidR="000F0AC6" w:rsidRPr="000F0AC6" w:rsidRDefault="000F0AC6" w:rsidP="000F0AC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0F0AC6">
        <w:rPr>
          <w:rFonts w:ascii="Consolas" w:eastAsia="宋体" w:hAnsi="Consolas" w:cs="Consolas"/>
          <w:color w:val="0077AA"/>
          <w:kern w:val="0"/>
          <w:sz w:val="20"/>
          <w:szCs w:val="20"/>
        </w:rPr>
        <w:t>END</w:t>
      </w:r>
    </w:p>
    <w:p w:rsidR="000F0AC6" w:rsidRPr="000F0AC6" w:rsidRDefault="000F0AC6" w:rsidP="000F0AC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0"/>
          <w:szCs w:val="20"/>
        </w:rPr>
      </w:pPr>
      <w:r w:rsidRPr="000F0AC6">
        <w:rPr>
          <w:rFonts w:ascii="Consolas" w:eastAsia="宋体" w:hAnsi="Consolas" w:cs="Consolas"/>
          <w:color w:val="BBBBBB"/>
          <w:kern w:val="0"/>
          <w:sz w:val="16"/>
          <w:szCs w:val="16"/>
        </w:rPr>
        <w:t>SQL</w:t>
      </w:r>
    </w:p>
    <w:p w:rsidR="000F0AC6" w:rsidRPr="000F0AC6" w:rsidRDefault="000F0AC6" w:rsidP="000F0AC6">
      <w:pPr>
        <w:widowControl/>
        <w:shd w:val="clear" w:color="auto" w:fill="FFFFFF"/>
        <w:spacing w:after="120"/>
        <w:jc w:val="left"/>
        <w:rPr>
          <w:rFonts w:ascii="Helvetica" w:eastAsia="宋体" w:hAnsi="Helvetica" w:cs="Helvetica"/>
          <w:color w:val="333344"/>
          <w:kern w:val="0"/>
          <w:sz w:val="23"/>
          <w:szCs w:val="23"/>
        </w:rPr>
      </w:pPr>
      <w:r w:rsidRPr="000F0AC6">
        <w:rPr>
          <w:rFonts w:ascii="Helvetica" w:eastAsia="宋体" w:hAnsi="Helvetica" w:cs="Helvetica"/>
          <w:color w:val="333344"/>
          <w:kern w:val="0"/>
          <w:sz w:val="23"/>
          <w:szCs w:val="23"/>
        </w:rPr>
        <w:t>除</w:t>
      </w:r>
      <w:r w:rsidRPr="000F0AC6">
        <w:rPr>
          <w:rFonts w:ascii="Consolas" w:eastAsia="宋体" w:hAnsi="Consolas" w:cs="Consolas"/>
          <w:color w:val="C7254E"/>
          <w:kern w:val="0"/>
          <w:sz w:val="23"/>
          <w:szCs w:val="23"/>
          <w:shd w:val="clear" w:color="auto" w:fill="F9F2F4"/>
        </w:rPr>
        <w:t>IN</w:t>
      </w:r>
      <w:r w:rsidRPr="000F0AC6">
        <w:rPr>
          <w:rFonts w:ascii="Helvetica" w:eastAsia="宋体" w:hAnsi="Helvetica" w:cs="Helvetica"/>
          <w:color w:val="333344"/>
          <w:kern w:val="0"/>
          <w:sz w:val="23"/>
          <w:szCs w:val="23"/>
        </w:rPr>
        <w:t>参数之外，存储过程还需要</w:t>
      </w:r>
      <w:r w:rsidRPr="000F0AC6">
        <w:rPr>
          <w:rFonts w:ascii="Consolas" w:eastAsia="宋体" w:hAnsi="Consolas" w:cs="Consolas"/>
          <w:color w:val="C7254E"/>
          <w:kern w:val="0"/>
          <w:sz w:val="23"/>
          <w:szCs w:val="23"/>
          <w:shd w:val="clear" w:color="auto" w:fill="F9F2F4"/>
        </w:rPr>
        <w:t>4</w:t>
      </w:r>
      <w:r w:rsidRPr="000F0AC6">
        <w:rPr>
          <w:rFonts w:ascii="Helvetica" w:eastAsia="宋体" w:hAnsi="Helvetica" w:cs="Helvetica"/>
          <w:color w:val="333344"/>
          <w:kern w:val="0"/>
          <w:sz w:val="23"/>
          <w:szCs w:val="23"/>
        </w:rPr>
        <w:t>个额外的</w:t>
      </w:r>
      <w:r w:rsidRPr="000F0AC6">
        <w:rPr>
          <w:rFonts w:ascii="Consolas" w:eastAsia="宋体" w:hAnsi="Consolas" w:cs="Consolas"/>
          <w:color w:val="C7254E"/>
          <w:kern w:val="0"/>
          <w:sz w:val="23"/>
          <w:szCs w:val="23"/>
          <w:shd w:val="clear" w:color="auto" w:fill="F9F2F4"/>
        </w:rPr>
        <w:t>OUT</w:t>
      </w:r>
      <w:r w:rsidRPr="000F0AC6">
        <w:rPr>
          <w:rFonts w:ascii="Helvetica" w:eastAsia="宋体" w:hAnsi="Helvetica" w:cs="Helvetica"/>
          <w:color w:val="333344"/>
          <w:kern w:val="0"/>
          <w:sz w:val="23"/>
          <w:szCs w:val="23"/>
        </w:rPr>
        <w:t>参数：</w:t>
      </w:r>
      <w:r w:rsidRPr="000F0AC6">
        <w:rPr>
          <w:rFonts w:ascii="Consolas" w:eastAsia="宋体" w:hAnsi="Consolas" w:cs="Consolas"/>
          <w:color w:val="C7254E"/>
          <w:kern w:val="0"/>
          <w:sz w:val="23"/>
          <w:szCs w:val="23"/>
          <w:shd w:val="clear" w:color="auto" w:fill="F9F2F4"/>
        </w:rPr>
        <w:t>shipped</w:t>
      </w:r>
      <w:r w:rsidRPr="000F0AC6">
        <w:rPr>
          <w:rFonts w:ascii="Helvetica" w:eastAsia="宋体" w:hAnsi="Helvetica" w:cs="Helvetica"/>
          <w:color w:val="333344"/>
          <w:kern w:val="0"/>
          <w:sz w:val="23"/>
          <w:szCs w:val="23"/>
        </w:rPr>
        <w:t>, </w:t>
      </w:r>
      <w:r w:rsidRPr="000F0AC6">
        <w:rPr>
          <w:rFonts w:ascii="Consolas" w:eastAsia="宋体" w:hAnsi="Consolas" w:cs="Consolas"/>
          <w:color w:val="C7254E"/>
          <w:kern w:val="0"/>
          <w:sz w:val="23"/>
          <w:szCs w:val="23"/>
          <w:shd w:val="clear" w:color="auto" w:fill="F9F2F4"/>
        </w:rPr>
        <w:t>canceled</w:t>
      </w:r>
      <w:r w:rsidRPr="000F0AC6">
        <w:rPr>
          <w:rFonts w:ascii="Helvetica" w:eastAsia="宋体" w:hAnsi="Helvetica" w:cs="Helvetica"/>
          <w:color w:val="333344"/>
          <w:kern w:val="0"/>
          <w:sz w:val="23"/>
          <w:szCs w:val="23"/>
        </w:rPr>
        <w:t>, </w:t>
      </w:r>
      <w:r w:rsidRPr="000F0AC6">
        <w:rPr>
          <w:rFonts w:ascii="Consolas" w:eastAsia="宋体" w:hAnsi="Consolas" w:cs="Consolas"/>
          <w:color w:val="C7254E"/>
          <w:kern w:val="0"/>
          <w:sz w:val="23"/>
          <w:szCs w:val="23"/>
          <w:shd w:val="clear" w:color="auto" w:fill="F9F2F4"/>
        </w:rPr>
        <w:t>resolved</w:t>
      </w:r>
      <w:r w:rsidRPr="000F0AC6">
        <w:rPr>
          <w:rFonts w:ascii="Helvetica" w:eastAsia="宋体" w:hAnsi="Helvetica" w:cs="Helvetica"/>
          <w:color w:val="333344"/>
          <w:kern w:val="0"/>
          <w:sz w:val="23"/>
          <w:szCs w:val="23"/>
        </w:rPr>
        <w:t> </w:t>
      </w:r>
      <w:r w:rsidRPr="000F0AC6">
        <w:rPr>
          <w:rFonts w:ascii="Helvetica" w:eastAsia="宋体" w:hAnsi="Helvetica" w:cs="Helvetica"/>
          <w:color w:val="333344"/>
          <w:kern w:val="0"/>
          <w:sz w:val="23"/>
          <w:szCs w:val="23"/>
        </w:rPr>
        <w:t>和</w:t>
      </w:r>
      <w:r w:rsidRPr="000F0AC6">
        <w:rPr>
          <w:rFonts w:ascii="Helvetica" w:eastAsia="宋体" w:hAnsi="Helvetica" w:cs="Helvetica"/>
          <w:color w:val="333344"/>
          <w:kern w:val="0"/>
          <w:sz w:val="23"/>
          <w:szCs w:val="23"/>
        </w:rPr>
        <w:t> </w:t>
      </w:r>
      <w:r w:rsidRPr="000F0AC6">
        <w:rPr>
          <w:rFonts w:ascii="Consolas" w:eastAsia="宋体" w:hAnsi="Consolas" w:cs="Consolas"/>
          <w:color w:val="C7254E"/>
          <w:kern w:val="0"/>
          <w:sz w:val="23"/>
          <w:szCs w:val="23"/>
          <w:shd w:val="clear" w:color="auto" w:fill="F9F2F4"/>
        </w:rPr>
        <w:t>disputed</w:t>
      </w:r>
      <w:r w:rsidRPr="000F0AC6">
        <w:rPr>
          <w:rFonts w:ascii="Helvetica" w:eastAsia="宋体" w:hAnsi="Helvetica" w:cs="Helvetica"/>
          <w:color w:val="333344"/>
          <w:kern w:val="0"/>
          <w:sz w:val="23"/>
          <w:szCs w:val="23"/>
        </w:rPr>
        <w:t>。</w:t>
      </w:r>
      <w:r w:rsidRPr="000F0AC6">
        <w:rPr>
          <w:rFonts w:ascii="Helvetica" w:eastAsia="宋体" w:hAnsi="Helvetica" w:cs="Helvetica"/>
          <w:color w:val="333344"/>
          <w:kern w:val="0"/>
          <w:sz w:val="23"/>
          <w:szCs w:val="23"/>
        </w:rPr>
        <w:t xml:space="preserve"> </w:t>
      </w:r>
      <w:r w:rsidRPr="000F0AC6">
        <w:rPr>
          <w:rFonts w:ascii="Helvetica" w:eastAsia="宋体" w:hAnsi="Helvetica" w:cs="Helvetica"/>
          <w:color w:val="333344"/>
          <w:kern w:val="0"/>
          <w:sz w:val="23"/>
          <w:szCs w:val="23"/>
        </w:rPr>
        <w:t>在存储过程中，使用带有</w:t>
      </w:r>
      <w:hyperlink r:id="rId70" w:tgtFrame="_blank" w:tooltip="COUNT函数" w:history="1">
        <w:r w:rsidRPr="000F0AC6">
          <w:rPr>
            <w:rFonts w:ascii="Helvetica" w:eastAsia="宋体" w:hAnsi="Helvetica" w:cs="Helvetica"/>
            <w:color w:val="333344"/>
            <w:kern w:val="0"/>
            <w:sz w:val="23"/>
            <w:szCs w:val="23"/>
          </w:rPr>
          <w:t>COUNT</w:t>
        </w:r>
        <w:r w:rsidRPr="000F0AC6">
          <w:rPr>
            <w:rFonts w:ascii="Helvetica" w:eastAsia="宋体" w:hAnsi="Helvetica" w:cs="Helvetica"/>
            <w:color w:val="333344"/>
            <w:kern w:val="0"/>
            <w:sz w:val="23"/>
            <w:szCs w:val="23"/>
          </w:rPr>
          <w:t>函数</w:t>
        </w:r>
      </w:hyperlink>
      <w:r w:rsidRPr="000F0AC6">
        <w:rPr>
          <w:rFonts w:ascii="Helvetica" w:eastAsia="宋体" w:hAnsi="Helvetica" w:cs="Helvetica"/>
          <w:color w:val="333344"/>
          <w:kern w:val="0"/>
          <w:sz w:val="23"/>
          <w:szCs w:val="23"/>
        </w:rPr>
        <w:t>的</w:t>
      </w:r>
      <w:hyperlink r:id="rId71" w:tgtFrame="_blank" w:tooltip="SELECT语句" w:history="1">
        <w:r w:rsidRPr="000F0AC6">
          <w:rPr>
            <w:rFonts w:ascii="Helvetica" w:eastAsia="宋体" w:hAnsi="Helvetica" w:cs="Helvetica"/>
            <w:color w:val="333344"/>
            <w:kern w:val="0"/>
            <w:sz w:val="23"/>
            <w:szCs w:val="23"/>
          </w:rPr>
          <w:t>SELECT</w:t>
        </w:r>
        <w:r w:rsidRPr="000F0AC6">
          <w:rPr>
            <w:rFonts w:ascii="Helvetica" w:eastAsia="宋体" w:hAnsi="Helvetica" w:cs="Helvetica"/>
            <w:color w:val="333344"/>
            <w:kern w:val="0"/>
            <w:sz w:val="23"/>
            <w:szCs w:val="23"/>
          </w:rPr>
          <w:t>语句</w:t>
        </w:r>
      </w:hyperlink>
      <w:r w:rsidRPr="000F0AC6">
        <w:rPr>
          <w:rFonts w:ascii="Helvetica" w:eastAsia="宋体" w:hAnsi="Helvetica" w:cs="Helvetica"/>
          <w:color w:val="333344"/>
          <w:kern w:val="0"/>
          <w:sz w:val="23"/>
          <w:szCs w:val="23"/>
        </w:rPr>
        <w:t>根据订单状态获取相应的订单总数，并将其分配给相应的参数。</w:t>
      </w:r>
    </w:p>
    <w:p w:rsidR="000F0AC6" w:rsidRPr="000F0AC6" w:rsidRDefault="000F0AC6" w:rsidP="000F0AC6">
      <w:pPr>
        <w:widowControl/>
        <w:shd w:val="clear" w:color="auto" w:fill="FFFFFF"/>
        <w:spacing w:after="120"/>
        <w:jc w:val="left"/>
        <w:rPr>
          <w:rFonts w:ascii="Helvetica" w:eastAsia="宋体" w:hAnsi="Helvetica" w:cs="Helvetica"/>
          <w:color w:val="333344"/>
          <w:kern w:val="0"/>
          <w:sz w:val="23"/>
          <w:szCs w:val="23"/>
        </w:rPr>
      </w:pPr>
      <w:r w:rsidRPr="000F0AC6">
        <w:rPr>
          <w:rFonts w:ascii="Helvetica" w:eastAsia="宋体" w:hAnsi="Helvetica" w:cs="Helvetica"/>
          <w:color w:val="333344"/>
          <w:kern w:val="0"/>
          <w:sz w:val="23"/>
          <w:szCs w:val="23"/>
        </w:rPr>
        <w:t>要使用</w:t>
      </w:r>
      <w:r w:rsidRPr="000F0AC6">
        <w:rPr>
          <w:rFonts w:ascii="Consolas" w:eastAsia="宋体" w:hAnsi="Consolas" w:cs="Consolas"/>
          <w:color w:val="C7254E"/>
          <w:kern w:val="0"/>
          <w:sz w:val="23"/>
          <w:szCs w:val="23"/>
          <w:shd w:val="clear" w:color="auto" w:fill="F9F2F4"/>
        </w:rPr>
        <w:t>get_order_by_cust</w:t>
      </w:r>
      <w:r w:rsidRPr="000F0AC6">
        <w:rPr>
          <w:rFonts w:ascii="Helvetica" w:eastAsia="宋体" w:hAnsi="Helvetica" w:cs="Helvetica"/>
          <w:color w:val="333344"/>
          <w:kern w:val="0"/>
          <w:sz w:val="23"/>
          <w:szCs w:val="23"/>
        </w:rPr>
        <w:t>存储过程，可以传递客户编号和四个用户定义的变量来获取输出值。</w:t>
      </w:r>
    </w:p>
    <w:p w:rsidR="000F0AC6" w:rsidRPr="000F0AC6" w:rsidRDefault="000F0AC6" w:rsidP="000F0AC6">
      <w:pPr>
        <w:widowControl/>
        <w:shd w:val="clear" w:color="auto" w:fill="FFFFFF"/>
        <w:spacing w:after="120"/>
        <w:jc w:val="left"/>
        <w:rPr>
          <w:rFonts w:ascii="Helvetica" w:eastAsia="宋体" w:hAnsi="Helvetica" w:cs="Helvetica"/>
          <w:color w:val="333344"/>
          <w:kern w:val="0"/>
          <w:sz w:val="23"/>
          <w:szCs w:val="23"/>
        </w:rPr>
      </w:pPr>
      <w:r w:rsidRPr="000F0AC6">
        <w:rPr>
          <w:rFonts w:ascii="Helvetica" w:eastAsia="宋体" w:hAnsi="Helvetica" w:cs="Helvetica"/>
          <w:color w:val="333344"/>
          <w:kern w:val="0"/>
          <w:sz w:val="23"/>
          <w:szCs w:val="23"/>
        </w:rPr>
        <w:t>执行存储过程后，使用</w:t>
      </w:r>
      <w:r w:rsidRPr="000F0AC6">
        <w:rPr>
          <w:rFonts w:ascii="Consolas" w:eastAsia="宋体" w:hAnsi="Consolas" w:cs="Consolas"/>
          <w:color w:val="C7254E"/>
          <w:kern w:val="0"/>
          <w:sz w:val="23"/>
          <w:szCs w:val="23"/>
          <w:shd w:val="clear" w:color="auto" w:fill="F9F2F4"/>
        </w:rPr>
        <w:t>SELECT</w:t>
      </w:r>
      <w:r w:rsidRPr="000F0AC6">
        <w:rPr>
          <w:rFonts w:ascii="Helvetica" w:eastAsia="宋体" w:hAnsi="Helvetica" w:cs="Helvetica"/>
          <w:color w:val="333344"/>
          <w:kern w:val="0"/>
          <w:sz w:val="23"/>
          <w:szCs w:val="23"/>
        </w:rPr>
        <w:t>语句输出变量值。</w:t>
      </w:r>
    </w:p>
    <w:p w:rsidR="000F0AC6" w:rsidRPr="000F0AC6" w:rsidRDefault="000F0AC6" w:rsidP="000F0AC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ins w:id="132" w:author="Unknown"/>
          <w:rFonts w:ascii="Consolas" w:eastAsia="宋体" w:hAnsi="Consolas" w:cs="Consolas"/>
          <w:color w:val="000000"/>
          <w:kern w:val="0"/>
          <w:sz w:val="20"/>
          <w:szCs w:val="20"/>
        </w:rPr>
      </w:pPr>
      <w:ins w:id="133" w:author="Unknown">
        <w:r w:rsidRPr="000F0AC6">
          <w:rPr>
            <w:rFonts w:ascii="Consolas" w:eastAsia="宋体" w:hAnsi="Consolas" w:cs="Consolas"/>
            <w:color w:val="A67F59"/>
            <w:kern w:val="0"/>
            <w:sz w:val="20"/>
            <w:szCs w:val="20"/>
          </w:rPr>
          <w:t>+</w:t>
        </w:r>
        <w:r w:rsidRPr="000F0AC6">
          <w:rPr>
            <w:rFonts w:ascii="Consolas" w:eastAsia="宋体" w:hAnsi="Consolas" w:cs="Consolas"/>
            <w:color w:val="708090"/>
            <w:kern w:val="0"/>
            <w:sz w:val="20"/>
            <w:szCs w:val="20"/>
          </w:rPr>
          <w:t>----------+-----------+-----------+-----------+</w:t>
        </w:r>
      </w:ins>
    </w:p>
    <w:p w:rsidR="000F0AC6" w:rsidRPr="000F0AC6" w:rsidRDefault="000F0AC6" w:rsidP="000F0AC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ins w:id="134" w:author="Unknown"/>
          <w:rFonts w:ascii="Consolas" w:eastAsia="宋体" w:hAnsi="Consolas" w:cs="Consolas"/>
          <w:color w:val="000000"/>
          <w:kern w:val="0"/>
          <w:sz w:val="20"/>
          <w:szCs w:val="20"/>
        </w:rPr>
      </w:pPr>
      <w:ins w:id="135" w:author="Unknown">
        <w:r w:rsidRPr="000F0AC6">
          <w:rPr>
            <w:rFonts w:ascii="Consolas" w:eastAsia="宋体" w:hAnsi="Consolas" w:cs="Consolas"/>
            <w:color w:val="A67F59"/>
            <w:kern w:val="0"/>
            <w:sz w:val="20"/>
            <w:szCs w:val="20"/>
          </w:rPr>
          <w:t>|</w:t>
        </w: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EE9900"/>
            <w:kern w:val="0"/>
            <w:sz w:val="20"/>
            <w:szCs w:val="20"/>
          </w:rPr>
          <w:t>@shipped</w:t>
        </w: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A67F59"/>
            <w:kern w:val="0"/>
            <w:sz w:val="20"/>
            <w:szCs w:val="20"/>
          </w:rPr>
          <w:t>|</w:t>
        </w: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EE9900"/>
            <w:kern w:val="0"/>
            <w:sz w:val="20"/>
            <w:szCs w:val="20"/>
          </w:rPr>
          <w:t>@canceled</w:t>
        </w: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A67F59"/>
            <w:kern w:val="0"/>
            <w:sz w:val="20"/>
            <w:szCs w:val="20"/>
          </w:rPr>
          <w:t>|</w:t>
        </w: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EE9900"/>
            <w:kern w:val="0"/>
            <w:sz w:val="20"/>
            <w:szCs w:val="20"/>
          </w:rPr>
          <w:t>@resolved</w:t>
        </w: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A67F59"/>
            <w:kern w:val="0"/>
            <w:sz w:val="20"/>
            <w:szCs w:val="20"/>
          </w:rPr>
          <w:t>|</w:t>
        </w: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EE9900"/>
            <w:kern w:val="0"/>
            <w:sz w:val="20"/>
            <w:szCs w:val="20"/>
          </w:rPr>
          <w:t>@disputed</w:t>
        </w: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A67F59"/>
            <w:kern w:val="0"/>
            <w:sz w:val="20"/>
            <w:szCs w:val="20"/>
          </w:rPr>
          <w:t>|</w:t>
        </w:r>
      </w:ins>
    </w:p>
    <w:p w:rsidR="000F0AC6" w:rsidRPr="000F0AC6" w:rsidRDefault="000F0AC6" w:rsidP="000F0AC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ins w:id="136" w:author="Unknown"/>
          <w:rFonts w:ascii="Consolas" w:eastAsia="宋体" w:hAnsi="Consolas" w:cs="Consolas"/>
          <w:color w:val="000000"/>
          <w:kern w:val="0"/>
          <w:sz w:val="20"/>
          <w:szCs w:val="20"/>
        </w:rPr>
      </w:pPr>
      <w:ins w:id="137" w:author="Unknown">
        <w:r w:rsidRPr="000F0AC6">
          <w:rPr>
            <w:rFonts w:ascii="Consolas" w:eastAsia="宋体" w:hAnsi="Consolas" w:cs="Consolas"/>
            <w:color w:val="A67F59"/>
            <w:kern w:val="0"/>
            <w:sz w:val="20"/>
            <w:szCs w:val="20"/>
          </w:rPr>
          <w:t>+</w:t>
        </w:r>
        <w:r w:rsidRPr="000F0AC6">
          <w:rPr>
            <w:rFonts w:ascii="Consolas" w:eastAsia="宋体" w:hAnsi="Consolas" w:cs="Consolas"/>
            <w:color w:val="708090"/>
            <w:kern w:val="0"/>
            <w:sz w:val="20"/>
            <w:szCs w:val="20"/>
          </w:rPr>
          <w:t>----------+-----------+-----------+-----------+</w:t>
        </w:r>
      </w:ins>
    </w:p>
    <w:p w:rsidR="000F0AC6" w:rsidRPr="000F0AC6" w:rsidRDefault="000F0AC6" w:rsidP="000F0AC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ins w:id="138" w:author="Unknown"/>
          <w:rFonts w:ascii="Consolas" w:eastAsia="宋体" w:hAnsi="Consolas" w:cs="Consolas"/>
          <w:color w:val="000000"/>
          <w:kern w:val="0"/>
          <w:sz w:val="20"/>
          <w:szCs w:val="20"/>
        </w:rPr>
      </w:pPr>
      <w:ins w:id="139" w:author="Unknown">
        <w:r w:rsidRPr="000F0AC6">
          <w:rPr>
            <w:rFonts w:ascii="Consolas" w:eastAsia="宋体" w:hAnsi="Consolas" w:cs="Consolas"/>
            <w:color w:val="A67F59"/>
            <w:kern w:val="0"/>
            <w:sz w:val="20"/>
            <w:szCs w:val="20"/>
          </w:rPr>
          <w:t>|</w:t>
        </w: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990055"/>
            <w:kern w:val="0"/>
            <w:sz w:val="20"/>
            <w:szCs w:val="20"/>
          </w:rPr>
          <w:t>22</w:t>
        </w: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A67F59"/>
            <w:kern w:val="0"/>
            <w:sz w:val="20"/>
            <w:szCs w:val="20"/>
          </w:rPr>
          <w:t>|</w:t>
        </w: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990055"/>
            <w:kern w:val="0"/>
            <w:sz w:val="20"/>
            <w:szCs w:val="20"/>
          </w:rPr>
          <w:t>0</w:t>
        </w: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A67F59"/>
            <w:kern w:val="0"/>
            <w:sz w:val="20"/>
            <w:szCs w:val="20"/>
          </w:rPr>
          <w:t>|</w:t>
        </w: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990055"/>
            <w:kern w:val="0"/>
            <w:sz w:val="20"/>
            <w:szCs w:val="20"/>
          </w:rPr>
          <w:t>1</w:t>
        </w: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A67F59"/>
            <w:kern w:val="0"/>
            <w:sz w:val="20"/>
            <w:szCs w:val="20"/>
          </w:rPr>
          <w:t>|</w:t>
        </w: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990055"/>
            <w:kern w:val="0"/>
            <w:sz w:val="20"/>
            <w:szCs w:val="20"/>
          </w:rPr>
          <w:t>1</w:t>
        </w: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A67F59"/>
            <w:kern w:val="0"/>
            <w:sz w:val="20"/>
            <w:szCs w:val="20"/>
          </w:rPr>
          <w:t>|</w:t>
        </w:r>
      </w:ins>
    </w:p>
    <w:p w:rsidR="000F0AC6" w:rsidRPr="000F0AC6" w:rsidRDefault="000F0AC6" w:rsidP="000F0AC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ins w:id="140" w:author="Unknown"/>
          <w:rFonts w:ascii="Consolas" w:eastAsia="宋体" w:hAnsi="Consolas" w:cs="Consolas"/>
          <w:color w:val="000000"/>
          <w:kern w:val="0"/>
          <w:sz w:val="20"/>
          <w:szCs w:val="20"/>
        </w:rPr>
      </w:pPr>
      <w:ins w:id="141" w:author="Unknown">
        <w:r w:rsidRPr="000F0AC6">
          <w:rPr>
            <w:rFonts w:ascii="Consolas" w:eastAsia="宋体" w:hAnsi="Consolas" w:cs="Consolas"/>
            <w:color w:val="A67F59"/>
            <w:kern w:val="0"/>
            <w:sz w:val="20"/>
            <w:szCs w:val="20"/>
          </w:rPr>
          <w:t>+</w:t>
        </w:r>
        <w:r w:rsidRPr="000F0AC6">
          <w:rPr>
            <w:rFonts w:ascii="Consolas" w:eastAsia="宋体" w:hAnsi="Consolas" w:cs="Consolas"/>
            <w:color w:val="708090"/>
            <w:kern w:val="0"/>
            <w:sz w:val="20"/>
            <w:szCs w:val="20"/>
          </w:rPr>
          <w:t>----------+-----------+-----------+-----------+</w:t>
        </w:r>
      </w:ins>
    </w:p>
    <w:p w:rsidR="000F0AC6" w:rsidRPr="000F0AC6" w:rsidRDefault="000F0AC6" w:rsidP="000F0AC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ins w:id="142" w:author="Unknown"/>
          <w:rFonts w:ascii="Consolas" w:eastAsia="宋体" w:hAnsi="Consolas" w:cs="Consolas"/>
          <w:color w:val="000000"/>
          <w:kern w:val="0"/>
          <w:sz w:val="20"/>
          <w:szCs w:val="20"/>
        </w:rPr>
      </w:pPr>
      <w:ins w:id="143" w:author="Unknown">
        <w:r w:rsidRPr="000F0AC6">
          <w:rPr>
            <w:rFonts w:ascii="Consolas" w:eastAsia="宋体" w:hAnsi="Consolas" w:cs="Consolas"/>
            <w:color w:val="990055"/>
            <w:kern w:val="0"/>
            <w:sz w:val="20"/>
            <w:szCs w:val="20"/>
          </w:rPr>
          <w:t>1</w:t>
        </w: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0077AA"/>
            <w:kern w:val="0"/>
            <w:sz w:val="20"/>
            <w:szCs w:val="20"/>
          </w:rPr>
          <w:t>row</w:t>
        </w: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A67F59"/>
            <w:kern w:val="0"/>
            <w:sz w:val="20"/>
            <w:szCs w:val="20"/>
          </w:rPr>
          <w:t>in</w:t>
        </w:r>
        <w:r w:rsidRPr="000F0AC6">
          <w:rPr>
            <w:rFonts w:ascii="Consolas" w:eastAsia="宋体" w:hAnsi="Consolas" w:cs="Consolas"/>
            <w:color w:val="000000"/>
            <w:kern w:val="0"/>
            <w:sz w:val="20"/>
            <w:szCs w:val="20"/>
          </w:rPr>
          <w:t xml:space="preserve"> </w:t>
        </w:r>
        <w:r w:rsidRPr="000F0AC6">
          <w:rPr>
            <w:rFonts w:ascii="Consolas" w:eastAsia="宋体" w:hAnsi="Consolas" w:cs="Consolas"/>
            <w:color w:val="0077AA"/>
            <w:kern w:val="0"/>
            <w:sz w:val="20"/>
            <w:szCs w:val="20"/>
          </w:rPr>
          <w:t>set</w:t>
        </w:r>
      </w:ins>
    </w:p>
    <w:p w:rsidR="000F0AC6" w:rsidRPr="000F0AC6" w:rsidRDefault="000F0AC6" w:rsidP="000F0AC6"/>
    <w:p w:rsidR="00F34416" w:rsidRDefault="0087163D" w:rsidP="0087163D">
      <w:pPr>
        <w:pStyle w:val="2"/>
        <w:rPr>
          <w:rFonts w:hint="eastAsia"/>
        </w:rPr>
      </w:pPr>
      <w:r w:rsidRPr="0087163D">
        <w:rPr>
          <w:rFonts w:hint="eastAsia"/>
        </w:rPr>
        <w:t>if</w:t>
      </w:r>
      <w:r w:rsidRPr="0087163D">
        <w:rPr>
          <w:rFonts w:hint="eastAsia"/>
        </w:rPr>
        <w:t>语句</w:t>
      </w:r>
    </w:p>
    <w:p w:rsidR="0087163D" w:rsidRPr="0087163D" w:rsidRDefault="0087163D" w:rsidP="0087163D">
      <w:r>
        <w:rPr>
          <w:rStyle w:val="HTML"/>
          <w:rFonts w:ascii="Consolas" w:hAnsi="Consolas" w:cs="Consolas"/>
          <w:color w:val="C7254E"/>
          <w:sz w:val="23"/>
          <w:szCs w:val="23"/>
          <w:shd w:val="clear" w:color="auto" w:fill="F9F2F4"/>
        </w:rPr>
        <w:t>IF</w:t>
      </w:r>
      <w:r>
        <w:rPr>
          <w:rFonts w:ascii="Helvetica" w:hAnsi="Helvetica" w:cs="Helvetica"/>
          <w:color w:val="333344"/>
          <w:sz w:val="23"/>
          <w:szCs w:val="23"/>
          <w:shd w:val="clear" w:color="auto" w:fill="FFFFFF"/>
        </w:rPr>
        <w:t>语句允许您根据表达式的某个条件或</w:t>
      </w:r>
      <w:proofErr w:type="gramStart"/>
      <w:r>
        <w:rPr>
          <w:rFonts w:ascii="Helvetica" w:hAnsi="Helvetica" w:cs="Helvetica"/>
          <w:color w:val="333344"/>
          <w:sz w:val="23"/>
          <w:szCs w:val="23"/>
          <w:shd w:val="clear" w:color="auto" w:fill="FFFFFF"/>
        </w:rPr>
        <w:t>值结果</w:t>
      </w:r>
      <w:proofErr w:type="gramEnd"/>
      <w:r>
        <w:rPr>
          <w:rFonts w:ascii="Helvetica" w:hAnsi="Helvetica" w:cs="Helvetica"/>
          <w:color w:val="333344"/>
          <w:sz w:val="23"/>
          <w:szCs w:val="23"/>
          <w:shd w:val="clear" w:color="auto" w:fill="FFFFFF"/>
        </w:rPr>
        <w:t>来执行一组</w:t>
      </w:r>
      <w:r>
        <w:rPr>
          <w:rFonts w:ascii="Helvetica" w:hAnsi="Helvetica" w:cs="Helvetica"/>
          <w:color w:val="333344"/>
          <w:sz w:val="23"/>
          <w:szCs w:val="23"/>
          <w:shd w:val="clear" w:color="auto" w:fill="FFFFFF"/>
        </w:rPr>
        <w:t>SQL</w:t>
      </w:r>
      <w:r>
        <w:rPr>
          <w:rFonts w:ascii="Helvetica" w:hAnsi="Helvetica" w:cs="Helvetica"/>
          <w:color w:val="333344"/>
          <w:sz w:val="23"/>
          <w:szCs w:val="23"/>
          <w:shd w:val="clear" w:color="auto" w:fill="FFFFFF"/>
        </w:rPr>
        <w:t>语句。</w:t>
      </w:r>
      <w:r>
        <w:rPr>
          <w:rFonts w:ascii="Helvetica" w:hAnsi="Helvetica" w:cs="Helvetica"/>
          <w:color w:val="333344"/>
          <w:sz w:val="23"/>
          <w:szCs w:val="23"/>
          <w:shd w:val="clear" w:color="auto" w:fill="FFFFFF"/>
        </w:rPr>
        <w:t xml:space="preserve"> </w:t>
      </w:r>
      <w:r>
        <w:rPr>
          <w:rFonts w:ascii="Helvetica" w:hAnsi="Helvetica" w:cs="Helvetica"/>
          <w:color w:val="333344"/>
          <w:sz w:val="23"/>
          <w:szCs w:val="23"/>
          <w:shd w:val="clear" w:color="auto" w:fill="FFFFFF"/>
        </w:rPr>
        <w:t>要在</w:t>
      </w:r>
      <w:r>
        <w:rPr>
          <w:rFonts w:ascii="Helvetica" w:hAnsi="Helvetica" w:cs="Helvetica"/>
          <w:color w:val="333344"/>
          <w:sz w:val="23"/>
          <w:szCs w:val="23"/>
          <w:shd w:val="clear" w:color="auto" w:fill="FFFFFF"/>
        </w:rPr>
        <w:t>MySQL</w:t>
      </w:r>
      <w:r>
        <w:rPr>
          <w:rFonts w:ascii="Helvetica" w:hAnsi="Helvetica" w:cs="Helvetica"/>
          <w:color w:val="333344"/>
          <w:sz w:val="23"/>
          <w:szCs w:val="23"/>
          <w:shd w:val="clear" w:color="auto" w:fill="FFFFFF"/>
        </w:rPr>
        <w:t>中形成一个表达式，可以结合文字，</w:t>
      </w:r>
      <w:hyperlink r:id="rId72" w:tgtFrame="_blank" w:tooltip="变量" w:history="1">
        <w:r w:rsidRPr="0087163D">
          <w:rPr>
            <w:color w:val="333344"/>
          </w:rPr>
          <w:t>变量</w:t>
        </w:r>
      </w:hyperlink>
      <w:r>
        <w:rPr>
          <w:rFonts w:ascii="Helvetica" w:hAnsi="Helvetica" w:cs="Helvetica"/>
          <w:color w:val="333344"/>
          <w:sz w:val="23"/>
          <w:szCs w:val="23"/>
          <w:shd w:val="clear" w:color="auto" w:fill="FFFFFF"/>
        </w:rPr>
        <w:t>，运算符，甚至函数来组合。表达式可以返回</w:t>
      </w:r>
      <w:r>
        <w:rPr>
          <w:rStyle w:val="HTML"/>
          <w:rFonts w:ascii="Consolas" w:hAnsi="Consolas" w:cs="Consolas"/>
          <w:color w:val="C7254E"/>
          <w:sz w:val="23"/>
          <w:szCs w:val="23"/>
          <w:shd w:val="clear" w:color="auto" w:fill="F9F2F4"/>
        </w:rPr>
        <w:t>TRUE</w:t>
      </w:r>
      <w:r>
        <w:rPr>
          <w:rFonts w:ascii="Helvetica" w:hAnsi="Helvetica" w:cs="Helvetica"/>
          <w:color w:val="333344"/>
          <w:sz w:val="23"/>
          <w:szCs w:val="23"/>
          <w:shd w:val="clear" w:color="auto" w:fill="FFFFFF"/>
        </w:rPr>
        <w:t>,</w:t>
      </w:r>
      <w:r>
        <w:rPr>
          <w:rStyle w:val="HTML"/>
          <w:rFonts w:ascii="Consolas" w:hAnsi="Consolas" w:cs="Consolas"/>
          <w:color w:val="C7254E"/>
          <w:sz w:val="23"/>
          <w:szCs w:val="23"/>
          <w:shd w:val="clear" w:color="auto" w:fill="F9F2F4"/>
        </w:rPr>
        <w:t>FALSE</w:t>
      </w:r>
      <w:r>
        <w:rPr>
          <w:rFonts w:ascii="Helvetica" w:hAnsi="Helvetica" w:cs="Helvetica"/>
          <w:color w:val="333344"/>
          <w:sz w:val="23"/>
          <w:szCs w:val="23"/>
          <w:shd w:val="clear" w:color="auto" w:fill="FFFFFF"/>
        </w:rPr>
        <w:t>或</w:t>
      </w:r>
      <w:r>
        <w:rPr>
          <w:rStyle w:val="HTML"/>
          <w:rFonts w:ascii="Consolas" w:hAnsi="Consolas" w:cs="Consolas"/>
          <w:color w:val="C7254E"/>
          <w:sz w:val="23"/>
          <w:szCs w:val="23"/>
          <w:shd w:val="clear" w:color="auto" w:fill="F9F2F4"/>
        </w:rPr>
        <w:t>NULL</w:t>
      </w:r>
      <w:r>
        <w:rPr>
          <w:rFonts w:ascii="Helvetica" w:hAnsi="Helvetica" w:cs="Helvetica"/>
          <w:color w:val="333344"/>
          <w:sz w:val="23"/>
          <w:szCs w:val="23"/>
          <w:shd w:val="clear" w:color="auto" w:fill="FFFFFF"/>
        </w:rPr>
        <w:t>，这三个值之一。</w:t>
      </w:r>
    </w:p>
    <w:p w:rsidR="00F34416" w:rsidRDefault="00F34416" w:rsidP="00F34416">
      <w:pPr>
        <w:rPr>
          <w:rFonts w:hint="eastAsia"/>
        </w:rPr>
      </w:pPr>
    </w:p>
    <w:p w:rsidR="0038683C" w:rsidRDefault="0038683C" w:rsidP="0038683C">
      <w:pPr>
        <w:pStyle w:val="3"/>
        <w:rPr>
          <w:rFonts w:hint="eastAsia"/>
        </w:rPr>
      </w:pPr>
      <w:r w:rsidRPr="0038683C">
        <w:rPr>
          <w:rFonts w:hint="eastAsia"/>
        </w:rPr>
        <w:t>IF</w:t>
      </w:r>
      <w:r w:rsidRPr="0038683C">
        <w:rPr>
          <w:rFonts w:hint="eastAsia"/>
        </w:rPr>
        <w:t>语句语法</w:t>
      </w:r>
    </w:p>
    <w:p w:rsidR="0038683C" w:rsidRDefault="0038683C" w:rsidP="0038683C">
      <w:pPr>
        <w:pStyle w:val="a4"/>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下面说明了</w:t>
      </w:r>
      <w:r>
        <w:rPr>
          <w:rStyle w:val="HTML"/>
          <w:rFonts w:ascii="Consolas" w:hAnsi="Consolas" w:cs="Consolas"/>
          <w:color w:val="C7254E"/>
          <w:sz w:val="23"/>
          <w:szCs w:val="23"/>
          <w:shd w:val="clear" w:color="auto" w:fill="F9F2F4"/>
        </w:rPr>
        <w:t>IF</w:t>
      </w:r>
      <w:r>
        <w:rPr>
          <w:rFonts w:ascii="Helvetica" w:hAnsi="Helvetica" w:cs="Helvetica"/>
          <w:color w:val="333344"/>
          <w:sz w:val="23"/>
          <w:szCs w:val="23"/>
        </w:rPr>
        <w:t>语句的语法：</w:t>
      </w:r>
    </w:p>
    <w:p w:rsidR="0038683C" w:rsidRDefault="0038683C" w:rsidP="0038683C">
      <w:pPr>
        <w:pStyle w:val="HTML0"/>
        <w:shd w:val="clear" w:color="auto" w:fill="F5F2F0"/>
        <w:spacing w:before="120" w:after="120"/>
        <w:ind w:right="60"/>
        <w:rPr>
          <w:rStyle w:val="HTML"/>
          <w:rFonts w:ascii="Consolas" w:hAnsi="Consolas" w:cs="Consolas"/>
          <w:color w:val="000000"/>
          <w:sz w:val="20"/>
          <w:szCs w:val="20"/>
        </w:rPr>
      </w:pPr>
      <w:r>
        <w:rPr>
          <w:rStyle w:val="token"/>
          <w:rFonts w:ascii="Consolas" w:hAnsi="Consolas" w:cs="Consolas"/>
          <w:color w:val="0077AA"/>
          <w:sz w:val="20"/>
          <w:szCs w:val="20"/>
        </w:rPr>
        <w:t>IF</w:t>
      </w:r>
      <w:r>
        <w:rPr>
          <w:rStyle w:val="HTML"/>
          <w:rFonts w:ascii="Consolas" w:hAnsi="Consolas" w:cs="Consolas"/>
          <w:color w:val="000000"/>
          <w:sz w:val="20"/>
          <w:szCs w:val="20"/>
        </w:rPr>
        <w:t xml:space="preserve"> expression </w:t>
      </w:r>
      <w:r>
        <w:rPr>
          <w:rStyle w:val="token"/>
          <w:rFonts w:ascii="Consolas" w:hAnsi="Consolas" w:cs="Consolas"/>
          <w:color w:val="0077AA"/>
          <w:sz w:val="20"/>
          <w:szCs w:val="20"/>
        </w:rPr>
        <w:t>THEN</w:t>
      </w:r>
      <w:r>
        <w:rPr>
          <w:rStyle w:val="HTML"/>
          <w:rFonts w:ascii="Consolas" w:hAnsi="Consolas" w:cs="Consolas"/>
          <w:color w:val="000000"/>
          <w:sz w:val="20"/>
          <w:szCs w:val="20"/>
        </w:rPr>
        <w:t xml:space="preserve"> </w:t>
      </w:r>
    </w:p>
    <w:p w:rsidR="0038683C" w:rsidRDefault="0038683C" w:rsidP="0038683C">
      <w:pPr>
        <w:pStyle w:val="HTML0"/>
        <w:shd w:val="clear" w:color="auto" w:fill="F5F2F0"/>
        <w:spacing w:before="120" w:after="120"/>
        <w:ind w:right="60"/>
        <w:rPr>
          <w:rStyle w:val="HTML"/>
          <w:rFonts w:ascii="Consolas" w:hAnsi="Consolas" w:cs="Consolas"/>
          <w:color w:val="000000"/>
          <w:sz w:val="20"/>
          <w:szCs w:val="20"/>
        </w:rPr>
      </w:pPr>
      <w:r>
        <w:rPr>
          <w:rStyle w:val="HTML"/>
          <w:rFonts w:ascii="Consolas" w:hAnsi="Consolas" w:cs="Consolas"/>
          <w:color w:val="000000"/>
          <w:sz w:val="20"/>
          <w:szCs w:val="20"/>
        </w:rPr>
        <w:t xml:space="preserve">   </w:t>
      </w:r>
      <w:proofErr w:type="gramStart"/>
      <w:r>
        <w:rPr>
          <w:rStyle w:val="HTML"/>
          <w:rFonts w:ascii="Consolas" w:hAnsi="Consolas" w:cs="Consolas"/>
          <w:color w:val="000000"/>
          <w:sz w:val="20"/>
          <w:szCs w:val="20"/>
        </w:rPr>
        <w:t>statements</w:t>
      </w:r>
      <w:proofErr w:type="gramEnd"/>
      <w:r>
        <w:rPr>
          <w:rStyle w:val="token"/>
          <w:rFonts w:ascii="Consolas" w:hAnsi="Consolas" w:cs="Consolas"/>
          <w:color w:val="999999"/>
          <w:sz w:val="20"/>
          <w:szCs w:val="20"/>
        </w:rPr>
        <w:t>;</w:t>
      </w:r>
    </w:p>
    <w:p w:rsidR="0038683C" w:rsidRDefault="0038683C" w:rsidP="0038683C">
      <w:pPr>
        <w:pStyle w:val="HTML0"/>
        <w:shd w:val="clear" w:color="auto" w:fill="F5F2F0"/>
        <w:spacing w:before="120" w:after="120"/>
        <w:ind w:right="60"/>
        <w:rPr>
          <w:rStyle w:val="HTML"/>
          <w:rFonts w:ascii="Consolas" w:hAnsi="Consolas" w:cs="Consolas"/>
          <w:color w:val="000000"/>
          <w:sz w:val="20"/>
          <w:szCs w:val="20"/>
        </w:rPr>
      </w:pPr>
      <w:r>
        <w:rPr>
          <w:rStyle w:val="token"/>
          <w:rFonts w:ascii="Consolas" w:hAnsi="Consolas" w:cs="Consolas"/>
          <w:color w:val="0077AA"/>
          <w:sz w:val="20"/>
          <w:szCs w:val="20"/>
        </w:rPr>
        <w:t>END</w:t>
      </w:r>
      <w:r>
        <w:rPr>
          <w:rStyle w:val="HTML"/>
          <w:rFonts w:ascii="Consolas" w:hAnsi="Consolas" w:cs="Consolas"/>
          <w:color w:val="000000"/>
          <w:sz w:val="20"/>
          <w:szCs w:val="20"/>
        </w:rPr>
        <w:t xml:space="preserve"> </w:t>
      </w:r>
      <w:r>
        <w:rPr>
          <w:rStyle w:val="token"/>
          <w:rFonts w:ascii="Consolas" w:hAnsi="Consolas" w:cs="Consolas"/>
          <w:color w:val="0077AA"/>
          <w:sz w:val="20"/>
          <w:szCs w:val="20"/>
        </w:rPr>
        <w:t>IF</w:t>
      </w:r>
      <w:r>
        <w:rPr>
          <w:rStyle w:val="token"/>
          <w:rFonts w:ascii="Consolas" w:hAnsi="Consolas" w:cs="Consolas"/>
          <w:color w:val="999999"/>
          <w:sz w:val="20"/>
          <w:szCs w:val="20"/>
        </w:rPr>
        <w:t>;</w:t>
      </w:r>
    </w:p>
    <w:p w:rsidR="0038683C" w:rsidRDefault="0038683C" w:rsidP="0038683C">
      <w:pPr>
        <w:pStyle w:val="HTML0"/>
        <w:shd w:val="clear" w:color="auto" w:fill="F5F2F0"/>
        <w:spacing w:before="120" w:after="120"/>
        <w:rPr>
          <w:rFonts w:ascii="Consolas" w:hAnsi="Consolas" w:cs="Consolas"/>
          <w:color w:val="000000"/>
          <w:sz w:val="20"/>
          <w:szCs w:val="20"/>
        </w:rPr>
      </w:pPr>
      <w:r>
        <w:rPr>
          <w:rFonts w:ascii="Consolas" w:hAnsi="Consolas" w:cs="Consolas"/>
          <w:color w:val="BBBBBB"/>
          <w:sz w:val="16"/>
          <w:szCs w:val="16"/>
        </w:rPr>
        <w:t>SQL</w:t>
      </w:r>
    </w:p>
    <w:p w:rsidR="0038683C" w:rsidRDefault="0038683C" w:rsidP="0038683C">
      <w:pPr>
        <w:pStyle w:val="a4"/>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如果表达式</w:t>
      </w:r>
      <w:r>
        <w:rPr>
          <w:rFonts w:ascii="Helvetica" w:hAnsi="Helvetica" w:cs="Helvetica"/>
          <w:color w:val="333344"/>
          <w:sz w:val="23"/>
          <w:szCs w:val="23"/>
        </w:rPr>
        <w:t>(</w:t>
      </w:r>
      <w:r>
        <w:rPr>
          <w:rStyle w:val="HTML"/>
          <w:rFonts w:ascii="Consolas" w:hAnsi="Consolas" w:cs="Consolas"/>
          <w:color w:val="C7254E"/>
          <w:sz w:val="23"/>
          <w:szCs w:val="23"/>
          <w:shd w:val="clear" w:color="auto" w:fill="F9F2F4"/>
        </w:rPr>
        <w:t>expression</w:t>
      </w:r>
      <w:r>
        <w:rPr>
          <w:rFonts w:ascii="Helvetica" w:hAnsi="Helvetica" w:cs="Helvetica"/>
          <w:color w:val="333344"/>
          <w:sz w:val="23"/>
          <w:szCs w:val="23"/>
        </w:rPr>
        <w:t>)</w:t>
      </w:r>
      <w:r>
        <w:rPr>
          <w:rFonts w:ascii="Helvetica" w:hAnsi="Helvetica" w:cs="Helvetica"/>
          <w:color w:val="333344"/>
          <w:sz w:val="23"/>
          <w:szCs w:val="23"/>
        </w:rPr>
        <w:t>计算结果为</w:t>
      </w:r>
      <w:r>
        <w:rPr>
          <w:rStyle w:val="HTML"/>
          <w:rFonts w:ascii="Consolas" w:hAnsi="Consolas" w:cs="Consolas"/>
          <w:color w:val="C7254E"/>
          <w:sz w:val="23"/>
          <w:szCs w:val="23"/>
          <w:shd w:val="clear" w:color="auto" w:fill="F9F2F4"/>
        </w:rPr>
        <w:t>TRUE</w:t>
      </w:r>
      <w:r>
        <w:rPr>
          <w:rFonts w:ascii="Helvetica" w:hAnsi="Helvetica" w:cs="Helvetica"/>
          <w:color w:val="333344"/>
          <w:sz w:val="23"/>
          <w:szCs w:val="23"/>
        </w:rPr>
        <w:t>，那么将执行</w:t>
      </w:r>
      <w:r>
        <w:rPr>
          <w:rStyle w:val="HTML"/>
          <w:rFonts w:ascii="Consolas" w:hAnsi="Consolas" w:cs="Consolas"/>
          <w:color w:val="C7254E"/>
          <w:sz w:val="23"/>
          <w:szCs w:val="23"/>
          <w:shd w:val="clear" w:color="auto" w:fill="F9F2F4"/>
        </w:rPr>
        <w:t>statements</w:t>
      </w:r>
      <w:r>
        <w:rPr>
          <w:rFonts w:ascii="Helvetica" w:hAnsi="Helvetica" w:cs="Helvetica"/>
          <w:color w:val="333344"/>
          <w:sz w:val="23"/>
          <w:szCs w:val="23"/>
        </w:rPr>
        <w:t>语句，否则控制流将传递到</w:t>
      </w:r>
      <w:r>
        <w:rPr>
          <w:rStyle w:val="HTML"/>
          <w:rFonts w:ascii="Consolas" w:hAnsi="Consolas" w:cs="Consolas"/>
          <w:color w:val="C7254E"/>
          <w:sz w:val="23"/>
          <w:szCs w:val="23"/>
          <w:shd w:val="clear" w:color="auto" w:fill="F9F2F4"/>
        </w:rPr>
        <w:t>END IF</w:t>
      </w:r>
      <w:r>
        <w:rPr>
          <w:rFonts w:ascii="Helvetica" w:hAnsi="Helvetica" w:cs="Helvetica"/>
          <w:color w:val="333344"/>
          <w:sz w:val="23"/>
          <w:szCs w:val="23"/>
        </w:rPr>
        <w:t>之后的下一个语句。</w:t>
      </w:r>
    </w:p>
    <w:p w:rsidR="0038683C" w:rsidRDefault="0038683C" w:rsidP="0038683C">
      <w:pPr>
        <w:pStyle w:val="a4"/>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以下流程图演示了</w:t>
      </w:r>
      <w:r>
        <w:rPr>
          <w:rStyle w:val="HTML"/>
          <w:rFonts w:ascii="Consolas" w:hAnsi="Consolas" w:cs="Consolas"/>
          <w:color w:val="C7254E"/>
          <w:sz w:val="23"/>
          <w:szCs w:val="23"/>
          <w:shd w:val="clear" w:color="auto" w:fill="F9F2F4"/>
        </w:rPr>
        <w:t>IF</w:t>
      </w:r>
      <w:r>
        <w:rPr>
          <w:rFonts w:ascii="Helvetica" w:hAnsi="Helvetica" w:cs="Helvetica"/>
          <w:color w:val="333344"/>
          <w:sz w:val="23"/>
          <w:szCs w:val="23"/>
        </w:rPr>
        <w:t>语句的执行过程：</w:t>
      </w:r>
    </w:p>
    <w:p w:rsidR="0038683C" w:rsidRDefault="0038683C" w:rsidP="0038683C">
      <w:pPr>
        <w:pStyle w:val="a4"/>
        <w:shd w:val="clear" w:color="auto" w:fill="FFFFFF"/>
        <w:spacing w:before="0" w:beforeAutospacing="0" w:after="120" w:afterAutospacing="0"/>
        <w:rPr>
          <w:rFonts w:ascii="Helvetica" w:hAnsi="Helvetica" w:cs="Helvetica"/>
          <w:color w:val="333344"/>
          <w:sz w:val="23"/>
          <w:szCs w:val="23"/>
        </w:rPr>
      </w:pPr>
      <w:r>
        <w:rPr>
          <w:rFonts w:ascii="Helvetica" w:hAnsi="Helvetica" w:cs="Helvetica"/>
          <w:noProof/>
          <w:color w:val="333344"/>
          <w:sz w:val="23"/>
          <w:szCs w:val="23"/>
        </w:rPr>
        <w:drawing>
          <wp:inline distT="0" distB="0" distL="0" distR="0">
            <wp:extent cx="1371600" cy="3505200"/>
            <wp:effectExtent l="0" t="0" r="0" b="0"/>
            <wp:docPr id="4" name="图片 4" descr="http://www.yiibai.com/uploads/images/201708/0908/631190840_685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yiibai.com/uploads/images/201708/0908/631190840_68526.jp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371600" cy="3505200"/>
                    </a:xfrm>
                    <a:prstGeom prst="rect">
                      <a:avLst/>
                    </a:prstGeom>
                    <a:noFill/>
                    <a:ln>
                      <a:noFill/>
                    </a:ln>
                  </pic:spPr>
                </pic:pic>
              </a:graphicData>
            </a:graphic>
          </wp:inline>
        </w:drawing>
      </w:r>
    </w:p>
    <w:p w:rsidR="0038683C" w:rsidRDefault="0038683C" w:rsidP="0038683C">
      <w:pPr>
        <w:pStyle w:val="3"/>
        <w:shd w:val="clear" w:color="auto" w:fill="FFFFFF"/>
        <w:spacing w:before="375" w:after="270"/>
        <w:rPr>
          <w:rFonts w:ascii="Helvetica" w:hAnsi="Helvetica" w:cs="Helvetica"/>
          <w:color w:val="555555"/>
          <w:sz w:val="24"/>
          <w:szCs w:val="24"/>
        </w:rPr>
      </w:pPr>
      <w:bookmarkStart w:id="144" w:name="MySQL_IF_ELSE语句"/>
      <w:bookmarkEnd w:id="144"/>
      <w:r>
        <w:rPr>
          <w:rFonts w:ascii="Helvetica" w:hAnsi="Helvetica" w:cs="Helvetica"/>
          <w:color w:val="555555"/>
          <w:sz w:val="24"/>
          <w:szCs w:val="24"/>
        </w:rPr>
        <w:lastRenderedPageBreak/>
        <w:t>MySQL IF ELSE</w:t>
      </w:r>
      <w:r>
        <w:rPr>
          <w:rFonts w:ascii="Helvetica" w:hAnsi="Helvetica" w:cs="Helvetica"/>
          <w:color w:val="555555"/>
          <w:sz w:val="24"/>
          <w:szCs w:val="24"/>
        </w:rPr>
        <w:t>语句</w:t>
      </w:r>
    </w:p>
    <w:p w:rsidR="0038683C" w:rsidRDefault="0038683C" w:rsidP="0038683C">
      <w:pPr>
        <w:pStyle w:val="a4"/>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如果表达式计算结果为</w:t>
      </w:r>
      <w:r>
        <w:rPr>
          <w:rStyle w:val="HTML"/>
          <w:rFonts w:ascii="Consolas" w:hAnsi="Consolas" w:cs="Consolas"/>
          <w:color w:val="C7254E"/>
          <w:sz w:val="23"/>
          <w:szCs w:val="23"/>
          <w:shd w:val="clear" w:color="auto" w:fill="F9F2F4"/>
        </w:rPr>
        <w:t>FALSE</w:t>
      </w:r>
      <w:r>
        <w:rPr>
          <w:rFonts w:ascii="Helvetica" w:hAnsi="Helvetica" w:cs="Helvetica"/>
          <w:color w:val="333344"/>
          <w:sz w:val="23"/>
          <w:szCs w:val="23"/>
        </w:rPr>
        <w:t>时执行语句，请使用</w:t>
      </w:r>
      <w:r>
        <w:rPr>
          <w:rStyle w:val="HTML"/>
          <w:rFonts w:ascii="Consolas" w:hAnsi="Consolas" w:cs="Consolas"/>
          <w:color w:val="C7254E"/>
          <w:sz w:val="23"/>
          <w:szCs w:val="23"/>
          <w:shd w:val="clear" w:color="auto" w:fill="F9F2F4"/>
        </w:rPr>
        <w:t>IF ELSE</w:t>
      </w:r>
      <w:r>
        <w:rPr>
          <w:rFonts w:ascii="Helvetica" w:hAnsi="Helvetica" w:cs="Helvetica"/>
          <w:color w:val="333344"/>
          <w:sz w:val="23"/>
          <w:szCs w:val="23"/>
        </w:rPr>
        <w:t>语句，如下所示：</w:t>
      </w:r>
    </w:p>
    <w:p w:rsidR="0038683C" w:rsidRDefault="0038683C" w:rsidP="0038683C">
      <w:pPr>
        <w:pStyle w:val="HTML0"/>
        <w:shd w:val="clear" w:color="auto" w:fill="F5F2F0"/>
        <w:spacing w:before="120" w:after="120"/>
        <w:ind w:right="60"/>
        <w:rPr>
          <w:rStyle w:val="HTML"/>
          <w:rFonts w:ascii="Consolas" w:hAnsi="Consolas" w:cs="Consolas"/>
          <w:color w:val="000000"/>
          <w:sz w:val="20"/>
          <w:szCs w:val="20"/>
        </w:rPr>
      </w:pPr>
      <w:r>
        <w:rPr>
          <w:rStyle w:val="token"/>
          <w:rFonts w:ascii="Consolas" w:hAnsi="Consolas" w:cs="Consolas"/>
          <w:color w:val="0077AA"/>
          <w:sz w:val="20"/>
          <w:szCs w:val="20"/>
        </w:rPr>
        <w:t>IF</w:t>
      </w:r>
      <w:r>
        <w:rPr>
          <w:rStyle w:val="HTML"/>
          <w:rFonts w:ascii="Consolas" w:hAnsi="Consolas" w:cs="Consolas"/>
          <w:color w:val="000000"/>
          <w:sz w:val="20"/>
          <w:szCs w:val="20"/>
        </w:rPr>
        <w:t xml:space="preserve"> expression </w:t>
      </w:r>
      <w:r>
        <w:rPr>
          <w:rStyle w:val="token"/>
          <w:rFonts w:ascii="Consolas" w:hAnsi="Consolas" w:cs="Consolas"/>
          <w:color w:val="0077AA"/>
          <w:sz w:val="20"/>
          <w:szCs w:val="20"/>
        </w:rPr>
        <w:t>THEN</w:t>
      </w:r>
    </w:p>
    <w:p w:rsidR="0038683C" w:rsidRDefault="0038683C" w:rsidP="0038683C">
      <w:pPr>
        <w:pStyle w:val="HTML0"/>
        <w:shd w:val="clear" w:color="auto" w:fill="F5F2F0"/>
        <w:spacing w:before="120" w:after="120"/>
        <w:ind w:right="60"/>
        <w:rPr>
          <w:rStyle w:val="HTML"/>
          <w:rFonts w:ascii="Consolas" w:hAnsi="Consolas" w:cs="Consolas"/>
          <w:color w:val="000000"/>
          <w:sz w:val="20"/>
          <w:szCs w:val="20"/>
        </w:rPr>
      </w:pPr>
      <w:r>
        <w:rPr>
          <w:rStyle w:val="HTML"/>
          <w:rFonts w:ascii="Consolas" w:hAnsi="Consolas" w:cs="Consolas"/>
          <w:color w:val="000000"/>
          <w:sz w:val="20"/>
          <w:szCs w:val="20"/>
        </w:rPr>
        <w:t xml:space="preserve">   </w:t>
      </w:r>
      <w:proofErr w:type="gramStart"/>
      <w:r>
        <w:rPr>
          <w:rStyle w:val="HTML"/>
          <w:rFonts w:ascii="Consolas" w:hAnsi="Consolas" w:cs="Consolas"/>
          <w:color w:val="000000"/>
          <w:sz w:val="20"/>
          <w:szCs w:val="20"/>
        </w:rPr>
        <w:t>statements</w:t>
      </w:r>
      <w:proofErr w:type="gramEnd"/>
      <w:r>
        <w:rPr>
          <w:rStyle w:val="token"/>
          <w:rFonts w:ascii="Consolas" w:hAnsi="Consolas" w:cs="Consolas"/>
          <w:color w:val="999999"/>
          <w:sz w:val="20"/>
          <w:szCs w:val="20"/>
        </w:rPr>
        <w:t>;</w:t>
      </w:r>
    </w:p>
    <w:p w:rsidR="0038683C" w:rsidRDefault="0038683C" w:rsidP="0038683C">
      <w:pPr>
        <w:pStyle w:val="HTML0"/>
        <w:shd w:val="clear" w:color="auto" w:fill="F5F2F0"/>
        <w:spacing w:before="120" w:after="120"/>
        <w:ind w:right="60"/>
        <w:rPr>
          <w:rStyle w:val="HTML"/>
          <w:rFonts w:ascii="Consolas" w:hAnsi="Consolas" w:cs="Consolas"/>
          <w:color w:val="000000"/>
          <w:sz w:val="20"/>
          <w:szCs w:val="20"/>
        </w:rPr>
      </w:pPr>
      <w:r>
        <w:rPr>
          <w:rStyle w:val="token"/>
          <w:rFonts w:ascii="Consolas" w:hAnsi="Consolas" w:cs="Consolas"/>
          <w:color w:val="0077AA"/>
          <w:sz w:val="20"/>
          <w:szCs w:val="20"/>
        </w:rPr>
        <w:t>ELSE</w:t>
      </w:r>
    </w:p>
    <w:p w:rsidR="0038683C" w:rsidRDefault="0038683C" w:rsidP="0038683C">
      <w:pPr>
        <w:pStyle w:val="HTML0"/>
        <w:shd w:val="clear" w:color="auto" w:fill="F5F2F0"/>
        <w:spacing w:before="120" w:after="120"/>
        <w:ind w:right="60"/>
        <w:rPr>
          <w:rStyle w:val="HTML"/>
          <w:rFonts w:ascii="Consolas" w:hAnsi="Consolas" w:cs="Consolas"/>
          <w:color w:val="000000"/>
          <w:sz w:val="20"/>
          <w:szCs w:val="20"/>
        </w:rPr>
      </w:pPr>
      <w:r>
        <w:rPr>
          <w:rStyle w:val="HTML"/>
          <w:rFonts w:ascii="Consolas" w:hAnsi="Consolas" w:cs="Consolas"/>
          <w:color w:val="000000"/>
          <w:sz w:val="20"/>
          <w:szCs w:val="20"/>
        </w:rPr>
        <w:t xml:space="preserve">   </w:t>
      </w:r>
      <w:proofErr w:type="gramStart"/>
      <w:r>
        <w:rPr>
          <w:rStyle w:val="token"/>
          <w:rFonts w:ascii="Consolas" w:hAnsi="Consolas" w:cs="Consolas"/>
          <w:color w:val="0077AA"/>
          <w:sz w:val="20"/>
          <w:szCs w:val="20"/>
        </w:rPr>
        <w:t>else</w:t>
      </w:r>
      <w:r>
        <w:rPr>
          <w:rStyle w:val="token"/>
          <w:rFonts w:ascii="Consolas" w:hAnsi="Consolas" w:cs="Consolas"/>
          <w:color w:val="A67F59"/>
          <w:sz w:val="20"/>
          <w:szCs w:val="20"/>
        </w:rPr>
        <w:t>-</w:t>
      </w:r>
      <w:r>
        <w:rPr>
          <w:rStyle w:val="HTML"/>
          <w:rFonts w:ascii="Consolas" w:hAnsi="Consolas" w:cs="Consolas"/>
          <w:color w:val="000000"/>
          <w:sz w:val="20"/>
          <w:szCs w:val="20"/>
        </w:rPr>
        <w:t>statements</w:t>
      </w:r>
      <w:proofErr w:type="gramEnd"/>
      <w:r>
        <w:rPr>
          <w:rStyle w:val="token"/>
          <w:rFonts w:ascii="Consolas" w:hAnsi="Consolas" w:cs="Consolas"/>
          <w:color w:val="999999"/>
          <w:sz w:val="20"/>
          <w:szCs w:val="20"/>
        </w:rPr>
        <w:t>;</w:t>
      </w:r>
    </w:p>
    <w:p w:rsidR="0038683C" w:rsidRDefault="0038683C" w:rsidP="0038683C">
      <w:pPr>
        <w:pStyle w:val="HTML0"/>
        <w:shd w:val="clear" w:color="auto" w:fill="F5F2F0"/>
        <w:spacing w:before="120" w:after="120"/>
        <w:ind w:right="60"/>
        <w:rPr>
          <w:rStyle w:val="HTML"/>
          <w:rFonts w:ascii="Consolas" w:hAnsi="Consolas" w:cs="Consolas"/>
          <w:color w:val="000000"/>
          <w:sz w:val="20"/>
          <w:szCs w:val="20"/>
        </w:rPr>
      </w:pPr>
      <w:r>
        <w:rPr>
          <w:rStyle w:val="token"/>
          <w:rFonts w:ascii="Consolas" w:hAnsi="Consolas" w:cs="Consolas"/>
          <w:color w:val="0077AA"/>
          <w:sz w:val="20"/>
          <w:szCs w:val="20"/>
        </w:rPr>
        <w:t>END</w:t>
      </w:r>
      <w:r>
        <w:rPr>
          <w:rStyle w:val="HTML"/>
          <w:rFonts w:ascii="Consolas" w:hAnsi="Consolas" w:cs="Consolas"/>
          <w:color w:val="000000"/>
          <w:sz w:val="20"/>
          <w:szCs w:val="20"/>
        </w:rPr>
        <w:t xml:space="preserve"> </w:t>
      </w:r>
      <w:r>
        <w:rPr>
          <w:rStyle w:val="token"/>
          <w:rFonts w:ascii="Consolas" w:hAnsi="Consolas" w:cs="Consolas"/>
          <w:color w:val="0077AA"/>
          <w:sz w:val="20"/>
          <w:szCs w:val="20"/>
        </w:rPr>
        <w:t>IF</w:t>
      </w:r>
      <w:r>
        <w:rPr>
          <w:rStyle w:val="token"/>
          <w:rFonts w:ascii="Consolas" w:hAnsi="Consolas" w:cs="Consolas"/>
          <w:color w:val="999999"/>
          <w:sz w:val="20"/>
          <w:szCs w:val="20"/>
        </w:rPr>
        <w:t>;</w:t>
      </w:r>
    </w:p>
    <w:p w:rsidR="0038683C" w:rsidRDefault="0038683C" w:rsidP="0038683C">
      <w:pPr>
        <w:pStyle w:val="HTML0"/>
        <w:shd w:val="clear" w:color="auto" w:fill="F5F2F0"/>
        <w:spacing w:before="120" w:after="120"/>
        <w:rPr>
          <w:rFonts w:ascii="Consolas" w:hAnsi="Consolas" w:cs="Consolas"/>
          <w:color w:val="000000"/>
          <w:sz w:val="20"/>
          <w:szCs w:val="20"/>
        </w:rPr>
      </w:pPr>
      <w:r>
        <w:rPr>
          <w:rFonts w:ascii="Consolas" w:hAnsi="Consolas" w:cs="Consolas"/>
          <w:color w:val="BBBBBB"/>
          <w:sz w:val="16"/>
          <w:szCs w:val="16"/>
        </w:rPr>
        <w:t>SQL</w:t>
      </w:r>
    </w:p>
    <w:p w:rsidR="0038683C" w:rsidRDefault="0038683C" w:rsidP="0038683C">
      <w:pPr>
        <w:pStyle w:val="a4"/>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以下流程图说明了</w:t>
      </w:r>
      <w:r>
        <w:rPr>
          <w:rStyle w:val="HTML"/>
          <w:rFonts w:ascii="Consolas" w:hAnsi="Consolas" w:cs="Consolas"/>
          <w:color w:val="C7254E"/>
          <w:sz w:val="23"/>
          <w:szCs w:val="23"/>
          <w:shd w:val="clear" w:color="auto" w:fill="F9F2F4"/>
        </w:rPr>
        <w:t>IF ELSE</w:t>
      </w:r>
      <w:r>
        <w:rPr>
          <w:rFonts w:ascii="Helvetica" w:hAnsi="Helvetica" w:cs="Helvetica"/>
          <w:color w:val="333344"/>
          <w:sz w:val="23"/>
          <w:szCs w:val="23"/>
        </w:rPr>
        <w:t>语句的执行过程：</w:t>
      </w:r>
    </w:p>
    <w:p w:rsidR="0038683C" w:rsidRDefault="0038683C" w:rsidP="0038683C">
      <w:pPr>
        <w:pStyle w:val="a4"/>
        <w:shd w:val="clear" w:color="auto" w:fill="FFFFFF"/>
        <w:spacing w:before="0" w:beforeAutospacing="0" w:after="120" w:afterAutospacing="0"/>
        <w:rPr>
          <w:rFonts w:ascii="Helvetica" w:hAnsi="Helvetica" w:cs="Helvetica"/>
          <w:color w:val="333344"/>
          <w:sz w:val="23"/>
          <w:szCs w:val="23"/>
        </w:rPr>
      </w:pPr>
      <w:r>
        <w:rPr>
          <w:rFonts w:ascii="Helvetica" w:hAnsi="Helvetica" w:cs="Helvetica"/>
          <w:noProof/>
          <w:color w:val="333344"/>
          <w:sz w:val="23"/>
          <w:szCs w:val="23"/>
        </w:rPr>
        <w:drawing>
          <wp:inline distT="0" distB="0" distL="0" distR="0">
            <wp:extent cx="2085975" cy="3105150"/>
            <wp:effectExtent l="0" t="0" r="9525" b="0"/>
            <wp:docPr id="3" name="图片 3" descr="http://www.yiibai.com/uploads/images/201708/0908/378190849_924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yiibai.com/uploads/images/201708/0908/378190849_92477.jp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085975" cy="3105150"/>
                    </a:xfrm>
                    <a:prstGeom prst="rect">
                      <a:avLst/>
                    </a:prstGeom>
                    <a:noFill/>
                    <a:ln>
                      <a:noFill/>
                    </a:ln>
                  </pic:spPr>
                </pic:pic>
              </a:graphicData>
            </a:graphic>
          </wp:inline>
        </w:drawing>
      </w:r>
    </w:p>
    <w:p w:rsidR="0038683C" w:rsidRDefault="0038683C" w:rsidP="00AC7B40">
      <w:pPr>
        <w:pStyle w:val="3"/>
      </w:pPr>
      <w:bookmarkStart w:id="145" w:name="MySQL_IF_ELSEIF_ELSE语句"/>
      <w:bookmarkEnd w:id="145"/>
      <w:r>
        <w:t>MySQL IF ELSEIF ELSE</w:t>
      </w:r>
      <w:r>
        <w:t>语句</w:t>
      </w:r>
    </w:p>
    <w:p w:rsidR="0038683C" w:rsidRDefault="0038683C" w:rsidP="0038683C">
      <w:pPr>
        <w:pStyle w:val="a4"/>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如果要基于多个表达式有条件地执行语句，则使用</w:t>
      </w:r>
      <w:r>
        <w:rPr>
          <w:rStyle w:val="HTML"/>
          <w:rFonts w:ascii="Consolas" w:hAnsi="Consolas" w:cs="Consolas"/>
          <w:color w:val="C7254E"/>
          <w:sz w:val="23"/>
          <w:szCs w:val="23"/>
          <w:shd w:val="clear" w:color="auto" w:fill="F9F2F4"/>
        </w:rPr>
        <w:t>IF ELSEIF ELSE</w:t>
      </w:r>
      <w:r>
        <w:rPr>
          <w:rFonts w:ascii="Helvetica" w:hAnsi="Helvetica" w:cs="Helvetica"/>
          <w:color w:val="333344"/>
          <w:sz w:val="23"/>
          <w:szCs w:val="23"/>
        </w:rPr>
        <w:t>语句如下：</w:t>
      </w:r>
    </w:p>
    <w:p w:rsidR="0038683C" w:rsidRDefault="0038683C" w:rsidP="0038683C">
      <w:pPr>
        <w:pStyle w:val="HTML0"/>
        <w:shd w:val="clear" w:color="auto" w:fill="F5F2F0"/>
        <w:spacing w:before="120" w:after="120"/>
        <w:ind w:right="60"/>
        <w:rPr>
          <w:rStyle w:val="HTML"/>
          <w:rFonts w:ascii="Consolas" w:hAnsi="Consolas" w:cs="Consolas"/>
          <w:color w:val="000000"/>
          <w:sz w:val="20"/>
          <w:szCs w:val="20"/>
        </w:rPr>
      </w:pPr>
      <w:r>
        <w:rPr>
          <w:rStyle w:val="token"/>
          <w:rFonts w:ascii="Consolas" w:hAnsi="Consolas" w:cs="Consolas"/>
          <w:color w:val="0077AA"/>
          <w:sz w:val="20"/>
          <w:szCs w:val="20"/>
        </w:rPr>
        <w:t>IF</w:t>
      </w:r>
      <w:r>
        <w:rPr>
          <w:rStyle w:val="HTML"/>
          <w:rFonts w:ascii="Consolas" w:hAnsi="Consolas" w:cs="Consolas"/>
          <w:color w:val="000000"/>
          <w:sz w:val="20"/>
          <w:szCs w:val="20"/>
        </w:rPr>
        <w:t xml:space="preserve"> expression </w:t>
      </w:r>
      <w:r>
        <w:rPr>
          <w:rStyle w:val="token"/>
          <w:rFonts w:ascii="Consolas" w:hAnsi="Consolas" w:cs="Consolas"/>
          <w:color w:val="0077AA"/>
          <w:sz w:val="20"/>
          <w:szCs w:val="20"/>
        </w:rPr>
        <w:t>THEN</w:t>
      </w:r>
    </w:p>
    <w:p w:rsidR="0038683C" w:rsidRDefault="0038683C" w:rsidP="0038683C">
      <w:pPr>
        <w:pStyle w:val="HTML0"/>
        <w:shd w:val="clear" w:color="auto" w:fill="F5F2F0"/>
        <w:spacing w:before="120" w:after="120"/>
        <w:ind w:right="60"/>
        <w:rPr>
          <w:rStyle w:val="HTML"/>
          <w:rFonts w:ascii="Consolas" w:hAnsi="Consolas" w:cs="Consolas"/>
          <w:color w:val="000000"/>
          <w:sz w:val="20"/>
          <w:szCs w:val="20"/>
        </w:rPr>
      </w:pPr>
      <w:r>
        <w:rPr>
          <w:rStyle w:val="HTML"/>
          <w:rFonts w:ascii="Consolas" w:hAnsi="Consolas" w:cs="Consolas"/>
          <w:color w:val="000000"/>
          <w:sz w:val="20"/>
          <w:szCs w:val="20"/>
        </w:rPr>
        <w:t xml:space="preserve">   </w:t>
      </w:r>
      <w:proofErr w:type="gramStart"/>
      <w:r>
        <w:rPr>
          <w:rStyle w:val="HTML"/>
          <w:rFonts w:ascii="Consolas" w:hAnsi="Consolas" w:cs="Consolas"/>
          <w:color w:val="000000"/>
          <w:sz w:val="20"/>
          <w:szCs w:val="20"/>
        </w:rPr>
        <w:t>statements</w:t>
      </w:r>
      <w:proofErr w:type="gramEnd"/>
      <w:r>
        <w:rPr>
          <w:rStyle w:val="token"/>
          <w:rFonts w:ascii="Consolas" w:hAnsi="Consolas" w:cs="Consolas"/>
          <w:color w:val="999999"/>
          <w:sz w:val="20"/>
          <w:szCs w:val="20"/>
        </w:rPr>
        <w:t>;</w:t>
      </w:r>
    </w:p>
    <w:p w:rsidR="0038683C" w:rsidRDefault="0038683C" w:rsidP="0038683C">
      <w:pPr>
        <w:pStyle w:val="HTML0"/>
        <w:shd w:val="clear" w:color="auto" w:fill="F5F2F0"/>
        <w:spacing w:before="120" w:after="120"/>
        <w:ind w:right="60"/>
        <w:rPr>
          <w:rStyle w:val="HTML"/>
          <w:rFonts w:ascii="Consolas" w:hAnsi="Consolas" w:cs="Consolas"/>
          <w:color w:val="000000"/>
          <w:sz w:val="20"/>
          <w:szCs w:val="20"/>
        </w:rPr>
      </w:pPr>
      <w:r>
        <w:rPr>
          <w:rStyle w:val="HTML"/>
          <w:rFonts w:ascii="Consolas" w:hAnsi="Consolas" w:cs="Consolas"/>
          <w:color w:val="000000"/>
          <w:sz w:val="20"/>
          <w:szCs w:val="20"/>
        </w:rPr>
        <w:t>ELSEIF elseif</w:t>
      </w:r>
      <w:r>
        <w:rPr>
          <w:rStyle w:val="token"/>
          <w:rFonts w:ascii="Consolas" w:hAnsi="Consolas" w:cs="Consolas"/>
          <w:color w:val="A67F59"/>
          <w:sz w:val="20"/>
          <w:szCs w:val="20"/>
        </w:rPr>
        <w:t>-</w:t>
      </w:r>
      <w:r>
        <w:rPr>
          <w:rStyle w:val="HTML"/>
          <w:rFonts w:ascii="Consolas" w:hAnsi="Consolas" w:cs="Consolas"/>
          <w:color w:val="000000"/>
          <w:sz w:val="20"/>
          <w:szCs w:val="20"/>
        </w:rPr>
        <w:t xml:space="preserve">expression </w:t>
      </w:r>
      <w:r>
        <w:rPr>
          <w:rStyle w:val="token"/>
          <w:rFonts w:ascii="Consolas" w:hAnsi="Consolas" w:cs="Consolas"/>
          <w:color w:val="0077AA"/>
          <w:sz w:val="20"/>
          <w:szCs w:val="20"/>
        </w:rPr>
        <w:t>THEN</w:t>
      </w:r>
    </w:p>
    <w:p w:rsidR="0038683C" w:rsidRDefault="0038683C" w:rsidP="0038683C">
      <w:pPr>
        <w:pStyle w:val="HTML0"/>
        <w:shd w:val="clear" w:color="auto" w:fill="F5F2F0"/>
        <w:spacing w:before="120" w:after="120"/>
        <w:ind w:right="60"/>
        <w:rPr>
          <w:rStyle w:val="HTML"/>
          <w:rFonts w:ascii="Consolas" w:hAnsi="Consolas" w:cs="Consolas"/>
          <w:color w:val="000000"/>
          <w:sz w:val="20"/>
          <w:szCs w:val="20"/>
        </w:rPr>
      </w:pPr>
      <w:r>
        <w:rPr>
          <w:rStyle w:val="HTML"/>
          <w:rFonts w:ascii="Consolas" w:hAnsi="Consolas" w:cs="Consolas"/>
          <w:color w:val="000000"/>
          <w:sz w:val="20"/>
          <w:szCs w:val="20"/>
        </w:rPr>
        <w:t xml:space="preserve">   </w:t>
      </w:r>
      <w:proofErr w:type="gramStart"/>
      <w:r>
        <w:rPr>
          <w:rStyle w:val="HTML"/>
          <w:rFonts w:ascii="Consolas" w:hAnsi="Consolas" w:cs="Consolas"/>
          <w:color w:val="000000"/>
          <w:sz w:val="20"/>
          <w:szCs w:val="20"/>
        </w:rPr>
        <w:t>elseif</w:t>
      </w:r>
      <w:r>
        <w:rPr>
          <w:rStyle w:val="token"/>
          <w:rFonts w:ascii="Consolas" w:hAnsi="Consolas" w:cs="Consolas"/>
          <w:color w:val="A67F59"/>
          <w:sz w:val="20"/>
          <w:szCs w:val="20"/>
        </w:rPr>
        <w:t>-</w:t>
      </w:r>
      <w:r>
        <w:rPr>
          <w:rStyle w:val="HTML"/>
          <w:rFonts w:ascii="Consolas" w:hAnsi="Consolas" w:cs="Consolas"/>
          <w:color w:val="000000"/>
          <w:sz w:val="20"/>
          <w:szCs w:val="20"/>
        </w:rPr>
        <w:t>statements</w:t>
      </w:r>
      <w:proofErr w:type="gramEnd"/>
      <w:r>
        <w:rPr>
          <w:rStyle w:val="token"/>
          <w:rFonts w:ascii="Consolas" w:hAnsi="Consolas" w:cs="Consolas"/>
          <w:color w:val="999999"/>
          <w:sz w:val="20"/>
          <w:szCs w:val="20"/>
        </w:rPr>
        <w:t>;</w:t>
      </w:r>
    </w:p>
    <w:p w:rsidR="0038683C" w:rsidRDefault="0038683C" w:rsidP="0038683C">
      <w:pPr>
        <w:pStyle w:val="HTML0"/>
        <w:shd w:val="clear" w:color="auto" w:fill="F5F2F0"/>
        <w:spacing w:before="120" w:after="120"/>
        <w:ind w:right="60"/>
        <w:rPr>
          <w:rStyle w:val="HTML"/>
          <w:rFonts w:ascii="Consolas" w:hAnsi="Consolas" w:cs="Consolas"/>
          <w:color w:val="000000"/>
          <w:sz w:val="20"/>
          <w:szCs w:val="20"/>
        </w:rPr>
      </w:pPr>
      <w:r>
        <w:rPr>
          <w:rStyle w:val="token"/>
          <w:rFonts w:ascii="Consolas" w:hAnsi="Consolas" w:cs="Consolas"/>
          <w:color w:val="999999"/>
          <w:sz w:val="20"/>
          <w:szCs w:val="20"/>
        </w:rPr>
        <w:t>...</w:t>
      </w:r>
    </w:p>
    <w:p w:rsidR="0038683C" w:rsidRDefault="0038683C" w:rsidP="0038683C">
      <w:pPr>
        <w:pStyle w:val="HTML0"/>
        <w:shd w:val="clear" w:color="auto" w:fill="F5F2F0"/>
        <w:spacing w:before="120" w:after="120"/>
        <w:ind w:right="60"/>
        <w:rPr>
          <w:rStyle w:val="HTML"/>
          <w:rFonts w:ascii="Consolas" w:hAnsi="Consolas" w:cs="Consolas"/>
          <w:color w:val="000000"/>
          <w:sz w:val="20"/>
          <w:szCs w:val="20"/>
        </w:rPr>
      </w:pPr>
      <w:r>
        <w:rPr>
          <w:rStyle w:val="token"/>
          <w:rFonts w:ascii="Consolas" w:hAnsi="Consolas" w:cs="Consolas"/>
          <w:color w:val="0077AA"/>
          <w:sz w:val="20"/>
          <w:szCs w:val="20"/>
        </w:rPr>
        <w:t>ELSE</w:t>
      </w:r>
    </w:p>
    <w:p w:rsidR="0038683C" w:rsidRDefault="0038683C" w:rsidP="0038683C">
      <w:pPr>
        <w:pStyle w:val="HTML0"/>
        <w:shd w:val="clear" w:color="auto" w:fill="F5F2F0"/>
        <w:spacing w:before="120" w:after="120"/>
        <w:ind w:right="60"/>
        <w:rPr>
          <w:rStyle w:val="HTML"/>
          <w:rFonts w:ascii="Consolas" w:hAnsi="Consolas" w:cs="Consolas"/>
          <w:color w:val="000000"/>
          <w:sz w:val="20"/>
          <w:szCs w:val="20"/>
        </w:rPr>
      </w:pPr>
      <w:r>
        <w:rPr>
          <w:rStyle w:val="HTML"/>
          <w:rFonts w:ascii="Consolas" w:hAnsi="Consolas" w:cs="Consolas"/>
          <w:color w:val="000000"/>
          <w:sz w:val="20"/>
          <w:szCs w:val="20"/>
        </w:rPr>
        <w:t xml:space="preserve">   </w:t>
      </w:r>
      <w:proofErr w:type="gramStart"/>
      <w:r>
        <w:rPr>
          <w:rStyle w:val="token"/>
          <w:rFonts w:ascii="Consolas" w:hAnsi="Consolas" w:cs="Consolas"/>
          <w:color w:val="0077AA"/>
          <w:sz w:val="20"/>
          <w:szCs w:val="20"/>
        </w:rPr>
        <w:t>else</w:t>
      </w:r>
      <w:r>
        <w:rPr>
          <w:rStyle w:val="token"/>
          <w:rFonts w:ascii="Consolas" w:hAnsi="Consolas" w:cs="Consolas"/>
          <w:color w:val="A67F59"/>
          <w:sz w:val="20"/>
          <w:szCs w:val="20"/>
        </w:rPr>
        <w:t>-</w:t>
      </w:r>
      <w:r>
        <w:rPr>
          <w:rStyle w:val="HTML"/>
          <w:rFonts w:ascii="Consolas" w:hAnsi="Consolas" w:cs="Consolas"/>
          <w:color w:val="000000"/>
          <w:sz w:val="20"/>
          <w:szCs w:val="20"/>
        </w:rPr>
        <w:t>statements</w:t>
      </w:r>
      <w:proofErr w:type="gramEnd"/>
      <w:r>
        <w:rPr>
          <w:rStyle w:val="token"/>
          <w:rFonts w:ascii="Consolas" w:hAnsi="Consolas" w:cs="Consolas"/>
          <w:color w:val="999999"/>
          <w:sz w:val="20"/>
          <w:szCs w:val="20"/>
        </w:rPr>
        <w:t>;</w:t>
      </w:r>
    </w:p>
    <w:p w:rsidR="0038683C" w:rsidRDefault="0038683C" w:rsidP="0038683C">
      <w:pPr>
        <w:pStyle w:val="HTML0"/>
        <w:shd w:val="clear" w:color="auto" w:fill="F5F2F0"/>
        <w:spacing w:before="120" w:after="120"/>
        <w:ind w:right="60"/>
        <w:rPr>
          <w:rStyle w:val="HTML"/>
          <w:rFonts w:ascii="Consolas" w:hAnsi="Consolas" w:cs="Consolas"/>
          <w:color w:val="000000"/>
          <w:sz w:val="20"/>
          <w:szCs w:val="20"/>
        </w:rPr>
      </w:pPr>
      <w:r>
        <w:rPr>
          <w:rStyle w:val="token"/>
          <w:rFonts w:ascii="Consolas" w:hAnsi="Consolas" w:cs="Consolas"/>
          <w:color w:val="0077AA"/>
          <w:sz w:val="20"/>
          <w:szCs w:val="20"/>
        </w:rPr>
        <w:lastRenderedPageBreak/>
        <w:t>END</w:t>
      </w:r>
      <w:r>
        <w:rPr>
          <w:rStyle w:val="HTML"/>
          <w:rFonts w:ascii="Consolas" w:hAnsi="Consolas" w:cs="Consolas"/>
          <w:color w:val="000000"/>
          <w:sz w:val="20"/>
          <w:szCs w:val="20"/>
        </w:rPr>
        <w:t xml:space="preserve"> </w:t>
      </w:r>
      <w:r>
        <w:rPr>
          <w:rStyle w:val="token"/>
          <w:rFonts w:ascii="Consolas" w:hAnsi="Consolas" w:cs="Consolas"/>
          <w:color w:val="0077AA"/>
          <w:sz w:val="20"/>
          <w:szCs w:val="20"/>
        </w:rPr>
        <w:t>IF</w:t>
      </w:r>
      <w:r>
        <w:rPr>
          <w:rStyle w:val="token"/>
          <w:rFonts w:ascii="Consolas" w:hAnsi="Consolas" w:cs="Consolas"/>
          <w:color w:val="999999"/>
          <w:sz w:val="20"/>
          <w:szCs w:val="20"/>
        </w:rPr>
        <w:t>;</w:t>
      </w:r>
    </w:p>
    <w:p w:rsidR="0038683C" w:rsidRDefault="0038683C" w:rsidP="0038683C">
      <w:pPr>
        <w:pStyle w:val="HTML0"/>
        <w:shd w:val="clear" w:color="auto" w:fill="F5F2F0"/>
        <w:spacing w:before="120" w:after="120"/>
        <w:rPr>
          <w:rFonts w:ascii="Consolas" w:hAnsi="Consolas" w:cs="Consolas"/>
          <w:color w:val="000000"/>
          <w:sz w:val="20"/>
          <w:szCs w:val="20"/>
        </w:rPr>
      </w:pPr>
      <w:r>
        <w:rPr>
          <w:rFonts w:ascii="Consolas" w:hAnsi="Consolas" w:cs="Consolas"/>
          <w:color w:val="BBBBBB"/>
          <w:sz w:val="16"/>
          <w:szCs w:val="16"/>
        </w:rPr>
        <w:t>SQL</w:t>
      </w:r>
    </w:p>
    <w:p w:rsidR="0038683C" w:rsidRDefault="0038683C" w:rsidP="0038683C">
      <w:pPr>
        <w:pStyle w:val="a4"/>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如果表达式</w:t>
      </w:r>
      <w:r>
        <w:rPr>
          <w:rFonts w:ascii="Helvetica" w:hAnsi="Helvetica" w:cs="Helvetica"/>
          <w:color w:val="333344"/>
          <w:sz w:val="23"/>
          <w:szCs w:val="23"/>
        </w:rPr>
        <w:t>(</w:t>
      </w:r>
      <w:r>
        <w:rPr>
          <w:rStyle w:val="HTML"/>
          <w:rFonts w:ascii="Consolas" w:hAnsi="Consolas" w:cs="Consolas"/>
          <w:color w:val="C7254E"/>
          <w:sz w:val="23"/>
          <w:szCs w:val="23"/>
          <w:shd w:val="clear" w:color="auto" w:fill="F9F2F4"/>
        </w:rPr>
        <w:t>expression</w:t>
      </w:r>
      <w:r>
        <w:rPr>
          <w:rFonts w:ascii="Helvetica" w:hAnsi="Helvetica" w:cs="Helvetica"/>
          <w:color w:val="333344"/>
          <w:sz w:val="23"/>
          <w:szCs w:val="23"/>
        </w:rPr>
        <w:t>)</w:t>
      </w:r>
      <w:r>
        <w:rPr>
          <w:rFonts w:ascii="Helvetica" w:hAnsi="Helvetica" w:cs="Helvetica"/>
          <w:color w:val="333344"/>
          <w:sz w:val="23"/>
          <w:szCs w:val="23"/>
        </w:rPr>
        <w:t>求值为</w:t>
      </w:r>
      <w:r>
        <w:rPr>
          <w:rStyle w:val="HTML"/>
          <w:rFonts w:ascii="Consolas" w:hAnsi="Consolas" w:cs="Consolas"/>
          <w:color w:val="C7254E"/>
          <w:sz w:val="23"/>
          <w:szCs w:val="23"/>
          <w:shd w:val="clear" w:color="auto" w:fill="F9F2F4"/>
        </w:rPr>
        <w:t>TRUE</w:t>
      </w:r>
      <w:r>
        <w:rPr>
          <w:rFonts w:ascii="Helvetica" w:hAnsi="Helvetica" w:cs="Helvetica"/>
          <w:color w:val="333344"/>
          <w:sz w:val="23"/>
          <w:szCs w:val="23"/>
        </w:rPr>
        <w:t>，则</w:t>
      </w:r>
      <w:r>
        <w:rPr>
          <w:rStyle w:val="HTML"/>
          <w:rFonts w:ascii="Consolas" w:hAnsi="Consolas" w:cs="Consolas"/>
          <w:color w:val="C7254E"/>
          <w:sz w:val="23"/>
          <w:szCs w:val="23"/>
          <w:shd w:val="clear" w:color="auto" w:fill="F9F2F4"/>
        </w:rPr>
        <w:t>IF</w:t>
      </w:r>
      <w:r>
        <w:rPr>
          <w:rFonts w:ascii="Helvetica" w:hAnsi="Helvetica" w:cs="Helvetica"/>
          <w:color w:val="333344"/>
          <w:sz w:val="23"/>
          <w:szCs w:val="23"/>
        </w:rPr>
        <w:t>分支中的语句</w:t>
      </w:r>
      <w:r>
        <w:rPr>
          <w:rFonts w:ascii="Helvetica" w:hAnsi="Helvetica" w:cs="Helvetica"/>
          <w:color w:val="333344"/>
          <w:sz w:val="23"/>
          <w:szCs w:val="23"/>
        </w:rPr>
        <w:t>(</w:t>
      </w:r>
      <w:r>
        <w:rPr>
          <w:rStyle w:val="HTML"/>
          <w:rFonts w:ascii="Consolas" w:hAnsi="Consolas" w:cs="Consolas"/>
          <w:color w:val="C7254E"/>
          <w:sz w:val="23"/>
          <w:szCs w:val="23"/>
          <w:shd w:val="clear" w:color="auto" w:fill="F9F2F4"/>
        </w:rPr>
        <w:t>statements</w:t>
      </w:r>
      <w:r>
        <w:rPr>
          <w:rFonts w:ascii="Helvetica" w:hAnsi="Helvetica" w:cs="Helvetica"/>
          <w:color w:val="333344"/>
          <w:sz w:val="23"/>
          <w:szCs w:val="23"/>
        </w:rPr>
        <w:t>)</w:t>
      </w:r>
      <w:r>
        <w:rPr>
          <w:rFonts w:ascii="Helvetica" w:hAnsi="Helvetica" w:cs="Helvetica"/>
          <w:color w:val="333344"/>
          <w:sz w:val="23"/>
          <w:szCs w:val="23"/>
        </w:rPr>
        <w:t>将执行；如果表达式求值为</w:t>
      </w:r>
      <w:r>
        <w:rPr>
          <w:rStyle w:val="HTML"/>
          <w:rFonts w:ascii="Consolas" w:hAnsi="Consolas" w:cs="Consolas"/>
          <w:color w:val="C7254E"/>
          <w:sz w:val="23"/>
          <w:szCs w:val="23"/>
          <w:shd w:val="clear" w:color="auto" w:fill="F9F2F4"/>
        </w:rPr>
        <w:t>FALSE</w:t>
      </w:r>
      <w:r>
        <w:rPr>
          <w:rFonts w:ascii="Helvetica" w:hAnsi="Helvetica" w:cs="Helvetica"/>
          <w:color w:val="333344"/>
          <w:sz w:val="23"/>
          <w:szCs w:val="23"/>
        </w:rPr>
        <w:t>，则如果</w:t>
      </w:r>
      <w:r>
        <w:rPr>
          <w:rStyle w:val="HTML"/>
          <w:rFonts w:ascii="Consolas" w:hAnsi="Consolas" w:cs="Consolas"/>
          <w:color w:val="C7254E"/>
          <w:sz w:val="23"/>
          <w:szCs w:val="23"/>
          <w:shd w:val="clear" w:color="auto" w:fill="F9F2F4"/>
        </w:rPr>
        <w:t>elseif_expression</w:t>
      </w:r>
      <w:r>
        <w:rPr>
          <w:rFonts w:ascii="Helvetica" w:hAnsi="Helvetica" w:cs="Helvetica"/>
          <w:color w:val="333344"/>
          <w:sz w:val="23"/>
          <w:szCs w:val="23"/>
        </w:rPr>
        <w:t>的计算结果为</w:t>
      </w:r>
      <w:r>
        <w:rPr>
          <w:rStyle w:val="HTML"/>
          <w:rFonts w:ascii="Consolas" w:hAnsi="Consolas" w:cs="Consolas"/>
          <w:color w:val="C7254E"/>
          <w:sz w:val="23"/>
          <w:szCs w:val="23"/>
          <w:shd w:val="clear" w:color="auto" w:fill="F9F2F4"/>
        </w:rPr>
        <w:t>TRUE</w:t>
      </w:r>
      <w:r>
        <w:rPr>
          <w:rFonts w:ascii="Helvetica" w:hAnsi="Helvetica" w:cs="Helvetica"/>
          <w:color w:val="333344"/>
          <w:sz w:val="23"/>
          <w:szCs w:val="23"/>
        </w:rPr>
        <w:t>，</w:t>
      </w:r>
      <w:r>
        <w:rPr>
          <w:rFonts w:ascii="Helvetica" w:hAnsi="Helvetica" w:cs="Helvetica"/>
          <w:color w:val="333344"/>
          <w:sz w:val="23"/>
          <w:szCs w:val="23"/>
        </w:rPr>
        <w:t>MySQL</w:t>
      </w:r>
      <w:r>
        <w:rPr>
          <w:rFonts w:ascii="Helvetica" w:hAnsi="Helvetica" w:cs="Helvetica"/>
          <w:color w:val="333344"/>
          <w:sz w:val="23"/>
          <w:szCs w:val="23"/>
        </w:rPr>
        <w:t>将执行</w:t>
      </w:r>
      <w:r>
        <w:rPr>
          <w:rStyle w:val="HTML"/>
          <w:rFonts w:ascii="Consolas" w:hAnsi="Consolas" w:cs="Consolas"/>
          <w:color w:val="C7254E"/>
          <w:sz w:val="23"/>
          <w:szCs w:val="23"/>
          <w:shd w:val="clear" w:color="auto" w:fill="F9F2F4"/>
        </w:rPr>
        <w:t>elseif-expression</w:t>
      </w:r>
      <w:r>
        <w:rPr>
          <w:rFonts w:ascii="Helvetica" w:hAnsi="Helvetica" w:cs="Helvetica"/>
          <w:color w:val="333344"/>
          <w:sz w:val="23"/>
          <w:szCs w:val="23"/>
        </w:rPr>
        <w:t>，否则执行</w:t>
      </w:r>
      <w:r>
        <w:rPr>
          <w:rStyle w:val="HTML"/>
          <w:rFonts w:ascii="Consolas" w:hAnsi="Consolas" w:cs="Consolas"/>
          <w:color w:val="C7254E"/>
          <w:sz w:val="23"/>
          <w:szCs w:val="23"/>
          <w:shd w:val="clear" w:color="auto" w:fill="F9F2F4"/>
        </w:rPr>
        <w:t>ELSE</w:t>
      </w:r>
      <w:r>
        <w:rPr>
          <w:rFonts w:ascii="Helvetica" w:hAnsi="Helvetica" w:cs="Helvetica"/>
          <w:color w:val="333344"/>
          <w:sz w:val="23"/>
          <w:szCs w:val="23"/>
        </w:rPr>
        <w:t>分支中的</w:t>
      </w:r>
      <w:r>
        <w:rPr>
          <w:rStyle w:val="HTML"/>
          <w:rFonts w:ascii="Consolas" w:hAnsi="Consolas" w:cs="Consolas"/>
          <w:color w:val="C7254E"/>
          <w:sz w:val="23"/>
          <w:szCs w:val="23"/>
          <w:shd w:val="clear" w:color="auto" w:fill="F9F2F4"/>
        </w:rPr>
        <w:t>else-statements</w:t>
      </w:r>
      <w:r>
        <w:rPr>
          <w:rFonts w:ascii="Helvetica" w:hAnsi="Helvetica" w:cs="Helvetica"/>
          <w:color w:val="333344"/>
          <w:sz w:val="23"/>
          <w:szCs w:val="23"/>
        </w:rPr>
        <w:t>语句。具体流程如下</w:t>
      </w:r>
      <w:r>
        <w:rPr>
          <w:rFonts w:ascii="Helvetica" w:hAnsi="Helvetica" w:cs="Helvetica"/>
          <w:color w:val="333344"/>
          <w:sz w:val="23"/>
          <w:szCs w:val="23"/>
        </w:rPr>
        <w:t xml:space="preserve"> -</w:t>
      </w:r>
    </w:p>
    <w:p w:rsidR="0038683C" w:rsidRDefault="0038683C" w:rsidP="0038683C">
      <w:pPr>
        <w:pStyle w:val="a4"/>
        <w:shd w:val="clear" w:color="auto" w:fill="FFFFFF"/>
        <w:spacing w:before="0" w:beforeAutospacing="0" w:after="120" w:afterAutospacing="0"/>
        <w:rPr>
          <w:rFonts w:ascii="Helvetica" w:hAnsi="Helvetica" w:cs="Helvetica"/>
          <w:color w:val="333344"/>
          <w:sz w:val="23"/>
          <w:szCs w:val="23"/>
        </w:rPr>
      </w:pPr>
      <w:r>
        <w:rPr>
          <w:rFonts w:ascii="Helvetica" w:hAnsi="Helvetica" w:cs="Helvetica"/>
          <w:noProof/>
          <w:color w:val="333344"/>
          <w:sz w:val="23"/>
          <w:szCs w:val="23"/>
        </w:rPr>
        <w:drawing>
          <wp:inline distT="0" distB="0" distL="0" distR="0">
            <wp:extent cx="3000375" cy="4029075"/>
            <wp:effectExtent l="0" t="0" r="9525" b="9525"/>
            <wp:docPr id="2" name="图片 2" descr="http://www.yiibai.com/uploads/images/201708/0908/233080853_604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yiibai.com/uploads/images/201708/0908/233080853_60470.jp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000375" cy="4029075"/>
                    </a:xfrm>
                    <a:prstGeom prst="rect">
                      <a:avLst/>
                    </a:prstGeom>
                    <a:noFill/>
                    <a:ln>
                      <a:noFill/>
                    </a:ln>
                  </pic:spPr>
                </pic:pic>
              </a:graphicData>
            </a:graphic>
          </wp:inline>
        </w:drawing>
      </w:r>
    </w:p>
    <w:p w:rsidR="0038683C" w:rsidRDefault="0038683C" w:rsidP="00AC7B40">
      <w:pPr>
        <w:pStyle w:val="3"/>
      </w:pPr>
      <w:bookmarkStart w:id="146" w:name="MySQL_IF语句示例"/>
      <w:bookmarkEnd w:id="146"/>
      <w:r>
        <w:t>MySQL IF</w:t>
      </w:r>
      <w:r>
        <w:t>语句示例</w:t>
      </w:r>
    </w:p>
    <w:p w:rsidR="0038683C" w:rsidRDefault="0038683C" w:rsidP="0038683C">
      <w:pPr>
        <w:pStyle w:val="a4"/>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以下示例说明如何使用</w:t>
      </w:r>
      <w:r>
        <w:rPr>
          <w:rStyle w:val="HTML"/>
          <w:rFonts w:ascii="Consolas" w:hAnsi="Consolas" w:cs="Consolas"/>
          <w:color w:val="C7254E"/>
          <w:sz w:val="23"/>
          <w:szCs w:val="23"/>
          <w:shd w:val="clear" w:color="auto" w:fill="F9F2F4"/>
        </w:rPr>
        <w:t>IF ESLEIF ELSE</w:t>
      </w:r>
      <w:r>
        <w:rPr>
          <w:rFonts w:ascii="Helvetica" w:hAnsi="Helvetica" w:cs="Helvetica"/>
          <w:color w:val="333344"/>
          <w:sz w:val="23"/>
          <w:szCs w:val="23"/>
        </w:rPr>
        <w:t>语句，</w:t>
      </w:r>
      <w:r>
        <w:rPr>
          <w:rStyle w:val="HTML"/>
          <w:rFonts w:ascii="Consolas" w:hAnsi="Consolas" w:cs="Consolas"/>
          <w:color w:val="C7254E"/>
          <w:sz w:val="23"/>
          <w:szCs w:val="23"/>
          <w:shd w:val="clear" w:color="auto" w:fill="F9F2F4"/>
        </w:rPr>
        <w:t>GetCustomerLevel()</w:t>
      </w:r>
      <w:r>
        <w:rPr>
          <w:rFonts w:ascii="Helvetica" w:hAnsi="Helvetica" w:cs="Helvetica"/>
          <w:color w:val="333344"/>
          <w:sz w:val="23"/>
          <w:szCs w:val="23"/>
        </w:rPr>
        <w:t>存储过程接受客户编号和客户级别的两个参数。</w:t>
      </w:r>
    </w:p>
    <w:p w:rsidR="0038683C" w:rsidRDefault="0038683C" w:rsidP="0038683C">
      <w:pPr>
        <w:pStyle w:val="a4"/>
        <w:shd w:val="clear" w:color="auto" w:fill="FFFFFF"/>
        <w:spacing w:before="0" w:beforeAutospacing="0" w:after="120" w:afterAutospacing="0"/>
        <w:rPr>
          <w:rFonts w:ascii="Helvetica" w:hAnsi="Helvetica" w:cs="Helvetica"/>
          <w:color w:val="333344"/>
          <w:sz w:val="23"/>
          <w:szCs w:val="23"/>
        </w:rPr>
      </w:pPr>
      <w:r>
        <w:rPr>
          <w:rStyle w:val="a5"/>
          <w:rFonts w:ascii="Helvetica" w:hAnsi="Helvetica" w:cs="Helvetica"/>
          <w:color w:val="333344"/>
          <w:sz w:val="23"/>
          <w:szCs w:val="23"/>
        </w:rPr>
        <w:t>首先</w:t>
      </w:r>
      <w:r>
        <w:rPr>
          <w:rFonts w:ascii="Helvetica" w:hAnsi="Helvetica" w:cs="Helvetica"/>
          <w:color w:val="333344"/>
          <w:sz w:val="23"/>
          <w:szCs w:val="23"/>
        </w:rPr>
        <w:t>，它从</w:t>
      </w:r>
      <w:r>
        <w:rPr>
          <w:rStyle w:val="HTML"/>
          <w:rFonts w:ascii="Consolas" w:hAnsi="Consolas" w:cs="Consolas"/>
          <w:color w:val="C7254E"/>
          <w:sz w:val="23"/>
          <w:szCs w:val="23"/>
          <w:shd w:val="clear" w:color="auto" w:fill="F9F2F4"/>
        </w:rPr>
        <w:t>customers</w:t>
      </w:r>
      <w:r>
        <w:rPr>
          <w:rFonts w:ascii="Helvetica" w:hAnsi="Helvetica" w:cs="Helvetica"/>
          <w:color w:val="333344"/>
          <w:sz w:val="23"/>
          <w:szCs w:val="23"/>
        </w:rPr>
        <w:t>表中获得信用额度</w:t>
      </w:r>
    </w:p>
    <w:p w:rsidR="0038683C" w:rsidRDefault="0038683C" w:rsidP="0038683C">
      <w:pPr>
        <w:pStyle w:val="a4"/>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然后，根据信用额度，它决定客户级别：</w:t>
      </w:r>
      <w:r>
        <w:rPr>
          <w:rStyle w:val="HTML"/>
          <w:rFonts w:ascii="Consolas" w:hAnsi="Consolas" w:cs="Consolas"/>
          <w:color w:val="C7254E"/>
          <w:sz w:val="23"/>
          <w:szCs w:val="23"/>
          <w:shd w:val="clear" w:color="auto" w:fill="F9F2F4"/>
        </w:rPr>
        <w:t>PLATINUM</w:t>
      </w:r>
      <w:r>
        <w:rPr>
          <w:rStyle w:val="apple-converted-space"/>
          <w:rFonts w:ascii="Helvetica" w:hAnsi="Helvetica" w:cs="Helvetica"/>
          <w:color w:val="333344"/>
          <w:sz w:val="23"/>
          <w:szCs w:val="23"/>
        </w:rPr>
        <w:t> </w:t>
      </w:r>
      <w:r>
        <w:rPr>
          <w:rFonts w:ascii="Helvetica" w:hAnsi="Helvetica" w:cs="Helvetica"/>
          <w:color w:val="333344"/>
          <w:sz w:val="23"/>
          <w:szCs w:val="23"/>
        </w:rPr>
        <w:t>,</w:t>
      </w:r>
      <w:r>
        <w:rPr>
          <w:rStyle w:val="apple-converted-space"/>
          <w:rFonts w:ascii="Helvetica" w:hAnsi="Helvetica" w:cs="Helvetica"/>
          <w:color w:val="333344"/>
          <w:sz w:val="23"/>
          <w:szCs w:val="23"/>
        </w:rPr>
        <w:t> </w:t>
      </w:r>
      <w:r>
        <w:rPr>
          <w:rStyle w:val="HTML"/>
          <w:rFonts w:ascii="Consolas" w:hAnsi="Consolas" w:cs="Consolas"/>
          <w:color w:val="C7254E"/>
          <w:sz w:val="23"/>
          <w:szCs w:val="23"/>
          <w:shd w:val="clear" w:color="auto" w:fill="F9F2F4"/>
        </w:rPr>
        <w:t>GOLD</w:t>
      </w:r>
      <w:r>
        <w:rPr>
          <w:rStyle w:val="apple-converted-space"/>
          <w:rFonts w:ascii="Helvetica" w:hAnsi="Helvetica" w:cs="Helvetica"/>
          <w:color w:val="333344"/>
          <w:sz w:val="23"/>
          <w:szCs w:val="23"/>
        </w:rPr>
        <w:t> </w:t>
      </w:r>
      <w:r>
        <w:rPr>
          <w:rFonts w:ascii="Helvetica" w:hAnsi="Helvetica" w:cs="Helvetica"/>
          <w:color w:val="333344"/>
          <w:sz w:val="23"/>
          <w:szCs w:val="23"/>
        </w:rPr>
        <w:t>和</w:t>
      </w:r>
      <w:r>
        <w:rPr>
          <w:rStyle w:val="apple-converted-space"/>
          <w:rFonts w:ascii="Helvetica" w:hAnsi="Helvetica" w:cs="Helvetica"/>
          <w:color w:val="333344"/>
          <w:sz w:val="23"/>
          <w:szCs w:val="23"/>
        </w:rPr>
        <w:t> </w:t>
      </w:r>
      <w:r>
        <w:rPr>
          <w:rStyle w:val="HTML"/>
          <w:rFonts w:ascii="Consolas" w:hAnsi="Consolas" w:cs="Consolas"/>
          <w:color w:val="C7254E"/>
          <w:sz w:val="23"/>
          <w:szCs w:val="23"/>
          <w:shd w:val="clear" w:color="auto" w:fill="F9F2F4"/>
        </w:rPr>
        <w:t>SILVER</w:t>
      </w:r>
      <w:r>
        <w:rPr>
          <w:rStyle w:val="apple-converted-space"/>
          <w:rFonts w:ascii="Helvetica" w:hAnsi="Helvetica" w:cs="Helvetica"/>
          <w:color w:val="333344"/>
          <w:sz w:val="23"/>
          <w:szCs w:val="23"/>
        </w:rPr>
        <w:t> </w:t>
      </w:r>
      <w:r>
        <w:rPr>
          <w:rFonts w:ascii="Helvetica" w:hAnsi="Helvetica" w:cs="Helvetica"/>
          <w:color w:val="333344"/>
          <w:sz w:val="23"/>
          <w:szCs w:val="23"/>
        </w:rPr>
        <w:t>。</w:t>
      </w:r>
    </w:p>
    <w:p w:rsidR="0038683C" w:rsidRDefault="0038683C" w:rsidP="0038683C">
      <w:pPr>
        <w:pStyle w:val="a4"/>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参数</w:t>
      </w:r>
      <w:r>
        <w:rPr>
          <w:rStyle w:val="HTML"/>
          <w:rFonts w:ascii="Consolas" w:hAnsi="Consolas" w:cs="Consolas"/>
          <w:color w:val="C7254E"/>
          <w:sz w:val="23"/>
          <w:szCs w:val="23"/>
          <w:shd w:val="clear" w:color="auto" w:fill="F9F2F4"/>
        </w:rPr>
        <w:t>p_customerlevel</w:t>
      </w:r>
      <w:r>
        <w:rPr>
          <w:rFonts w:ascii="Helvetica" w:hAnsi="Helvetica" w:cs="Helvetica"/>
          <w:color w:val="333344"/>
          <w:sz w:val="23"/>
          <w:szCs w:val="23"/>
        </w:rPr>
        <w:t>存储客户的级别，并由调用程序使用。</w:t>
      </w:r>
    </w:p>
    <w:p w:rsidR="0038683C" w:rsidRDefault="0038683C" w:rsidP="0038683C">
      <w:pPr>
        <w:pStyle w:val="a4"/>
        <w:shd w:val="clear" w:color="auto" w:fill="FFFFFF"/>
        <w:spacing w:before="0" w:beforeAutospacing="0" w:after="120" w:afterAutospacing="0"/>
        <w:rPr>
          <w:rFonts w:ascii="Helvetica" w:hAnsi="Helvetica" w:cs="Helvetica" w:hint="eastAsia"/>
          <w:color w:val="333344"/>
          <w:sz w:val="23"/>
          <w:szCs w:val="23"/>
        </w:rPr>
      </w:pPr>
    </w:p>
    <w:p w:rsidR="0038683C" w:rsidRPr="0038683C" w:rsidRDefault="0038683C" w:rsidP="003868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38683C">
        <w:rPr>
          <w:rFonts w:ascii="Consolas" w:eastAsia="宋体" w:hAnsi="Consolas" w:cs="Consolas"/>
          <w:color w:val="0077AA"/>
          <w:kern w:val="0"/>
          <w:sz w:val="20"/>
          <w:szCs w:val="20"/>
        </w:rPr>
        <w:t>USE</w:t>
      </w:r>
      <w:r w:rsidRPr="0038683C">
        <w:rPr>
          <w:rFonts w:ascii="Consolas" w:eastAsia="宋体" w:hAnsi="Consolas" w:cs="Consolas"/>
          <w:color w:val="000000"/>
          <w:kern w:val="0"/>
          <w:sz w:val="20"/>
          <w:szCs w:val="20"/>
        </w:rPr>
        <w:t xml:space="preserve"> yiibaidb</w:t>
      </w:r>
      <w:r w:rsidRPr="0038683C">
        <w:rPr>
          <w:rFonts w:ascii="Consolas" w:eastAsia="宋体" w:hAnsi="Consolas" w:cs="Consolas"/>
          <w:color w:val="999999"/>
          <w:kern w:val="0"/>
          <w:sz w:val="20"/>
          <w:szCs w:val="20"/>
        </w:rPr>
        <w:t>;</w:t>
      </w:r>
    </w:p>
    <w:p w:rsidR="0038683C" w:rsidRPr="0038683C" w:rsidRDefault="0038683C" w:rsidP="003868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p>
    <w:p w:rsidR="0038683C" w:rsidRPr="0038683C" w:rsidRDefault="0038683C" w:rsidP="003868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38683C">
        <w:rPr>
          <w:rFonts w:ascii="Consolas" w:eastAsia="宋体" w:hAnsi="Consolas" w:cs="Consolas"/>
          <w:color w:val="0077AA"/>
          <w:kern w:val="0"/>
          <w:sz w:val="20"/>
          <w:szCs w:val="20"/>
        </w:rPr>
        <w:t>DELIMITER</w:t>
      </w:r>
      <w:r w:rsidRPr="0038683C">
        <w:rPr>
          <w:rFonts w:ascii="Consolas" w:eastAsia="宋体" w:hAnsi="Consolas" w:cs="Consolas"/>
          <w:color w:val="000000"/>
          <w:kern w:val="0"/>
          <w:sz w:val="20"/>
          <w:szCs w:val="20"/>
        </w:rPr>
        <w:t xml:space="preserve"> $$</w:t>
      </w:r>
    </w:p>
    <w:p w:rsidR="0038683C" w:rsidRPr="0038683C" w:rsidRDefault="0038683C" w:rsidP="003868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p>
    <w:p w:rsidR="0038683C" w:rsidRPr="0038683C" w:rsidRDefault="0038683C" w:rsidP="003868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38683C">
        <w:rPr>
          <w:rFonts w:ascii="Consolas" w:eastAsia="宋体" w:hAnsi="Consolas" w:cs="Consolas"/>
          <w:color w:val="0077AA"/>
          <w:kern w:val="0"/>
          <w:sz w:val="20"/>
          <w:szCs w:val="20"/>
        </w:rPr>
        <w:t>CREATE</w:t>
      </w:r>
      <w:r w:rsidRPr="0038683C">
        <w:rPr>
          <w:rFonts w:ascii="Consolas" w:eastAsia="宋体" w:hAnsi="Consolas" w:cs="Consolas"/>
          <w:color w:val="000000"/>
          <w:kern w:val="0"/>
          <w:sz w:val="20"/>
          <w:szCs w:val="20"/>
        </w:rPr>
        <w:t xml:space="preserve"> </w:t>
      </w:r>
      <w:r w:rsidRPr="0038683C">
        <w:rPr>
          <w:rFonts w:ascii="Consolas" w:eastAsia="宋体" w:hAnsi="Consolas" w:cs="Consolas"/>
          <w:color w:val="0077AA"/>
          <w:kern w:val="0"/>
          <w:sz w:val="20"/>
          <w:szCs w:val="20"/>
        </w:rPr>
        <w:t>PROCEDURE</w:t>
      </w:r>
      <w:r w:rsidRPr="0038683C">
        <w:rPr>
          <w:rFonts w:ascii="Consolas" w:eastAsia="宋体" w:hAnsi="Consolas" w:cs="Consolas"/>
          <w:color w:val="000000"/>
          <w:kern w:val="0"/>
          <w:sz w:val="20"/>
          <w:szCs w:val="20"/>
        </w:rPr>
        <w:t xml:space="preserve"> </w:t>
      </w:r>
      <w:proofErr w:type="gramStart"/>
      <w:r w:rsidRPr="0038683C">
        <w:rPr>
          <w:rFonts w:ascii="Consolas" w:eastAsia="宋体" w:hAnsi="Consolas" w:cs="Consolas"/>
          <w:color w:val="000000"/>
          <w:kern w:val="0"/>
          <w:sz w:val="20"/>
          <w:szCs w:val="20"/>
        </w:rPr>
        <w:t>GetCustomerLevel</w:t>
      </w:r>
      <w:r w:rsidRPr="0038683C">
        <w:rPr>
          <w:rFonts w:ascii="Consolas" w:eastAsia="宋体" w:hAnsi="Consolas" w:cs="Consolas"/>
          <w:color w:val="999999"/>
          <w:kern w:val="0"/>
          <w:sz w:val="20"/>
          <w:szCs w:val="20"/>
        </w:rPr>
        <w:t>(</w:t>
      </w:r>
      <w:proofErr w:type="gramEnd"/>
    </w:p>
    <w:p w:rsidR="0038683C" w:rsidRPr="0038683C" w:rsidRDefault="0038683C" w:rsidP="003868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38683C">
        <w:rPr>
          <w:rFonts w:ascii="Consolas" w:eastAsia="宋体" w:hAnsi="Consolas" w:cs="Consolas"/>
          <w:color w:val="000000"/>
          <w:kern w:val="0"/>
          <w:sz w:val="20"/>
          <w:szCs w:val="20"/>
        </w:rPr>
        <w:t xml:space="preserve">    </w:t>
      </w:r>
      <w:proofErr w:type="gramStart"/>
      <w:r w:rsidRPr="0038683C">
        <w:rPr>
          <w:rFonts w:ascii="Consolas" w:eastAsia="宋体" w:hAnsi="Consolas" w:cs="Consolas"/>
          <w:color w:val="A67F59"/>
          <w:kern w:val="0"/>
          <w:sz w:val="20"/>
          <w:szCs w:val="20"/>
        </w:rPr>
        <w:t>in</w:t>
      </w:r>
      <w:r w:rsidRPr="0038683C">
        <w:rPr>
          <w:rFonts w:ascii="Consolas" w:eastAsia="宋体" w:hAnsi="Consolas" w:cs="Consolas"/>
          <w:color w:val="000000"/>
          <w:kern w:val="0"/>
          <w:sz w:val="20"/>
          <w:szCs w:val="20"/>
        </w:rPr>
        <w:t xml:space="preserve">  p</w:t>
      </w:r>
      <w:proofErr w:type="gramEnd"/>
      <w:r w:rsidRPr="0038683C">
        <w:rPr>
          <w:rFonts w:ascii="Consolas" w:eastAsia="宋体" w:hAnsi="Consolas" w:cs="Consolas"/>
          <w:color w:val="000000"/>
          <w:kern w:val="0"/>
          <w:sz w:val="20"/>
          <w:szCs w:val="20"/>
        </w:rPr>
        <w:t xml:space="preserve">_customerNumber </w:t>
      </w:r>
      <w:r w:rsidRPr="0038683C">
        <w:rPr>
          <w:rFonts w:ascii="Consolas" w:eastAsia="宋体" w:hAnsi="Consolas" w:cs="Consolas"/>
          <w:color w:val="0077AA"/>
          <w:kern w:val="0"/>
          <w:sz w:val="20"/>
          <w:szCs w:val="20"/>
        </w:rPr>
        <w:t>int</w:t>
      </w:r>
      <w:r w:rsidRPr="0038683C">
        <w:rPr>
          <w:rFonts w:ascii="Consolas" w:eastAsia="宋体" w:hAnsi="Consolas" w:cs="Consolas"/>
          <w:color w:val="999999"/>
          <w:kern w:val="0"/>
          <w:sz w:val="20"/>
          <w:szCs w:val="20"/>
        </w:rPr>
        <w:t>(</w:t>
      </w:r>
      <w:r w:rsidRPr="0038683C">
        <w:rPr>
          <w:rFonts w:ascii="Consolas" w:eastAsia="宋体" w:hAnsi="Consolas" w:cs="Consolas"/>
          <w:color w:val="990055"/>
          <w:kern w:val="0"/>
          <w:sz w:val="20"/>
          <w:szCs w:val="20"/>
        </w:rPr>
        <w:t>11</w:t>
      </w:r>
      <w:r w:rsidRPr="0038683C">
        <w:rPr>
          <w:rFonts w:ascii="Consolas" w:eastAsia="宋体" w:hAnsi="Consolas" w:cs="Consolas"/>
          <w:color w:val="999999"/>
          <w:kern w:val="0"/>
          <w:sz w:val="20"/>
          <w:szCs w:val="20"/>
        </w:rPr>
        <w:t>),</w:t>
      </w:r>
      <w:r w:rsidRPr="0038683C">
        <w:rPr>
          <w:rFonts w:ascii="Consolas" w:eastAsia="宋体" w:hAnsi="Consolas" w:cs="Consolas"/>
          <w:color w:val="000000"/>
          <w:kern w:val="0"/>
          <w:sz w:val="20"/>
          <w:szCs w:val="20"/>
        </w:rPr>
        <w:t xml:space="preserve"> </w:t>
      </w:r>
    </w:p>
    <w:p w:rsidR="0038683C" w:rsidRPr="0038683C" w:rsidRDefault="0038683C" w:rsidP="003868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38683C">
        <w:rPr>
          <w:rFonts w:ascii="Consolas" w:eastAsia="宋体" w:hAnsi="Consolas" w:cs="Consolas"/>
          <w:color w:val="000000"/>
          <w:kern w:val="0"/>
          <w:sz w:val="20"/>
          <w:szCs w:val="20"/>
        </w:rPr>
        <w:t xml:space="preserve">    </w:t>
      </w:r>
      <w:proofErr w:type="gramStart"/>
      <w:r w:rsidRPr="0038683C">
        <w:rPr>
          <w:rFonts w:ascii="Consolas" w:eastAsia="宋体" w:hAnsi="Consolas" w:cs="Consolas"/>
          <w:color w:val="0077AA"/>
          <w:kern w:val="0"/>
          <w:sz w:val="20"/>
          <w:szCs w:val="20"/>
        </w:rPr>
        <w:t>out</w:t>
      </w:r>
      <w:proofErr w:type="gramEnd"/>
      <w:r w:rsidRPr="0038683C">
        <w:rPr>
          <w:rFonts w:ascii="Consolas" w:eastAsia="宋体" w:hAnsi="Consolas" w:cs="Consolas"/>
          <w:color w:val="000000"/>
          <w:kern w:val="0"/>
          <w:sz w:val="20"/>
          <w:szCs w:val="20"/>
        </w:rPr>
        <w:t xml:space="preserve"> p_customerLevel  </w:t>
      </w:r>
      <w:r w:rsidRPr="0038683C">
        <w:rPr>
          <w:rFonts w:ascii="Consolas" w:eastAsia="宋体" w:hAnsi="Consolas" w:cs="Consolas"/>
          <w:color w:val="0077AA"/>
          <w:kern w:val="0"/>
          <w:sz w:val="20"/>
          <w:szCs w:val="20"/>
        </w:rPr>
        <w:t>varchar</w:t>
      </w:r>
      <w:r w:rsidRPr="0038683C">
        <w:rPr>
          <w:rFonts w:ascii="Consolas" w:eastAsia="宋体" w:hAnsi="Consolas" w:cs="Consolas"/>
          <w:color w:val="999999"/>
          <w:kern w:val="0"/>
          <w:sz w:val="20"/>
          <w:szCs w:val="20"/>
        </w:rPr>
        <w:t>(</w:t>
      </w:r>
      <w:r w:rsidRPr="0038683C">
        <w:rPr>
          <w:rFonts w:ascii="Consolas" w:eastAsia="宋体" w:hAnsi="Consolas" w:cs="Consolas"/>
          <w:color w:val="990055"/>
          <w:kern w:val="0"/>
          <w:sz w:val="20"/>
          <w:szCs w:val="20"/>
        </w:rPr>
        <w:t>10</w:t>
      </w:r>
      <w:r w:rsidRPr="0038683C">
        <w:rPr>
          <w:rFonts w:ascii="Consolas" w:eastAsia="宋体" w:hAnsi="Consolas" w:cs="Consolas"/>
          <w:color w:val="999999"/>
          <w:kern w:val="0"/>
          <w:sz w:val="20"/>
          <w:szCs w:val="20"/>
        </w:rPr>
        <w:t>))</w:t>
      </w:r>
    </w:p>
    <w:p w:rsidR="0038683C" w:rsidRPr="0038683C" w:rsidRDefault="0038683C" w:rsidP="003868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38683C">
        <w:rPr>
          <w:rFonts w:ascii="Consolas" w:eastAsia="宋体" w:hAnsi="Consolas" w:cs="Consolas"/>
          <w:color w:val="0077AA"/>
          <w:kern w:val="0"/>
          <w:sz w:val="20"/>
          <w:szCs w:val="20"/>
        </w:rPr>
        <w:t>BEGIN</w:t>
      </w:r>
    </w:p>
    <w:p w:rsidR="0038683C" w:rsidRPr="0038683C" w:rsidRDefault="0038683C" w:rsidP="003868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38683C">
        <w:rPr>
          <w:rFonts w:ascii="Consolas" w:eastAsia="宋体" w:hAnsi="Consolas" w:cs="Consolas"/>
          <w:color w:val="000000"/>
          <w:kern w:val="0"/>
          <w:sz w:val="20"/>
          <w:szCs w:val="20"/>
        </w:rPr>
        <w:t xml:space="preserve">    </w:t>
      </w:r>
      <w:r w:rsidRPr="0038683C">
        <w:rPr>
          <w:rFonts w:ascii="Consolas" w:eastAsia="宋体" w:hAnsi="Consolas" w:cs="Consolas"/>
          <w:color w:val="0077AA"/>
          <w:kern w:val="0"/>
          <w:sz w:val="20"/>
          <w:szCs w:val="20"/>
        </w:rPr>
        <w:t>DECLARE</w:t>
      </w:r>
      <w:r w:rsidRPr="0038683C">
        <w:rPr>
          <w:rFonts w:ascii="Consolas" w:eastAsia="宋体" w:hAnsi="Consolas" w:cs="Consolas"/>
          <w:color w:val="000000"/>
          <w:kern w:val="0"/>
          <w:sz w:val="20"/>
          <w:szCs w:val="20"/>
        </w:rPr>
        <w:t xml:space="preserve"> creditlim </w:t>
      </w:r>
      <w:r w:rsidRPr="0038683C">
        <w:rPr>
          <w:rFonts w:ascii="Consolas" w:eastAsia="宋体" w:hAnsi="Consolas" w:cs="Consolas"/>
          <w:color w:val="0077AA"/>
          <w:kern w:val="0"/>
          <w:sz w:val="20"/>
          <w:szCs w:val="20"/>
        </w:rPr>
        <w:t>double</w:t>
      </w:r>
      <w:r w:rsidRPr="0038683C">
        <w:rPr>
          <w:rFonts w:ascii="Consolas" w:eastAsia="宋体" w:hAnsi="Consolas" w:cs="Consolas"/>
          <w:color w:val="999999"/>
          <w:kern w:val="0"/>
          <w:sz w:val="20"/>
          <w:szCs w:val="20"/>
        </w:rPr>
        <w:t>;</w:t>
      </w:r>
    </w:p>
    <w:p w:rsidR="0038683C" w:rsidRPr="0038683C" w:rsidRDefault="0038683C" w:rsidP="003868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p>
    <w:p w:rsidR="0038683C" w:rsidRPr="0038683C" w:rsidRDefault="0038683C" w:rsidP="003868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38683C">
        <w:rPr>
          <w:rFonts w:ascii="Consolas" w:eastAsia="宋体" w:hAnsi="Consolas" w:cs="Consolas"/>
          <w:color w:val="000000"/>
          <w:kern w:val="0"/>
          <w:sz w:val="20"/>
          <w:szCs w:val="20"/>
        </w:rPr>
        <w:t xml:space="preserve">    </w:t>
      </w:r>
      <w:r w:rsidRPr="0038683C">
        <w:rPr>
          <w:rFonts w:ascii="Consolas" w:eastAsia="宋体" w:hAnsi="Consolas" w:cs="Consolas"/>
          <w:color w:val="0077AA"/>
          <w:kern w:val="0"/>
          <w:sz w:val="20"/>
          <w:szCs w:val="20"/>
        </w:rPr>
        <w:t>SELECT</w:t>
      </w:r>
      <w:r w:rsidRPr="0038683C">
        <w:rPr>
          <w:rFonts w:ascii="Consolas" w:eastAsia="宋体" w:hAnsi="Consolas" w:cs="Consolas"/>
          <w:color w:val="000000"/>
          <w:kern w:val="0"/>
          <w:sz w:val="20"/>
          <w:szCs w:val="20"/>
        </w:rPr>
        <w:t xml:space="preserve"> creditlimit </w:t>
      </w:r>
      <w:r w:rsidRPr="0038683C">
        <w:rPr>
          <w:rFonts w:ascii="Consolas" w:eastAsia="宋体" w:hAnsi="Consolas" w:cs="Consolas"/>
          <w:color w:val="0077AA"/>
          <w:kern w:val="0"/>
          <w:sz w:val="20"/>
          <w:szCs w:val="20"/>
        </w:rPr>
        <w:t>INTO</w:t>
      </w:r>
      <w:r w:rsidRPr="0038683C">
        <w:rPr>
          <w:rFonts w:ascii="Consolas" w:eastAsia="宋体" w:hAnsi="Consolas" w:cs="Consolas"/>
          <w:color w:val="000000"/>
          <w:kern w:val="0"/>
          <w:sz w:val="20"/>
          <w:szCs w:val="20"/>
        </w:rPr>
        <w:t xml:space="preserve"> creditlim</w:t>
      </w:r>
    </w:p>
    <w:p w:rsidR="0038683C" w:rsidRPr="0038683C" w:rsidRDefault="0038683C" w:rsidP="003868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38683C">
        <w:rPr>
          <w:rFonts w:ascii="Consolas" w:eastAsia="宋体" w:hAnsi="Consolas" w:cs="Consolas"/>
          <w:color w:val="000000"/>
          <w:kern w:val="0"/>
          <w:sz w:val="20"/>
          <w:szCs w:val="20"/>
        </w:rPr>
        <w:t xml:space="preserve">    </w:t>
      </w:r>
      <w:r w:rsidRPr="0038683C">
        <w:rPr>
          <w:rFonts w:ascii="Consolas" w:eastAsia="宋体" w:hAnsi="Consolas" w:cs="Consolas"/>
          <w:color w:val="0077AA"/>
          <w:kern w:val="0"/>
          <w:sz w:val="20"/>
          <w:szCs w:val="20"/>
        </w:rPr>
        <w:t>FROM</w:t>
      </w:r>
      <w:r w:rsidRPr="0038683C">
        <w:rPr>
          <w:rFonts w:ascii="Consolas" w:eastAsia="宋体" w:hAnsi="Consolas" w:cs="Consolas"/>
          <w:color w:val="000000"/>
          <w:kern w:val="0"/>
          <w:sz w:val="20"/>
          <w:szCs w:val="20"/>
        </w:rPr>
        <w:t xml:space="preserve"> customers</w:t>
      </w:r>
    </w:p>
    <w:p w:rsidR="0038683C" w:rsidRPr="0038683C" w:rsidRDefault="0038683C" w:rsidP="003868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38683C">
        <w:rPr>
          <w:rFonts w:ascii="Consolas" w:eastAsia="宋体" w:hAnsi="Consolas" w:cs="Consolas"/>
          <w:color w:val="000000"/>
          <w:kern w:val="0"/>
          <w:sz w:val="20"/>
          <w:szCs w:val="20"/>
        </w:rPr>
        <w:t xml:space="preserve">    </w:t>
      </w:r>
      <w:r w:rsidRPr="0038683C">
        <w:rPr>
          <w:rFonts w:ascii="Consolas" w:eastAsia="宋体" w:hAnsi="Consolas" w:cs="Consolas"/>
          <w:color w:val="0077AA"/>
          <w:kern w:val="0"/>
          <w:sz w:val="20"/>
          <w:szCs w:val="20"/>
        </w:rPr>
        <w:t>WHERE</w:t>
      </w:r>
      <w:r w:rsidRPr="0038683C">
        <w:rPr>
          <w:rFonts w:ascii="Consolas" w:eastAsia="宋体" w:hAnsi="Consolas" w:cs="Consolas"/>
          <w:color w:val="000000"/>
          <w:kern w:val="0"/>
          <w:sz w:val="20"/>
          <w:szCs w:val="20"/>
        </w:rPr>
        <w:t xml:space="preserve"> customerNumber </w:t>
      </w:r>
      <w:r w:rsidRPr="0038683C">
        <w:rPr>
          <w:rFonts w:ascii="Consolas" w:eastAsia="宋体" w:hAnsi="Consolas" w:cs="Consolas"/>
          <w:color w:val="A67F59"/>
          <w:kern w:val="0"/>
          <w:sz w:val="20"/>
          <w:szCs w:val="20"/>
        </w:rPr>
        <w:t>=</w:t>
      </w:r>
      <w:r w:rsidRPr="0038683C">
        <w:rPr>
          <w:rFonts w:ascii="Consolas" w:eastAsia="宋体" w:hAnsi="Consolas" w:cs="Consolas"/>
          <w:color w:val="000000"/>
          <w:kern w:val="0"/>
          <w:sz w:val="20"/>
          <w:szCs w:val="20"/>
        </w:rPr>
        <w:t xml:space="preserve"> p_customerNumber</w:t>
      </w:r>
      <w:r w:rsidRPr="0038683C">
        <w:rPr>
          <w:rFonts w:ascii="Consolas" w:eastAsia="宋体" w:hAnsi="Consolas" w:cs="Consolas"/>
          <w:color w:val="999999"/>
          <w:kern w:val="0"/>
          <w:sz w:val="20"/>
          <w:szCs w:val="20"/>
        </w:rPr>
        <w:t>;</w:t>
      </w:r>
    </w:p>
    <w:p w:rsidR="0038683C" w:rsidRPr="0038683C" w:rsidRDefault="0038683C" w:rsidP="003868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p>
    <w:p w:rsidR="0038683C" w:rsidRPr="0038683C" w:rsidRDefault="0038683C" w:rsidP="003868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38683C">
        <w:rPr>
          <w:rFonts w:ascii="Consolas" w:eastAsia="宋体" w:hAnsi="Consolas" w:cs="Consolas"/>
          <w:color w:val="000000"/>
          <w:kern w:val="0"/>
          <w:sz w:val="20"/>
          <w:szCs w:val="20"/>
        </w:rPr>
        <w:t xml:space="preserve">    </w:t>
      </w:r>
      <w:r w:rsidRPr="0038683C">
        <w:rPr>
          <w:rFonts w:ascii="Consolas" w:eastAsia="宋体" w:hAnsi="Consolas" w:cs="Consolas"/>
          <w:color w:val="0077AA"/>
          <w:kern w:val="0"/>
          <w:sz w:val="20"/>
          <w:szCs w:val="20"/>
        </w:rPr>
        <w:t>IF</w:t>
      </w:r>
      <w:r w:rsidRPr="0038683C">
        <w:rPr>
          <w:rFonts w:ascii="Consolas" w:eastAsia="宋体" w:hAnsi="Consolas" w:cs="Consolas"/>
          <w:color w:val="000000"/>
          <w:kern w:val="0"/>
          <w:sz w:val="20"/>
          <w:szCs w:val="20"/>
        </w:rPr>
        <w:t xml:space="preserve"> creditlim </w:t>
      </w:r>
      <w:r w:rsidRPr="0038683C">
        <w:rPr>
          <w:rFonts w:ascii="Consolas" w:eastAsia="宋体" w:hAnsi="Consolas" w:cs="Consolas"/>
          <w:color w:val="A67F59"/>
          <w:kern w:val="0"/>
          <w:sz w:val="20"/>
          <w:szCs w:val="20"/>
        </w:rPr>
        <w:t>&gt;</w:t>
      </w:r>
      <w:r w:rsidRPr="0038683C">
        <w:rPr>
          <w:rFonts w:ascii="Consolas" w:eastAsia="宋体" w:hAnsi="Consolas" w:cs="Consolas"/>
          <w:color w:val="000000"/>
          <w:kern w:val="0"/>
          <w:sz w:val="20"/>
          <w:szCs w:val="20"/>
        </w:rPr>
        <w:t xml:space="preserve"> </w:t>
      </w:r>
      <w:r w:rsidRPr="0038683C">
        <w:rPr>
          <w:rFonts w:ascii="Consolas" w:eastAsia="宋体" w:hAnsi="Consolas" w:cs="Consolas"/>
          <w:color w:val="990055"/>
          <w:kern w:val="0"/>
          <w:sz w:val="20"/>
          <w:szCs w:val="20"/>
        </w:rPr>
        <w:t>50000</w:t>
      </w:r>
      <w:r w:rsidRPr="0038683C">
        <w:rPr>
          <w:rFonts w:ascii="Consolas" w:eastAsia="宋体" w:hAnsi="Consolas" w:cs="Consolas"/>
          <w:color w:val="000000"/>
          <w:kern w:val="0"/>
          <w:sz w:val="20"/>
          <w:szCs w:val="20"/>
        </w:rPr>
        <w:t xml:space="preserve"> </w:t>
      </w:r>
      <w:r w:rsidRPr="0038683C">
        <w:rPr>
          <w:rFonts w:ascii="Consolas" w:eastAsia="宋体" w:hAnsi="Consolas" w:cs="Consolas"/>
          <w:color w:val="0077AA"/>
          <w:kern w:val="0"/>
          <w:sz w:val="20"/>
          <w:szCs w:val="20"/>
        </w:rPr>
        <w:t>THEN</w:t>
      </w:r>
    </w:p>
    <w:p w:rsidR="0038683C" w:rsidRPr="0038683C" w:rsidRDefault="0038683C" w:rsidP="003868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38683C">
        <w:rPr>
          <w:rFonts w:ascii="Consolas" w:eastAsia="宋体" w:hAnsi="Consolas" w:cs="Consolas"/>
          <w:color w:val="000000"/>
          <w:kern w:val="0"/>
          <w:sz w:val="20"/>
          <w:szCs w:val="20"/>
        </w:rPr>
        <w:t xml:space="preserve"> </w:t>
      </w:r>
      <w:r w:rsidR="00FE1BE8">
        <w:rPr>
          <w:rFonts w:ascii="Consolas" w:eastAsia="宋体" w:hAnsi="Consolas" w:cs="Consolas" w:hint="eastAsia"/>
          <w:color w:val="000000"/>
          <w:kern w:val="0"/>
          <w:sz w:val="20"/>
          <w:szCs w:val="20"/>
        </w:rPr>
        <w:tab/>
      </w:r>
      <w:r w:rsidRPr="0038683C">
        <w:rPr>
          <w:rFonts w:ascii="Consolas" w:eastAsia="宋体" w:hAnsi="Consolas" w:cs="Consolas"/>
          <w:color w:val="0077AA"/>
          <w:kern w:val="0"/>
          <w:sz w:val="20"/>
          <w:szCs w:val="20"/>
        </w:rPr>
        <w:t>SET</w:t>
      </w:r>
      <w:r w:rsidRPr="0038683C">
        <w:rPr>
          <w:rFonts w:ascii="Consolas" w:eastAsia="宋体" w:hAnsi="Consolas" w:cs="Consolas"/>
          <w:color w:val="000000"/>
          <w:kern w:val="0"/>
          <w:sz w:val="20"/>
          <w:szCs w:val="20"/>
        </w:rPr>
        <w:t xml:space="preserve"> p_customerLevel </w:t>
      </w:r>
      <w:r w:rsidRPr="0038683C">
        <w:rPr>
          <w:rFonts w:ascii="Consolas" w:eastAsia="宋体" w:hAnsi="Consolas" w:cs="Consolas"/>
          <w:color w:val="A67F59"/>
          <w:kern w:val="0"/>
          <w:sz w:val="20"/>
          <w:szCs w:val="20"/>
        </w:rPr>
        <w:t>=</w:t>
      </w:r>
      <w:r w:rsidRPr="0038683C">
        <w:rPr>
          <w:rFonts w:ascii="Consolas" w:eastAsia="宋体" w:hAnsi="Consolas" w:cs="Consolas"/>
          <w:color w:val="000000"/>
          <w:kern w:val="0"/>
          <w:sz w:val="20"/>
          <w:szCs w:val="20"/>
        </w:rPr>
        <w:t xml:space="preserve"> </w:t>
      </w:r>
      <w:r w:rsidRPr="0038683C">
        <w:rPr>
          <w:rFonts w:ascii="Consolas" w:eastAsia="宋体" w:hAnsi="Consolas" w:cs="Consolas"/>
          <w:color w:val="669900"/>
          <w:kern w:val="0"/>
          <w:sz w:val="20"/>
          <w:szCs w:val="20"/>
        </w:rPr>
        <w:t>'PLATINUM'</w:t>
      </w:r>
      <w:r w:rsidRPr="0038683C">
        <w:rPr>
          <w:rFonts w:ascii="Consolas" w:eastAsia="宋体" w:hAnsi="Consolas" w:cs="Consolas"/>
          <w:color w:val="999999"/>
          <w:kern w:val="0"/>
          <w:sz w:val="20"/>
          <w:szCs w:val="20"/>
        </w:rPr>
        <w:t>;</w:t>
      </w:r>
    </w:p>
    <w:p w:rsidR="0038683C" w:rsidRPr="0038683C" w:rsidRDefault="0038683C" w:rsidP="003868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38683C">
        <w:rPr>
          <w:rFonts w:ascii="Consolas" w:eastAsia="宋体" w:hAnsi="Consolas" w:cs="Consolas"/>
          <w:color w:val="000000"/>
          <w:kern w:val="0"/>
          <w:sz w:val="20"/>
          <w:szCs w:val="20"/>
        </w:rPr>
        <w:t xml:space="preserve">    ELSEIF </w:t>
      </w:r>
      <w:r w:rsidRPr="0038683C">
        <w:rPr>
          <w:rFonts w:ascii="Consolas" w:eastAsia="宋体" w:hAnsi="Consolas" w:cs="Consolas"/>
          <w:color w:val="999999"/>
          <w:kern w:val="0"/>
          <w:sz w:val="20"/>
          <w:szCs w:val="20"/>
        </w:rPr>
        <w:t>(</w:t>
      </w:r>
      <w:r w:rsidRPr="0038683C">
        <w:rPr>
          <w:rFonts w:ascii="Consolas" w:eastAsia="宋体" w:hAnsi="Consolas" w:cs="Consolas"/>
          <w:color w:val="000000"/>
          <w:kern w:val="0"/>
          <w:sz w:val="20"/>
          <w:szCs w:val="20"/>
        </w:rPr>
        <w:t xml:space="preserve">creditlim </w:t>
      </w:r>
      <w:r w:rsidRPr="0038683C">
        <w:rPr>
          <w:rFonts w:ascii="Consolas" w:eastAsia="宋体" w:hAnsi="Consolas" w:cs="Consolas"/>
          <w:color w:val="A67F59"/>
          <w:kern w:val="0"/>
          <w:sz w:val="20"/>
          <w:szCs w:val="20"/>
        </w:rPr>
        <w:t>&lt;=</w:t>
      </w:r>
      <w:r w:rsidRPr="0038683C">
        <w:rPr>
          <w:rFonts w:ascii="Consolas" w:eastAsia="宋体" w:hAnsi="Consolas" w:cs="Consolas"/>
          <w:color w:val="000000"/>
          <w:kern w:val="0"/>
          <w:sz w:val="20"/>
          <w:szCs w:val="20"/>
        </w:rPr>
        <w:t xml:space="preserve"> </w:t>
      </w:r>
      <w:r w:rsidRPr="0038683C">
        <w:rPr>
          <w:rFonts w:ascii="Consolas" w:eastAsia="宋体" w:hAnsi="Consolas" w:cs="Consolas"/>
          <w:color w:val="990055"/>
          <w:kern w:val="0"/>
          <w:sz w:val="20"/>
          <w:szCs w:val="20"/>
        </w:rPr>
        <w:t>50000</w:t>
      </w:r>
      <w:r w:rsidRPr="0038683C">
        <w:rPr>
          <w:rFonts w:ascii="Consolas" w:eastAsia="宋体" w:hAnsi="Consolas" w:cs="Consolas"/>
          <w:color w:val="000000"/>
          <w:kern w:val="0"/>
          <w:sz w:val="20"/>
          <w:szCs w:val="20"/>
        </w:rPr>
        <w:t xml:space="preserve"> </w:t>
      </w:r>
      <w:r w:rsidRPr="0038683C">
        <w:rPr>
          <w:rFonts w:ascii="Consolas" w:eastAsia="宋体" w:hAnsi="Consolas" w:cs="Consolas"/>
          <w:color w:val="A67F59"/>
          <w:kern w:val="0"/>
          <w:sz w:val="20"/>
          <w:szCs w:val="20"/>
        </w:rPr>
        <w:t>AND</w:t>
      </w:r>
      <w:r w:rsidRPr="0038683C">
        <w:rPr>
          <w:rFonts w:ascii="Consolas" w:eastAsia="宋体" w:hAnsi="Consolas" w:cs="Consolas"/>
          <w:color w:val="000000"/>
          <w:kern w:val="0"/>
          <w:sz w:val="20"/>
          <w:szCs w:val="20"/>
        </w:rPr>
        <w:t xml:space="preserve"> creditlim </w:t>
      </w:r>
      <w:r w:rsidRPr="0038683C">
        <w:rPr>
          <w:rFonts w:ascii="Consolas" w:eastAsia="宋体" w:hAnsi="Consolas" w:cs="Consolas"/>
          <w:color w:val="A67F59"/>
          <w:kern w:val="0"/>
          <w:sz w:val="20"/>
          <w:szCs w:val="20"/>
        </w:rPr>
        <w:t>&gt;=</w:t>
      </w:r>
      <w:r w:rsidRPr="0038683C">
        <w:rPr>
          <w:rFonts w:ascii="Consolas" w:eastAsia="宋体" w:hAnsi="Consolas" w:cs="Consolas"/>
          <w:color w:val="000000"/>
          <w:kern w:val="0"/>
          <w:sz w:val="20"/>
          <w:szCs w:val="20"/>
        </w:rPr>
        <w:t xml:space="preserve"> </w:t>
      </w:r>
      <w:r w:rsidRPr="0038683C">
        <w:rPr>
          <w:rFonts w:ascii="Consolas" w:eastAsia="宋体" w:hAnsi="Consolas" w:cs="Consolas"/>
          <w:color w:val="990055"/>
          <w:kern w:val="0"/>
          <w:sz w:val="20"/>
          <w:szCs w:val="20"/>
        </w:rPr>
        <w:t>10000</w:t>
      </w:r>
      <w:r w:rsidRPr="0038683C">
        <w:rPr>
          <w:rFonts w:ascii="Consolas" w:eastAsia="宋体" w:hAnsi="Consolas" w:cs="Consolas"/>
          <w:color w:val="999999"/>
          <w:kern w:val="0"/>
          <w:sz w:val="20"/>
          <w:szCs w:val="20"/>
        </w:rPr>
        <w:t>)</w:t>
      </w:r>
      <w:r w:rsidRPr="0038683C">
        <w:rPr>
          <w:rFonts w:ascii="Consolas" w:eastAsia="宋体" w:hAnsi="Consolas" w:cs="Consolas"/>
          <w:color w:val="000000"/>
          <w:kern w:val="0"/>
          <w:sz w:val="20"/>
          <w:szCs w:val="20"/>
        </w:rPr>
        <w:t xml:space="preserve"> </w:t>
      </w:r>
      <w:r w:rsidRPr="0038683C">
        <w:rPr>
          <w:rFonts w:ascii="Consolas" w:eastAsia="宋体" w:hAnsi="Consolas" w:cs="Consolas"/>
          <w:color w:val="0077AA"/>
          <w:kern w:val="0"/>
          <w:sz w:val="20"/>
          <w:szCs w:val="20"/>
        </w:rPr>
        <w:t>THEN</w:t>
      </w:r>
    </w:p>
    <w:p w:rsidR="0038683C" w:rsidRPr="0038683C" w:rsidRDefault="0038683C" w:rsidP="003868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38683C">
        <w:rPr>
          <w:rFonts w:ascii="Consolas" w:eastAsia="宋体" w:hAnsi="Consolas" w:cs="Consolas"/>
          <w:color w:val="000000"/>
          <w:kern w:val="0"/>
          <w:sz w:val="20"/>
          <w:szCs w:val="20"/>
        </w:rPr>
        <w:t xml:space="preserve">        </w:t>
      </w:r>
      <w:r w:rsidRPr="0038683C">
        <w:rPr>
          <w:rFonts w:ascii="Consolas" w:eastAsia="宋体" w:hAnsi="Consolas" w:cs="Consolas"/>
          <w:color w:val="0077AA"/>
          <w:kern w:val="0"/>
          <w:sz w:val="20"/>
          <w:szCs w:val="20"/>
        </w:rPr>
        <w:t>SET</w:t>
      </w:r>
      <w:r w:rsidRPr="0038683C">
        <w:rPr>
          <w:rFonts w:ascii="Consolas" w:eastAsia="宋体" w:hAnsi="Consolas" w:cs="Consolas"/>
          <w:color w:val="000000"/>
          <w:kern w:val="0"/>
          <w:sz w:val="20"/>
          <w:szCs w:val="20"/>
        </w:rPr>
        <w:t xml:space="preserve"> p_customerLevel </w:t>
      </w:r>
      <w:r w:rsidRPr="0038683C">
        <w:rPr>
          <w:rFonts w:ascii="Consolas" w:eastAsia="宋体" w:hAnsi="Consolas" w:cs="Consolas"/>
          <w:color w:val="A67F59"/>
          <w:kern w:val="0"/>
          <w:sz w:val="20"/>
          <w:szCs w:val="20"/>
        </w:rPr>
        <w:t>=</w:t>
      </w:r>
      <w:r w:rsidRPr="0038683C">
        <w:rPr>
          <w:rFonts w:ascii="Consolas" w:eastAsia="宋体" w:hAnsi="Consolas" w:cs="Consolas"/>
          <w:color w:val="000000"/>
          <w:kern w:val="0"/>
          <w:sz w:val="20"/>
          <w:szCs w:val="20"/>
        </w:rPr>
        <w:t xml:space="preserve"> </w:t>
      </w:r>
      <w:r w:rsidRPr="0038683C">
        <w:rPr>
          <w:rFonts w:ascii="Consolas" w:eastAsia="宋体" w:hAnsi="Consolas" w:cs="Consolas"/>
          <w:color w:val="669900"/>
          <w:kern w:val="0"/>
          <w:sz w:val="20"/>
          <w:szCs w:val="20"/>
        </w:rPr>
        <w:t>'GOLD'</w:t>
      </w:r>
      <w:r w:rsidRPr="0038683C">
        <w:rPr>
          <w:rFonts w:ascii="Consolas" w:eastAsia="宋体" w:hAnsi="Consolas" w:cs="Consolas"/>
          <w:color w:val="999999"/>
          <w:kern w:val="0"/>
          <w:sz w:val="20"/>
          <w:szCs w:val="20"/>
        </w:rPr>
        <w:t>;</w:t>
      </w:r>
    </w:p>
    <w:p w:rsidR="0038683C" w:rsidRPr="0038683C" w:rsidRDefault="0038683C" w:rsidP="003868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38683C">
        <w:rPr>
          <w:rFonts w:ascii="Consolas" w:eastAsia="宋体" w:hAnsi="Consolas" w:cs="Consolas"/>
          <w:color w:val="000000"/>
          <w:kern w:val="0"/>
          <w:sz w:val="20"/>
          <w:szCs w:val="20"/>
        </w:rPr>
        <w:t xml:space="preserve">    ELSEIF creditlim </w:t>
      </w:r>
      <w:r w:rsidRPr="0038683C">
        <w:rPr>
          <w:rFonts w:ascii="Consolas" w:eastAsia="宋体" w:hAnsi="Consolas" w:cs="Consolas"/>
          <w:color w:val="A67F59"/>
          <w:kern w:val="0"/>
          <w:sz w:val="20"/>
          <w:szCs w:val="20"/>
        </w:rPr>
        <w:t>&lt;</w:t>
      </w:r>
      <w:r w:rsidRPr="0038683C">
        <w:rPr>
          <w:rFonts w:ascii="Consolas" w:eastAsia="宋体" w:hAnsi="Consolas" w:cs="Consolas"/>
          <w:color w:val="000000"/>
          <w:kern w:val="0"/>
          <w:sz w:val="20"/>
          <w:szCs w:val="20"/>
        </w:rPr>
        <w:t xml:space="preserve"> </w:t>
      </w:r>
      <w:r w:rsidRPr="0038683C">
        <w:rPr>
          <w:rFonts w:ascii="Consolas" w:eastAsia="宋体" w:hAnsi="Consolas" w:cs="Consolas"/>
          <w:color w:val="990055"/>
          <w:kern w:val="0"/>
          <w:sz w:val="20"/>
          <w:szCs w:val="20"/>
        </w:rPr>
        <w:t>10000</w:t>
      </w:r>
      <w:r w:rsidRPr="0038683C">
        <w:rPr>
          <w:rFonts w:ascii="Consolas" w:eastAsia="宋体" w:hAnsi="Consolas" w:cs="Consolas"/>
          <w:color w:val="000000"/>
          <w:kern w:val="0"/>
          <w:sz w:val="20"/>
          <w:szCs w:val="20"/>
        </w:rPr>
        <w:t xml:space="preserve"> </w:t>
      </w:r>
      <w:r w:rsidRPr="0038683C">
        <w:rPr>
          <w:rFonts w:ascii="Consolas" w:eastAsia="宋体" w:hAnsi="Consolas" w:cs="Consolas"/>
          <w:color w:val="0077AA"/>
          <w:kern w:val="0"/>
          <w:sz w:val="20"/>
          <w:szCs w:val="20"/>
        </w:rPr>
        <w:t>THEN</w:t>
      </w:r>
    </w:p>
    <w:p w:rsidR="0038683C" w:rsidRPr="0038683C" w:rsidRDefault="0038683C" w:rsidP="003868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38683C">
        <w:rPr>
          <w:rFonts w:ascii="Consolas" w:eastAsia="宋体" w:hAnsi="Consolas" w:cs="Consolas"/>
          <w:color w:val="000000"/>
          <w:kern w:val="0"/>
          <w:sz w:val="20"/>
          <w:szCs w:val="20"/>
        </w:rPr>
        <w:t xml:space="preserve">        </w:t>
      </w:r>
      <w:r w:rsidRPr="0038683C">
        <w:rPr>
          <w:rFonts w:ascii="Consolas" w:eastAsia="宋体" w:hAnsi="Consolas" w:cs="Consolas"/>
          <w:color w:val="0077AA"/>
          <w:kern w:val="0"/>
          <w:sz w:val="20"/>
          <w:szCs w:val="20"/>
        </w:rPr>
        <w:t>SET</w:t>
      </w:r>
      <w:r w:rsidRPr="0038683C">
        <w:rPr>
          <w:rFonts w:ascii="Consolas" w:eastAsia="宋体" w:hAnsi="Consolas" w:cs="Consolas"/>
          <w:color w:val="000000"/>
          <w:kern w:val="0"/>
          <w:sz w:val="20"/>
          <w:szCs w:val="20"/>
        </w:rPr>
        <w:t xml:space="preserve"> p_customerLevel </w:t>
      </w:r>
      <w:r w:rsidRPr="0038683C">
        <w:rPr>
          <w:rFonts w:ascii="Consolas" w:eastAsia="宋体" w:hAnsi="Consolas" w:cs="Consolas"/>
          <w:color w:val="A67F59"/>
          <w:kern w:val="0"/>
          <w:sz w:val="20"/>
          <w:szCs w:val="20"/>
        </w:rPr>
        <w:t>=</w:t>
      </w:r>
      <w:r w:rsidRPr="0038683C">
        <w:rPr>
          <w:rFonts w:ascii="Consolas" w:eastAsia="宋体" w:hAnsi="Consolas" w:cs="Consolas"/>
          <w:color w:val="000000"/>
          <w:kern w:val="0"/>
          <w:sz w:val="20"/>
          <w:szCs w:val="20"/>
        </w:rPr>
        <w:t xml:space="preserve"> </w:t>
      </w:r>
      <w:r w:rsidRPr="0038683C">
        <w:rPr>
          <w:rFonts w:ascii="Consolas" w:eastAsia="宋体" w:hAnsi="Consolas" w:cs="Consolas"/>
          <w:color w:val="669900"/>
          <w:kern w:val="0"/>
          <w:sz w:val="20"/>
          <w:szCs w:val="20"/>
        </w:rPr>
        <w:t>'SILVER'</w:t>
      </w:r>
      <w:r w:rsidRPr="0038683C">
        <w:rPr>
          <w:rFonts w:ascii="Consolas" w:eastAsia="宋体" w:hAnsi="Consolas" w:cs="Consolas"/>
          <w:color w:val="999999"/>
          <w:kern w:val="0"/>
          <w:sz w:val="20"/>
          <w:szCs w:val="20"/>
        </w:rPr>
        <w:t>;</w:t>
      </w:r>
    </w:p>
    <w:p w:rsidR="0038683C" w:rsidRPr="0038683C" w:rsidRDefault="0038683C" w:rsidP="003868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38683C">
        <w:rPr>
          <w:rFonts w:ascii="Consolas" w:eastAsia="宋体" w:hAnsi="Consolas" w:cs="Consolas"/>
          <w:color w:val="000000"/>
          <w:kern w:val="0"/>
          <w:sz w:val="20"/>
          <w:szCs w:val="20"/>
        </w:rPr>
        <w:t xml:space="preserve">    </w:t>
      </w:r>
      <w:r w:rsidRPr="0038683C">
        <w:rPr>
          <w:rFonts w:ascii="Consolas" w:eastAsia="宋体" w:hAnsi="Consolas" w:cs="Consolas"/>
          <w:color w:val="0077AA"/>
          <w:kern w:val="0"/>
          <w:sz w:val="20"/>
          <w:szCs w:val="20"/>
        </w:rPr>
        <w:t>END</w:t>
      </w:r>
      <w:r w:rsidRPr="0038683C">
        <w:rPr>
          <w:rFonts w:ascii="Consolas" w:eastAsia="宋体" w:hAnsi="Consolas" w:cs="Consolas"/>
          <w:color w:val="000000"/>
          <w:kern w:val="0"/>
          <w:sz w:val="20"/>
          <w:szCs w:val="20"/>
        </w:rPr>
        <w:t xml:space="preserve"> </w:t>
      </w:r>
      <w:r w:rsidRPr="0038683C">
        <w:rPr>
          <w:rFonts w:ascii="Consolas" w:eastAsia="宋体" w:hAnsi="Consolas" w:cs="Consolas"/>
          <w:color w:val="0077AA"/>
          <w:kern w:val="0"/>
          <w:sz w:val="20"/>
          <w:szCs w:val="20"/>
        </w:rPr>
        <w:t>IF</w:t>
      </w:r>
      <w:r w:rsidRPr="0038683C">
        <w:rPr>
          <w:rFonts w:ascii="Consolas" w:eastAsia="宋体" w:hAnsi="Consolas" w:cs="Consolas"/>
          <w:color w:val="999999"/>
          <w:kern w:val="0"/>
          <w:sz w:val="20"/>
          <w:szCs w:val="20"/>
        </w:rPr>
        <w:t>;</w:t>
      </w:r>
    </w:p>
    <w:p w:rsidR="0038683C" w:rsidRPr="0038683C" w:rsidRDefault="0038683C" w:rsidP="0038683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p>
    <w:p w:rsidR="0038683C" w:rsidRPr="00EE54D8" w:rsidRDefault="0038683C" w:rsidP="00EE54D8">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hint="eastAsia"/>
          <w:color w:val="000000"/>
          <w:kern w:val="0"/>
          <w:sz w:val="20"/>
          <w:szCs w:val="20"/>
        </w:rPr>
      </w:pPr>
      <w:r w:rsidRPr="0038683C">
        <w:rPr>
          <w:rFonts w:ascii="Consolas" w:eastAsia="宋体" w:hAnsi="Consolas" w:cs="Consolas"/>
          <w:color w:val="0077AA"/>
          <w:kern w:val="0"/>
          <w:sz w:val="20"/>
          <w:szCs w:val="20"/>
        </w:rPr>
        <w:t>END</w:t>
      </w:r>
      <w:r w:rsidRPr="0038683C">
        <w:rPr>
          <w:rFonts w:ascii="Consolas" w:eastAsia="宋体" w:hAnsi="Consolas" w:cs="Consolas"/>
          <w:color w:val="000000"/>
          <w:kern w:val="0"/>
          <w:sz w:val="20"/>
          <w:szCs w:val="20"/>
        </w:rPr>
        <w:t>$$</w:t>
      </w:r>
    </w:p>
    <w:p w:rsidR="0038683C" w:rsidRDefault="0038683C" w:rsidP="0038683C">
      <w:pPr>
        <w:pStyle w:val="a4"/>
        <w:shd w:val="clear" w:color="auto" w:fill="FFFFFF"/>
        <w:spacing w:before="0" w:beforeAutospacing="0" w:after="120" w:afterAutospacing="0"/>
        <w:rPr>
          <w:ins w:id="147" w:author="Unknown"/>
          <w:rFonts w:ascii="Helvetica" w:hAnsi="Helvetica" w:cs="Helvetica"/>
          <w:color w:val="333344"/>
          <w:sz w:val="23"/>
          <w:szCs w:val="23"/>
        </w:rPr>
      </w:pPr>
      <w:ins w:id="148" w:author="Unknown">
        <w:r>
          <w:rPr>
            <w:rFonts w:ascii="Helvetica" w:hAnsi="Helvetica" w:cs="Helvetica"/>
            <w:color w:val="333344"/>
            <w:sz w:val="23"/>
            <w:szCs w:val="23"/>
          </w:rPr>
          <w:t>以下流程图演示了确定客户级别的逻辑</w:t>
        </w:r>
        <w:r>
          <w:rPr>
            <w:rFonts w:ascii="Helvetica" w:hAnsi="Helvetica" w:cs="Helvetica"/>
            <w:color w:val="333344"/>
            <w:sz w:val="23"/>
            <w:szCs w:val="23"/>
          </w:rPr>
          <w:t xml:space="preserve"> -</w:t>
        </w:r>
      </w:ins>
    </w:p>
    <w:p w:rsidR="0038683C" w:rsidRDefault="0038683C" w:rsidP="0038683C">
      <w:pPr>
        <w:pStyle w:val="a4"/>
        <w:shd w:val="clear" w:color="auto" w:fill="FFFFFF"/>
        <w:spacing w:before="0" w:beforeAutospacing="0" w:after="120" w:afterAutospacing="0"/>
        <w:rPr>
          <w:ins w:id="149" w:author="Unknown"/>
          <w:rFonts w:ascii="Helvetica" w:hAnsi="Helvetica" w:cs="Helvetica"/>
          <w:color w:val="333344"/>
          <w:sz w:val="23"/>
          <w:szCs w:val="23"/>
        </w:rPr>
      </w:pPr>
      <w:r>
        <w:rPr>
          <w:rFonts w:ascii="Helvetica" w:hAnsi="Helvetica" w:cs="Helvetica"/>
          <w:noProof/>
          <w:color w:val="333344"/>
          <w:sz w:val="23"/>
          <w:szCs w:val="23"/>
        </w:rPr>
        <w:lastRenderedPageBreak/>
        <w:drawing>
          <wp:inline distT="0" distB="0" distL="0" distR="0">
            <wp:extent cx="4648200" cy="5429250"/>
            <wp:effectExtent l="0" t="0" r="0" b="0"/>
            <wp:docPr id="1" name="图片 1" descr="http://www.yiibai.com/uploads/images/201708/0908/244080857_227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yiibai.com/uploads/images/201708/0908/244080857_22798.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648200" cy="5429250"/>
                    </a:xfrm>
                    <a:prstGeom prst="rect">
                      <a:avLst/>
                    </a:prstGeom>
                    <a:noFill/>
                    <a:ln>
                      <a:noFill/>
                    </a:ln>
                  </pic:spPr>
                </pic:pic>
              </a:graphicData>
            </a:graphic>
          </wp:inline>
        </w:drawing>
      </w:r>
    </w:p>
    <w:p w:rsidR="0038683C" w:rsidRDefault="0038683C" w:rsidP="0038683C">
      <w:pPr>
        <w:rPr>
          <w:rFonts w:hint="eastAsia"/>
        </w:rPr>
      </w:pPr>
    </w:p>
    <w:p w:rsidR="00856950" w:rsidRDefault="00856950" w:rsidP="00856950">
      <w:pPr>
        <w:pStyle w:val="2"/>
        <w:rPr>
          <w:rFonts w:hint="eastAsia"/>
        </w:rPr>
      </w:pPr>
      <w:r w:rsidRPr="00856950">
        <w:rPr>
          <w:rFonts w:hint="eastAsia"/>
        </w:rPr>
        <w:t>CASE</w:t>
      </w:r>
      <w:r w:rsidRPr="00856950">
        <w:rPr>
          <w:rFonts w:hint="eastAsia"/>
        </w:rPr>
        <w:t>语句</w:t>
      </w:r>
    </w:p>
    <w:p w:rsidR="00856950" w:rsidRPr="00856950" w:rsidRDefault="00856950" w:rsidP="00856950">
      <w:pPr>
        <w:widowControl/>
        <w:shd w:val="clear" w:color="auto" w:fill="FFFFFF"/>
        <w:spacing w:after="120"/>
        <w:jc w:val="left"/>
        <w:rPr>
          <w:rFonts w:ascii="Helvetica" w:eastAsia="宋体" w:hAnsi="Helvetica" w:cs="Helvetica"/>
          <w:color w:val="333344"/>
          <w:kern w:val="0"/>
          <w:sz w:val="23"/>
          <w:szCs w:val="23"/>
        </w:rPr>
      </w:pPr>
      <w:r w:rsidRPr="00856950">
        <w:rPr>
          <w:rFonts w:ascii="Helvetica" w:eastAsia="宋体" w:hAnsi="Helvetica" w:cs="Helvetica"/>
          <w:color w:val="333344"/>
          <w:kern w:val="0"/>
          <w:sz w:val="23"/>
          <w:szCs w:val="23"/>
        </w:rPr>
        <w:t>除了</w:t>
      </w:r>
      <w:hyperlink r:id="rId77" w:tgtFrame="_blank" w:tooltip="IF语句" w:history="1">
        <w:r w:rsidRPr="00856950">
          <w:rPr>
            <w:rFonts w:ascii="Helvetica" w:eastAsia="宋体" w:hAnsi="Helvetica" w:cs="Helvetica"/>
            <w:color w:val="333344"/>
            <w:kern w:val="0"/>
            <w:sz w:val="23"/>
            <w:szCs w:val="23"/>
          </w:rPr>
          <w:t>IF</w:t>
        </w:r>
        <w:r w:rsidRPr="00856950">
          <w:rPr>
            <w:rFonts w:ascii="Helvetica" w:eastAsia="宋体" w:hAnsi="Helvetica" w:cs="Helvetica"/>
            <w:color w:val="333344"/>
            <w:kern w:val="0"/>
            <w:sz w:val="23"/>
            <w:szCs w:val="23"/>
          </w:rPr>
          <w:t>语句</w:t>
        </w:r>
      </w:hyperlink>
      <w:r w:rsidRPr="00856950">
        <w:rPr>
          <w:rFonts w:ascii="Helvetica" w:eastAsia="宋体" w:hAnsi="Helvetica" w:cs="Helvetica"/>
          <w:color w:val="333344"/>
          <w:kern w:val="0"/>
          <w:sz w:val="23"/>
          <w:szCs w:val="23"/>
        </w:rPr>
        <w:t>，</w:t>
      </w:r>
      <w:r w:rsidRPr="00856950">
        <w:rPr>
          <w:rFonts w:ascii="Helvetica" w:eastAsia="宋体" w:hAnsi="Helvetica" w:cs="Helvetica"/>
          <w:color w:val="333344"/>
          <w:kern w:val="0"/>
          <w:sz w:val="23"/>
          <w:szCs w:val="23"/>
        </w:rPr>
        <w:t>MySQL</w:t>
      </w:r>
      <w:r w:rsidRPr="00856950">
        <w:rPr>
          <w:rFonts w:ascii="Helvetica" w:eastAsia="宋体" w:hAnsi="Helvetica" w:cs="Helvetica"/>
          <w:color w:val="333344"/>
          <w:kern w:val="0"/>
          <w:sz w:val="23"/>
          <w:szCs w:val="23"/>
        </w:rPr>
        <w:t>提供了一个替代的条件语句</w:t>
      </w:r>
      <w:r w:rsidRPr="00856950">
        <w:rPr>
          <w:rFonts w:ascii="Consolas" w:eastAsia="宋体" w:hAnsi="Consolas" w:cs="Consolas"/>
          <w:color w:val="C7254E"/>
          <w:kern w:val="0"/>
          <w:sz w:val="23"/>
          <w:szCs w:val="23"/>
          <w:shd w:val="clear" w:color="auto" w:fill="F9F2F4"/>
        </w:rPr>
        <w:t>CASE</w:t>
      </w:r>
      <w:r w:rsidRPr="00856950">
        <w:rPr>
          <w:rFonts w:ascii="Helvetica" w:eastAsia="宋体" w:hAnsi="Helvetica" w:cs="Helvetica"/>
          <w:color w:val="333344"/>
          <w:kern w:val="0"/>
          <w:sz w:val="23"/>
          <w:szCs w:val="23"/>
        </w:rPr>
        <w:t>。</w:t>
      </w:r>
      <w:r w:rsidRPr="00856950">
        <w:rPr>
          <w:rFonts w:ascii="Helvetica" w:eastAsia="宋体" w:hAnsi="Helvetica" w:cs="Helvetica"/>
          <w:color w:val="333344"/>
          <w:kern w:val="0"/>
          <w:sz w:val="23"/>
          <w:szCs w:val="23"/>
        </w:rPr>
        <w:t xml:space="preserve"> MySQL </w:t>
      </w:r>
      <w:r w:rsidRPr="00856950">
        <w:rPr>
          <w:rFonts w:ascii="Consolas" w:eastAsia="宋体" w:hAnsi="Consolas" w:cs="Consolas"/>
          <w:color w:val="C7254E"/>
          <w:kern w:val="0"/>
          <w:sz w:val="23"/>
          <w:szCs w:val="23"/>
          <w:shd w:val="clear" w:color="auto" w:fill="F9F2F4"/>
        </w:rPr>
        <w:t>CASE</w:t>
      </w:r>
      <w:r w:rsidRPr="00856950">
        <w:rPr>
          <w:rFonts w:ascii="Helvetica" w:eastAsia="宋体" w:hAnsi="Helvetica" w:cs="Helvetica"/>
          <w:color w:val="333344"/>
          <w:kern w:val="0"/>
          <w:sz w:val="23"/>
          <w:szCs w:val="23"/>
        </w:rPr>
        <w:t>语句使代码更加可读和高效。</w:t>
      </w:r>
    </w:p>
    <w:p w:rsidR="00856950" w:rsidRDefault="00856950" w:rsidP="00856950">
      <w:pPr>
        <w:widowControl/>
        <w:shd w:val="clear" w:color="auto" w:fill="FFFFFF"/>
        <w:spacing w:after="120"/>
        <w:jc w:val="left"/>
        <w:rPr>
          <w:rFonts w:ascii="Helvetica" w:eastAsia="宋体" w:hAnsi="Helvetica" w:cs="Helvetica" w:hint="eastAsia"/>
          <w:color w:val="333344"/>
          <w:kern w:val="0"/>
          <w:sz w:val="23"/>
          <w:szCs w:val="23"/>
        </w:rPr>
      </w:pPr>
      <w:r w:rsidRPr="00856950">
        <w:rPr>
          <w:rFonts w:ascii="Consolas" w:eastAsia="宋体" w:hAnsi="Consolas" w:cs="Consolas"/>
          <w:color w:val="C7254E"/>
          <w:kern w:val="0"/>
          <w:sz w:val="23"/>
          <w:szCs w:val="23"/>
          <w:shd w:val="clear" w:color="auto" w:fill="F9F2F4"/>
        </w:rPr>
        <w:t>CASE</w:t>
      </w:r>
      <w:r w:rsidRPr="00856950">
        <w:rPr>
          <w:rFonts w:ascii="Helvetica" w:eastAsia="宋体" w:hAnsi="Helvetica" w:cs="Helvetica"/>
          <w:color w:val="333344"/>
          <w:kern w:val="0"/>
          <w:sz w:val="23"/>
          <w:szCs w:val="23"/>
        </w:rPr>
        <w:t>语句有两种形式：简单的搜索</w:t>
      </w:r>
      <w:r w:rsidRPr="00856950">
        <w:rPr>
          <w:rFonts w:ascii="Consolas" w:eastAsia="宋体" w:hAnsi="Consolas" w:cs="Consolas"/>
          <w:color w:val="C7254E"/>
          <w:kern w:val="0"/>
          <w:sz w:val="23"/>
          <w:szCs w:val="23"/>
          <w:shd w:val="clear" w:color="auto" w:fill="F9F2F4"/>
        </w:rPr>
        <w:t>CASE</w:t>
      </w:r>
      <w:r w:rsidRPr="00856950">
        <w:rPr>
          <w:rFonts w:ascii="Helvetica" w:eastAsia="宋体" w:hAnsi="Helvetica" w:cs="Helvetica"/>
          <w:color w:val="333344"/>
          <w:kern w:val="0"/>
          <w:sz w:val="23"/>
          <w:szCs w:val="23"/>
        </w:rPr>
        <w:t>语句</w:t>
      </w:r>
    </w:p>
    <w:p w:rsidR="00116F4A" w:rsidRDefault="00116F4A" w:rsidP="00856950">
      <w:pPr>
        <w:widowControl/>
        <w:shd w:val="clear" w:color="auto" w:fill="FFFFFF"/>
        <w:spacing w:after="120"/>
        <w:jc w:val="left"/>
        <w:rPr>
          <w:rFonts w:ascii="Helvetica" w:eastAsia="宋体" w:hAnsi="Helvetica" w:cs="Helvetica" w:hint="eastAsia"/>
          <w:color w:val="333344"/>
          <w:kern w:val="0"/>
          <w:sz w:val="23"/>
          <w:szCs w:val="23"/>
        </w:rPr>
      </w:pPr>
    </w:p>
    <w:p w:rsidR="00116F4A" w:rsidRDefault="00116F4A" w:rsidP="00701616">
      <w:pPr>
        <w:pStyle w:val="3"/>
        <w:rPr>
          <w:rFonts w:hint="eastAsia"/>
        </w:rPr>
      </w:pPr>
      <w:r w:rsidRPr="00116F4A">
        <w:t>简单</w:t>
      </w:r>
      <w:r w:rsidRPr="00116F4A">
        <w:t>CASE</w:t>
      </w:r>
      <w:r w:rsidRPr="00116F4A">
        <w:t>语句</w:t>
      </w:r>
    </w:p>
    <w:p w:rsidR="00D1608D" w:rsidRDefault="00D1608D" w:rsidP="00D1608D">
      <w:pPr>
        <w:pStyle w:val="a4"/>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我们来看一下简单</w:t>
      </w:r>
      <w:r>
        <w:rPr>
          <w:rStyle w:val="HTML"/>
          <w:rFonts w:ascii="Consolas" w:hAnsi="Consolas" w:cs="Consolas"/>
          <w:color w:val="C7254E"/>
          <w:sz w:val="23"/>
          <w:szCs w:val="23"/>
          <w:shd w:val="clear" w:color="auto" w:fill="F9F2F4"/>
        </w:rPr>
        <w:t>CASE</w:t>
      </w:r>
      <w:r>
        <w:rPr>
          <w:rFonts w:ascii="Helvetica" w:hAnsi="Helvetica" w:cs="Helvetica"/>
          <w:color w:val="333344"/>
          <w:sz w:val="23"/>
          <w:szCs w:val="23"/>
        </w:rPr>
        <w:t>语句的语法：</w:t>
      </w:r>
    </w:p>
    <w:p w:rsidR="00D1608D" w:rsidRDefault="00D1608D" w:rsidP="00D1608D">
      <w:pPr>
        <w:pStyle w:val="HTML0"/>
        <w:shd w:val="clear" w:color="auto" w:fill="F5F2F0"/>
        <w:spacing w:before="120" w:after="120"/>
        <w:ind w:right="60"/>
        <w:rPr>
          <w:rStyle w:val="HTML"/>
          <w:rFonts w:ascii="Consolas" w:hAnsi="Consolas" w:cs="Consolas"/>
          <w:color w:val="000000"/>
          <w:sz w:val="20"/>
          <w:szCs w:val="20"/>
        </w:rPr>
      </w:pPr>
      <w:proofErr w:type="gramStart"/>
      <w:r>
        <w:rPr>
          <w:rStyle w:val="token"/>
          <w:rFonts w:ascii="Consolas" w:hAnsi="Consolas" w:cs="Consolas"/>
          <w:color w:val="0077AA"/>
          <w:sz w:val="20"/>
          <w:szCs w:val="20"/>
        </w:rPr>
        <w:t>CASE</w:t>
      </w:r>
      <w:r>
        <w:rPr>
          <w:rStyle w:val="HTML"/>
          <w:rFonts w:ascii="Consolas" w:hAnsi="Consolas" w:cs="Consolas"/>
          <w:color w:val="000000"/>
          <w:sz w:val="20"/>
          <w:szCs w:val="20"/>
        </w:rPr>
        <w:t xml:space="preserve">  case</w:t>
      </w:r>
      <w:proofErr w:type="gramEnd"/>
      <w:r>
        <w:rPr>
          <w:rStyle w:val="HTML"/>
          <w:rFonts w:ascii="Consolas" w:hAnsi="Consolas" w:cs="Consolas"/>
          <w:color w:val="000000"/>
          <w:sz w:val="20"/>
          <w:szCs w:val="20"/>
        </w:rPr>
        <w:t>_expression</w:t>
      </w:r>
    </w:p>
    <w:p w:rsidR="00D1608D" w:rsidRDefault="00D1608D" w:rsidP="00D1608D">
      <w:pPr>
        <w:pStyle w:val="HTML0"/>
        <w:shd w:val="clear" w:color="auto" w:fill="F5F2F0"/>
        <w:spacing w:before="120" w:after="120"/>
        <w:ind w:right="60"/>
        <w:rPr>
          <w:rStyle w:val="HTML"/>
          <w:rFonts w:ascii="Consolas" w:hAnsi="Consolas" w:cs="Consolas"/>
          <w:color w:val="000000"/>
          <w:sz w:val="20"/>
          <w:szCs w:val="20"/>
        </w:rPr>
      </w:pPr>
      <w:r>
        <w:rPr>
          <w:rStyle w:val="HTML"/>
          <w:rFonts w:ascii="Consolas" w:hAnsi="Consolas" w:cs="Consolas"/>
          <w:color w:val="000000"/>
          <w:sz w:val="20"/>
          <w:szCs w:val="20"/>
        </w:rPr>
        <w:lastRenderedPageBreak/>
        <w:t xml:space="preserve">   </w:t>
      </w:r>
      <w:r>
        <w:rPr>
          <w:rStyle w:val="token"/>
          <w:rFonts w:ascii="Consolas" w:hAnsi="Consolas" w:cs="Consolas"/>
          <w:color w:val="0077AA"/>
          <w:sz w:val="20"/>
          <w:szCs w:val="20"/>
        </w:rPr>
        <w:t>WHEN</w:t>
      </w:r>
      <w:r>
        <w:rPr>
          <w:rStyle w:val="HTML"/>
          <w:rFonts w:ascii="Consolas" w:hAnsi="Consolas" w:cs="Consolas"/>
          <w:color w:val="000000"/>
          <w:sz w:val="20"/>
          <w:szCs w:val="20"/>
        </w:rPr>
        <w:t xml:space="preserve"> when_expression_1 </w:t>
      </w:r>
      <w:r>
        <w:rPr>
          <w:rStyle w:val="token"/>
          <w:rFonts w:ascii="Consolas" w:hAnsi="Consolas" w:cs="Consolas"/>
          <w:color w:val="0077AA"/>
          <w:sz w:val="20"/>
          <w:szCs w:val="20"/>
        </w:rPr>
        <w:t>THEN</w:t>
      </w:r>
      <w:r>
        <w:rPr>
          <w:rStyle w:val="HTML"/>
          <w:rFonts w:ascii="Consolas" w:hAnsi="Consolas" w:cs="Consolas"/>
          <w:color w:val="000000"/>
          <w:sz w:val="20"/>
          <w:szCs w:val="20"/>
        </w:rPr>
        <w:t xml:space="preserve"> commands</w:t>
      </w:r>
    </w:p>
    <w:p w:rsidR="00D1608D" w:rsidRDefault="00D1608D" w:rsidP="00D1608D">
      <w:pPr>
        <w:pStyle w:val="HTML0"/>
        <w:shd w:val="clear" w:color="auto" w:fill="F5F2F0"/>
        <w:spacing w:before="120" w:after="120"/>
        <w:ind w:right="60"/>
        <w:rPr>
          <w:rStyle w:val="HTML"/>
          <w:rFonts w:ascii="Consolas" w:hAnsi="Consolas" w:cs="Consolas"/>
          <w:color w:val="000000"/>
          <w:sz w:val="20"/>
          <w:szCs w:val="20"/>
        </w:rPr>
      </w:pPr>
      <w:r>
        <w:rPr>
          <w:rStyle w:val="HTML"/>
          <w:rFonts w:ascii="Consolas" w:hAnsi="Consolas" w:cs="Consolas"/>
          <w:color w:val="000000"/>
          <w:sz w:val="20"/>
          <w:szCs w:val="20"/>
        </w:rPr>
        <w:t xml:space="preserve">   </w:t>
      </w:r>
      <w:r>
        <w:rPr>
          <w:rStyle w:val="token"/>
          <w:rFonts w:ascii="Consolas" w:hAnsi="Consolas" w:cs="Consolas"/>
          <w:color w:val="0077AA"/>
          <w:sz w:val="20"/>
          <w:szCs w:val="20"/>
        </w:rPr>
        <w:t>WHEN</w:t>
      </w:r>
      <w:r>
        <w:rPr>
          <w:rStyle w:val="HTML"/>
          <w:rFonts w:ascii="Consolas" w:hAnsi="Consolas" w:cs="Consolas"/>
          <w:color w:val="000000"/>
          <w:sz w:val="20"/>
          <w:szCs w:val="20"/>
        </w:rPr>
        <w:t xml:space="preserve"> when_expression_2 </w:t>
      </w:r>
      <w:r>
        <w:rPr>
          <w:rStyle w:val="token"/>
          <w:rFonts w:ascii="Consolas" w:hAnsi="Consolas" w:cs="Consolas"/>
          <w:color w:val="0077AA"/>
          <w:sz w:val="20"/>
          <w:szCs w:val="20"/>
        </w:rPr>
        <w:t>THEN</w:t>
      </w:r>
      <w:r>
        <w:rPr>
          <w:rStyle w:val="HTML"/>
          <w:rFonts w:ascii="Consolas" w:hAnsi="Consolas" w:cs="Consolas"/>
          <w:color w:val="000000"/>
          <w:sz w:val="20"/>
          <w:szCs w:val="20"/>
        </w:rPr>
        <w:t xml:space="preserve"> commands</w:t>
      </w:r>
    </w:p>
    <w:p w:rsidR="00D1608D" w:rsidRDefault="00D1608D" w:rsidP="00D1608D">
      <w:pPr>
        <w:pStyle w:val="HTML0"/>
        <w:shd w:val="clear" w:color="auto" w:fill="F5F2F0"/>
        <w:spacing w:before="120" w:after="120"/>
        <w:ind w:right="60"/>
        <w:rPr>
          <w:rStyle w:val="HTML"/>
          <w:rFonts w:ascii="Consolas" w:hAnsi="Consolas" w:cs="Consolas"/>
          <w:color w:val="000000"/>
          <w:sz w:val="20"/>
          <w:szCs w:val="20"/>
        </w:rPr>
      </w:pPr>
      <w:r>
        <w:rPr>
          <w:rStyle w:val="HTML"/>
          <w:rFonts w:ascii="Consolas" w:hAnsi="Consolas" w:cs="Consolas"/>
          <w:color w:val="000000"/>
          <w:sz w:val="20"/>
          <w:szCs w:val="20"/>
        </w:rPr>
        <w:t xml:space="preserve">   </w:t>
      </w:r>
      <w:r>
        <w:rPr>
          <w:rStyle w:val="token"/>
          <w:rFonts w:ascii="Consolas" w:hAnsi="Consolas" w:cs="Consolas"/>
          <w:color w:val="999999"/>
          <w:sz w:val="20"/>
          <w:szCs w:val="20"/>
        </w:rPr>
        <w:t>...</w:t>
      </w:r>
    </w:p>
    <w:p w:rsidR="00D1608D" w:rsidRDefault="00D1608D" w:rsidP="00D1608D">
      <w:pPr>
        <w:pStyle w:val="HTML0"/>
        <w:shd w:val="clear" w:color="auto" w:fill="F5F2F0"/>
        <w:spacing w:before="120" w:after="120"/>
        <w:ind w:right="60"/>
        <w:rPr>
          <w:rStyle w:val="HTML"/>
          <w:rFonts w:ascii="Consolas" w:hAnsi="Consolas" w:cs="Consolas"/>
          <w:color w:val="000000"/>
          <w:sz w:val="20"/>
          <w:szCs w:val="20"/>
        </w:rPr>
      </w:pPr>
      <w:r>
        <w:rPr>
          <w:rStyle w:val="HTML"/>
          <w:rFonts w:ascii="Consolas" w:hAnsi="Consolas" w:cs="Consolas"/>
          <w:color w:val="000000"/>
          <w:sz w:val="20"/>
          <w:szCs w:val="20"/>
        </w:rPr>
        <w:t xml:space="preserve">   </w:t>
      </w:r>
      <w:r>
        <w:rPr>
          <w:rStyle w:val="token"/>
          <w:rFonts w:ascii="Consolas" w:hAnsi="Consolas" w:cs="Consolas"/>
          <w:color w:val="0077AA"/>
          <w:sz w:val="20"/>
          <w:szCs w:val="20"/>
        </w:rPr>
        <w:t>ELSE</w:t>
      </w:r>
      <w:r>
        <w:rPr>
          <w:rStyle w:val="HTML"/>
          <w:rFonts w:ascii="Consolas" w:hAnsi="Consolas" w:cs="Consolas"/>
          <w:color w:val="000000"/>
          <w:sz w:val="20"/>
          <w:szCs w:val="20"/>
        </w:rPr>
        <w:t xml:space="preserve"> commands</w:t>
      </w:r>
    </w:p>
    <w:p w:rsidR="00D1608D" w:rsidRDefault="00D1608D" w:rsidP="00D1608D">
      <w:pPr>
        <w:pStyle w:val="HTML0"/>
        <w:shd w:val="clear" w:color="auto" w:fill="F5F2F0"/>
        <w:spacing w:before="120" w:after="120"/>
        <w:ind w:right="60"/>
        <w:rPr>
          <w:rStyle w:val="HTML"/>
          <w:rFonts w:ascii="Consolas" w:hAnsi="Consolas" w:cs="Consolas"/>
          <w:color w:val="000000"/>
          <w:sz w:val="20"/>
          <w:szCs w:val="20"/>
        </w:rPr>
      </w:pPr>
      <w:r>
        <w:rPr>
          <w:rStyle w:val="token"/>
          <w:rFonts w:ascii="Consolas" w:hAnsi="Consolas" w:cs="Consolas"/>
          <w:color w:val="0077AA"/>
          <w:sz w:val="20"/>
          <w:szCs w:val="20"/>
        </w:rPr>
        <w:t>END</w:t>
      </w:r>
      <w:r>
        <w:rPr>
          <w:rStyle w:val="HTML"/>
          <w:rFonts w:ascii="Consolas" w:hAnsi="Consolas" w:cs="Consolas"/>
          <w:color w:val="000000"/>
          <w:sz w:val="20"/>
          <w:szCs w:val="20"/>
        </w:rPr>
        <w:t xml:space="preserve"> </w:t>
      </w:r>
      <w:r>
        <w:rPr>
          <w:rStyle w:val="token"/>
          <w:rFonts w:ascii="Consolas" w:hAnsi="Consolas" w:cs="Consolas"/>
          <w:color w:val="0077AA"/>
          <w:sz w:val="20"/>
          <w:szCs w:val="20"/>
        </w:rPr>
        <w:t>CASE</w:t>
      </w:r>
      <w:r>
        <w:rPr>
          <w:rStyle w:val="token"/>
          <w:rFonts w:ascii="Consolas" w:hAnsi="Consolas" w:cs="Consolas"/>
          <w:color w:val="999999"/>
          <w:sz w:val="20"/>
          <w:szCs w:val="20"/>
        </w:rPr>
        <w:t>;</w:t>
      </w:r>
    </w:p>
    <w:p w:rsidR="00D1608D" w:rsidRDefault="00D1608D" w:rsidP="00D1608D">
      <w:pPr>
        <w:pStyle w:val="HTML0"/>
        <w:shd w:val="clear" w:color="auto" w:fill="F5F2F0"/>
        <w:spacing w:before="120" w:after="120"/>
        <w:rPr>
          <w:rFonts w:ascii="Consolas" w:hAnsi="Consolas" w:cs="Consolas"/>
          <w:color w:val="000000"/>
          <w:sz w:val="20"/>
          <w:szCs w:val="20"/>
        </w:rPr>
      </w:pPr>
      <w:r>
        <w:rPr>
          <w:rFonts w:ascii="Consolas" w:hAnsi="Consolas" w:cs="Consolas"/>
          <w:color w:val="BBBBBB"/>
          <w:sz w:val="16"/>
          <w:szCs w:val="16"/>
        </w:rPr>
        <w:t>SQL</w:t>
      </w:r>
    </w:p>
    <w:p w:rsidR="00D1608D" w:rsidRDefault="00D1608D" w:rsidP="00D1608D">
      <w:pPr>
        <w:pStyle w:val="a4"/>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您可以使用简单</w:t>
      </w:r>
      <w:r>
        <w:rPr>
          <w:rStyle w:val="HTML"/>
          <w:rFonts w:ascii="Consolas" w:hAnsi="Consolas" w:cs="Consolas"/>
          <w:color w:val="C7254E"/>
          <w:sz w:val="23"/>
          <w:szCs w:val="23"/>
          <w:shd w:val="clear" w:color="auto" w:fill="F9F2F4"/>
        </w:rPr>
        <w:t>CASE</w:t>
      </w:r>
      <w:r>
        <w:rPr>
          <w:rFonts w:ascii="Helvetica" w:hAnsi="Helvetica" w:cs="Helvetica"/>
          <w:color w:val="333344"/>
          <w:sz w:val="23"/>
          <w:szCs w:val="23"/>
        </w:rPr>
        <w:t>语句来检查表达式的值与一组唯一值的匹配。</w:t>
      </w:r>
    </w:p>
    <w:p w:rsidR="00D1608D" w:rsidRDefault="00D1608D" w:rsidP="00D1608D">
      <w:pPr>
        <w:pStyle w:val="a4"/>
        <w:shd w:val="clear" w:color="auto" w:fill="FFFFFF"/>
        <w:spacing w:before="0" w:beforeAutospacing="0" w:after="120" w:afterAutospacing="0"/>
        <w:rPr>
          <w:rFonts w:ascii="Helvetica" w:hAnsi="Helvetica" w:cs="Helvetica"/>
          <w:color w:val="333344"/>
          <w:sz w:val="23"/>
          <w:szCs w:val="23"/>
        </w:rPr>
      </w:pPr>
      <w:r>
        <w:rPr>
          <w:rStyle w:val="HTML"/>
          <w:rFonts w:ascii="Consolas" w:hAnsi="Consolas" w:cs="Consolas"/>
          <w:color w:val="C7254E"/>
          <w:sz w:val="23"/>
          <w:szCs w:val="23"/>
          <w:shd w:val="clear" w:color="auto" w:fill="F9F2F4"/>
        </w:rPr>
        <w:t>case_expression</w:t>
      </w:r>
      <w:r>
        <w:rPr>
          <w:rFonts w:ascii="Helvetica" w:hAnsi="Helvetica" w:cs="Helvetica"/>
          <w:color w:val="333344"/>
          <w:sz w:val="23"/>
          <w:szCs w:val="23"/>
        </w:rPr>
        <w:t>可以是任何有效的表达式。我们将</w:t>
      </w:r>
      <w:r>
        <w:rPr>
          <w:rStyle w:val="HTML"/>
          <w:rFonts w:ascii="Consolas" w:hAnsi="Consolas" w:cs="Consolas"/>
          <w:color w:val="C7254E"/>
          <w:sz w:val="23"/>
          <w:szCs w:val="23"/>
          <w:shd w:val="clear" w:color="auto" w:fill="F9F2F4"/>
        </w:rPr>
        <w:t>case_expression</w:t>
      </w:r>
      <w:r>
        <w:rPr>
          <w:rFonts w:ascii="Helvetica" w:hAnsi="Helvetica" w:cs="Helvetica"/>
          <w:color w:val="333344"/>
          <w:sz w:val="23"/>
          <w:szCs w:val="23"/>
        </w:rPr>
        <w:t>的值与每个</w:t>
      </w:r>
      <w:r>
        <w:rPr>
          <w:rStyle w:val="HTML"/>
          <w:rFonts w:ascii="Consolas" w:hAnsi="Consolas" w:cs="Consolas"/>
          <w:color w:val="C7254E"/>
          <w:sz w:val="23"/>
          <w:szCs w:val="23"/>
          <w:shd w:val="clear" w:color="auto" w:fill="F9F2F4"/>
        </w:rPr>
        <w:t>WHEN</w:t>
      </w:r>
      <w:r>
        <w:rPr>
          <w:rFonts w:ascii="Helvetica" w:hAnsi="Helvetica" w:cs="Helvetica"/>
          <w:color w:val="333344"/>
          <w:sz w:val="23"/>
          <w:szCs w:val="23"/>
        </w:rPr>
        <w:t>子句中的</w:t>
      </w:r>
      <w:r>
        <w:rPr>
          <w:rStyle w:val="HTML"/>
          <w:rFonts w:ascii="Consolas" w:hAnsi="Consolas" w:cs="Consolas"/>
          <w:color w:val="C7254E"/>
          <w:sz w:val="23"/>
          <w:szCs w:val="23"/>
          <w:shd w:val="clear" w:color="auto" w:fill="F9F2F4"/>
        </w:rPr>
        <w:t>when_expression</w:t>
      </w:r>
      <w:r>
        <w:rPr>
          <w:rFonts w:ascii="Helvetica" w:hAnsi="Helvetica" w:cs="Helvetica"/>
          <w:color w:val="333344"/>
          <w:sz w:val="23"/>
          <w:szCs w:val="23"/>
        </w:rPr>
        <w:t>进行比较，例如</w:t>
      </w:r>
      <w:r>
        <w:rPr>
          <w:rStyle w:val="HTML"/>
          <w:rFonts w:ascii="Consolas" w:hAnsi="Consolas" w:cs="Consolas"/>
          <w:color w:val="C7254E"/>
          <w:sz w:val="23"/>
          <w:szCs w:val="23"/>
          <w:shd w:val="clear" w:color="auto" w:fill="F9F2F4"/>
        </w:rPr>
        <w:t>when_expression_1</w:t>
      </w:r>
      <w:r>
        <w:rPr>
          <w:rFonts w:ascii="Helvetica" w:hAnsi="Helvetica" w:cs="Helvetica"/>
          <w:color w:val="333344"/>
          <w:sz w:val="23"/>
          <w:szCs w:val="23"/>
        </w:rPr>
        <w:t>，</w:t>
      </w:r>
      <w:r>
        <w:rPr>
          <w:rStyle w:val="HTML"/>
          <w:rFonts w:ascii="Consolas" w:hAnsi="Consolas" w:cs="Consolas"/>
          <w:color w:val="C7254E"/>
          <w:sz w:val="23"/>
          <w:szCs w:val="23"/>
          <w:shd w:val="clear" w:color="auto" w:fill="F9F2F4"/>
        </w:rPr>
        <w:t>when_expression_2</w:t>
      </w:r>
      <w:r>
        <w:rPr>
          <w:rFonts w:ascii="Helvetica" w:hAnsi="Helvetica" w:cs="Helvetica"/>
          <w:color w:val="333344"/>
          <w:sz w:val="23"/>
          <w:szCs w:val="23"/>
        </w:rPr>
        <w:t>等。如果</w:t>
      </w:r>
      <w:r>
        <w:rPr>
          <w:rStyle w:val="HTML"/>
          <w:rFonts w:ascii="Consolas" w:hAnsi="Consolas" w:cs="Consolas"/>
          <w:color w:val="C7254E"/>
          <w:sz w:val="23"/>
          <w:szCs w:val="23"/>
          <w:shd w:val="clear" w:color="auto" w:fill="F9F2F4"/>
        </w:rPr>
        <w:t>case_expression</w:t>
      </w:r>
      <w:r>
        <w:rPr>
          <w:rFonts w:ascii="Helvetica" w:hAnsi="Helvetica" w:cs="Helvetica"/>
          <w:color w:val="333344"/>
          <w:sz w:val="23"/>
          <w:szCs w:val="23"/>
        </w:rPr>
        <w:t>和</w:t>
      </w:r>
      <w:r>
        <w:rPr>
          <w:rStyle w:val="HTML"/>
          <w:rFonts w:ascii="Consolas" w:hAnsi="Consolas" w:cs="Consolas"/>
          <w:color w:val="C7254E"/>
          <w:sz w:val="23"/>
          <w:szCs w:val="23"/>
          <w:shd w:val="clear" w:color="auto" w:fill="F9F2F4"/>
        </w:rPr>
        <w:t>when_expression_n</w:t>
      </w:r>
      <w:r>
        <w:rPr>
          <w:rFonts w:ascii="Helvetica" w:hAnsi="Helvetica" w:cs="Helvetica"/>
          <w:color w:val="333344"/>
          <w:sz w:val="23"/>
          <w:szCs w:val="23"/>
        </w:rPr>
        <w:t>的值相等，则执行相应的</w:t>
      </w:r>
      <w:r>
        <w:rPr>
          <w:rStyle w:val="HTML"/>
          <w:rFonts w:ascii="Consolas" w:hAnsi="Consolas" w:cs="Consolas"/>
          <w:color w:val="C7254E"/>
          <w:sz w:val="23"/>
          <w:szCs w:val="23"/>
          <w:shd w:val="clear" w:color="auto" w:fill="F9F2F4"/>
        </w:rPr>
        <w:t>WHEN</w:t>
      </w:r>
      <w:r>
        <w:rPr>
          <w:rFonts w:ascii="Helvetica" w:hAnsi="Helvetica" w:cs="Helvetica"/>
          <w:color w:val="333344"/>
          <w:sz w:val="23"/>
          <w:szCs w:val="23"/>
        </w:rPr>
        <w:t>分支中的命令</w:t>
      </w:r>
      <w:r>
        <w:rPr>
          <w:rFonts w:ascii="Helvetica" w:hAnsi="Helvetica" w:cs="Helvetica"/>
          <w:color w:val="333344"/>
          <w:sz w:val="23"/>
          <w:szCs w:val="23"/>
        </w:rPr>
        <w:t>(</w:t>
      </w:r>
      <w:r>
        <w:rPr>
          <w:rStyle w:val="HTML"/>
          <w:rFonts w:ascii="Consolas" w:hAnsi="Consolas" w:cs="Consolas"/>
          <w:color w:val="C7254E"/>
          <w:sz w:val="23"/>
          <w:szCs w:val="23"/>
          <w:shd w:val="clear" w:color="auto" w:fill="F9F2F4"/>
        </w:rPr>
        <w:t>commands</w:t>
      </w:r>
      <w:r>
        <w:rPr>
          <w:rFonts w:ascii="Helvetica" w:hAnsi="Helvetica" w:cs="Helvetica"/>
          <w:color w:val="333344"/>
          <w:sz w:val="23"/>
          <w:szCs w:val="23"/>
        </w:rPr>
        <w:t>)</w:t>
      </w:r>
      <w:r>
        <w:rPr>
          <w:rFonts w:ascii="Helvetica" w:hAnsi="Helvetica" w:cs="Helvetica"/>
          <w:color w:val="333344"/>
          <w:sz w:val="23"/>
          <w:szCs w:val="23"/>
        </w:rPr>
        <w:t>。</w:t>
      </w:r>
    </w:p>
    <w:p w:rsidR="00D1608D" w:rsidRDefault="00D1608D" w:rsidP="00D1608D">
      <w:pPr>
        <w:pStyle w:val="a4"/>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如果</w:t>
      </w:r>
      <w:r>
        <w:rPr>
          <w:rStyle w:val="HTML"/>
          <w:rFonts w:ascii="Consolas" w:hAnsi="Consolas" w:cs="Consolas"/>
          <w:color w:val="C7254E"/>
          <w:sz w:val="23"/>
          <w:szCs w:val="23"/>
          <w:shd w:val="clear" w:color="auto" w:fill="F9F2F4"/>
        </w:rPr>
        <w:t>WHEN</w:t>
      </w:r>
      <w:r>
        <w:rPr>
          <w:rFonts w:ascii="Helvetica" w:hAnsi="Helvetica" w:cs="Helvetica"/>
          <w:color w:val="333344"/>
          <w:sz w:val="23"/>
          <w:szCs w:val="23"/>
        </w:rPr>
        <w:t>子句中的</w:t>
      </w:r>
      <w:r>
        <w:rPr>
          <w:rStyle w:val="HTML"/>
          <w:rFonts w:ascii="Consolas" w:hAnsi="Consolas" w:cs="Consolas"/>
          <w:color w:val="C7254E"/>
          <w:sz w:val="23"/>
          <w:szCs w:val="23"/>
          <w:shd w:val="clear" w:color="auto" w:fill="F9F2F4"/>
        </w:rPr>
        <w:t>when_expression</w:t>
      </w:r>
      <w:r>
        <w:rPr>
          <w:rFonts w:ascii="Helvetica" w:hAnsi="Helvetica" w:cs="Helvetica"/>
          <w:color w:val="333344"/>
          <w:sz w:val="23"/>
          <w:szCs w:val="23"/>
        </w:rPr>
        <w:t>与</w:t>
      </w:r>
      <w:r>
        <w:rPr>
          <w:rStyle w:val="HTML"/>
          <w:rFonts w:ascii="Consolas" w:hAnsi="Consolas" w:cs="Consolas"/>
          <w:color w:val="C7254E"/>
          <w:sz w:val="23"/>
          <w:szCs w:val="23"/>
          <w:shd w:val="clear" w:color="auto" w:fill="F9F2F4"/>
        </w:rPr>
        <w:t>case_expression</w:t>
      </w:r>
      <w:r>
        <w:rPr>
          <w:rFonts w:ascii="Helvetica" w:hAnsi="Helvetica" w:cs="Helvetica"/>
          <w:color w:val="333344"/>
          <w:sz w:val="23"/>
          <w:szCs w:val="23"/>
        </w:rPr>
        <w:t>的值匹配，则</w:t>
      </w:r>
      <w:r>
        <w:rPr>
          <w:rStyle w:val="HTML"/>
          <w:rFonts w:ascii="Consolas" w:hAnsi="Consolas" w:cs="Consolas"/>
          <w:color w:val="C7254E"/>
          <w:sz w:val="23"/>
          <w:szCs w:val="23"/>
          <w:shd w:val="clear" w:color="auto" w:fill="F9F2F4"/>
        </w:rPr>
        <w:t>ELSE</w:t>
      </w:r>
      <w:r>
        <w:rPr>
          <w:rFonts w:ascii="Helvetica" w:hAnsi="Helvetica" w:cs="Helvetica"/>
          <w:color w:val="333344"/>
          <w:sz w:val="23"/>
          <w:szCs w:val="23"/>
        </w:rPr>
        <w:t>子句中的命令将被执行。</w:t>
      </w:r>
      <w:r>
        <w:rPr>
          <w:rStyle w:val="HTML"/>
          <w:rFonts w:ascii="Consolas" w:hAnsi="Consolas" w:cs="Consolas"/>
          <w:color w:val="C7254E"/>
          <w:sz w:val="23"/>
          <w:szCs w:val="23"/>
          <w:shd w:val="clear" w:color="auto" w:fill="F9F2F4"/>
        </w:rPr>
        <w:t>ELSE</w:t>
      </w:r>
      <w:r>
        <w:rPr>
          <w:rFonts w:ascii="Helvetica" w:hAnsi="Helvetica" w:cs="Helvetica"/>
          <w:color w:val="333344"/>
          <w:sz w:val="23"/>
          <w:szCs w:val="23"/>
        </w:rPr>
        <w:t>子句是可选的。</w:t>
      </w:r>
      <w:r>
        <w:rPr>
          <w:rFonts w:ascii="Helvetica" w:hAnsi="Helvetica" w:cs="Helvetica"/>
          <w:color w:val="333344"/>
          <w:sz w:val="23"/>
          <w:szCs w:val="23"/>
        </w:rPr>
        <w:t xml:space="preserve"> </w:t>
      </w:r>
      <w:r>
        <w:rPr>
          <w:rFonts w:ascii="Helvetica" w:hAnsi="Helvetica" w:cs="Helvetica"/>
          <w:color w:val="333344"/>
          <w:sz w:val="23"/>
          <w:szCs w:val="23"/>
        </w:rPr>
        <w:t>如果省略</w:t>
      </w:r>
      <w:r>
        <w:rPr>
          <w:rStyle w:val="HTML"/>
          <w:rFonts w:ascii="Consolas" w:hAnsi="Consolas" w:cs="Consolas"/>
          <w:color w:val="C7254E"/>
          <w:sz w:val="23"/>
          <w:szCs w:val="23"/>
          <w:shd w:val="clear" w:color="auto" w:fill="F9F2F4"/>
        </w:rPr>
        <w:t>ELSE</w:t>
      </w:r>
      <w:r>
        <w:rPr>
          <w:rFonts w:ascii="Helvetica" w:hAnsi="Helvetica" w:cs="Helvetica"/>
          <w:color w:val="333344"/>
          <w:sz w:val="23"/>
          <w:szCs w:val="23"/>
        </w:rPr>
        <w:t>子句，并且找不到匹配项，</w:t>
      </w:r>
      <w:r>
        <w:rPr>
          <w:rFonts w:ascii="Helvetica" w:hAnsi="Helvetica" w:cs="Helvetica"/>
          <w:color w:val="333344"/>
          <w:sz w:val="23"/>
          <w:szCs w:val="23"/>
        </w:rPr>
        <w:t>MySQL</w:t>
      </w:r>
      <w:r>
        <w:rPr>
          <w:rFonts w:ascii="Helvetica" w:hAnsi="Helvetica" w:cs="Helvetica"/>
          <w:color w:val="333344"/>
          <w:sz w:val="23"/>
          <w:szCs w:val="23"/>
        </w:rPr>
        <w:t>将引发错误。</w:t>
      </w:r>
    </w:p>
    <w:p w:rsidR="00D1608D" w:rsidRDefault="00D1608D" w:rsidP="00D1608D">
      <w:pPr>
        <w:pStyle w:val="a4"/>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以下示例说明如何使用简单的</w:t>
      </w:r>
      <w:r>
        <w:rPr>
          <w:rStyle w:val="HTML"/>
          <w:rFonts w:ascii="Consolas" w:hAnsi="Consolas" w:cs="Consolas"/>
          <w:color w:val="C7254E"/>
          <w:sz w:val="23"/>
          <w:szCs w:val="23"/>
          <w:shd w:val="clear" w:color="auto" w:fill="F9F2F4"/>
        </w:rPr>
        <w:t>CASE</w:t>
      </w:r>
      <w:r>
        <w:rPr>
          <w:rFonts w:ascii="Helvetica" w:hAnsi="Helvetica" w:cs="Helvetica"/>
          <w:color w:val="333344"/>
          <w:sz w:val="23"/>
          <w:szCs w:val="23"/>
        </w:rPr>
        <w:t>语句：</w:t>
      </w:r>
    </w:p>
    <w:p w:rsidR="00D1608D" w:rsidRDefault="00D1608D" w:rsidP="00D1608D">
      <w:pPr>
        <w:pStyle w:val="HTML0"/>
        <w:shd w:val="clear" w:color="auto" w:fill="F5F2F0"/>
        <w:spacing w:before="120" w:after="120"/>
        <w:ind w:right="60"/>
        <w:rPr>
          <w:rStyle w:val="HTML"/>
          <w:rFonts w:ascii="Consolas" w:hAnsi="Consolas" w:cs="Consolas"/>
          <w:color w:val="000000"/>
          <w:sz w:val="20"/>
          <w:szCs w:val="20"/>
        </w:rPr>
      </w:pPr>
      <w:r>
        <w:rPr>
          <w:rStyle w:val="token"/>
          <w:rFonts w:ascii="Consolas" w:hAnsi="Consolas" w:cs="Consolas"/>
          <w:color w:val="0077AA"/>
          <w:sz w:val="20"/>
          <w:szCs w:val="20"/>
        </w:rPr>
        <w:t>DELIMITER</w:t>
      </w:r>
      <w:r>
        <w:rPr>
          <w:rStyle w:val="HTML"/>
          <w:rFonts w:ascii="Consolas" w:hAnsi="Consolas" w:cs="Consolas"/>
          <w:color w:val="000000"/>
          <w:sz w:val="20"/>
          <w:szCs w:val="20"/>
        </w:rPr>
        <w:t xml:space="preserve"> $$</w:t>
      </w:r>
    </w:p>
    <w:p w:rsidR="00D1608D" w:rsidRDefault="00D1608D" w:rsidP="00D1608D">
      <w:pPr>
        <w:pStyle w:val="HTML0"/>
        <w:shd w:val="clear" w:color="auto" w:fill="F5F2F0"/>
        <w:spacing w:before="120" w:after="120"/>
        <w:ind w:right="60"/>
        <w:rPr>
          <w:rStyle w:val="HTML"/>
          <w:rFonts w:ascii="Consolas" w:hAnsi="Consolas" w:cs="Consolas"/>
          <w:color w:val="000000"/>
          <w:sz w:val="20"/>
          <w:szCs w:val="20"/>
        </w:rPr>
      </w:pPr>
    </w:p>
    <w:p w:rsidR="00D1608D" w:rsidRDefault="00D1608D" w:rsidP="00D1608D">
      <w:pPr>
        <w:pStyle w:val="HTML0"/>
        <w:shd w:val="clear" w:color="auto" w:fill="F5F2F0"/>
        <w:spacing w:before="120" w:after="120"/>
        <w:ind w:right="60"/>
        <w:rPr>
          <w:rStyle w:val="HTML"/>
          <w:rFonts w:ascii="Consolas" w:hAnsi="Consolas" w:cs="Consolas"/>
          <w:color w:val="000000"/>
          <w:sz w:val="20"/>
          <w:szCs w:val="20"/>
        </w:rPr>
      </w:pPr>
      <w:r>
        <w:rPr>
          <w:rStyle w:val="token"/>
          <w:rFonts w:ascii="Consolas" w:hAnsi="Consolas" w:cs="Consolas"/>
          <w:color w:val="0077AA"/>
          <w:sz w:val="20"/>
          <w:szCs w:val="20"/>
        </w:rPr>
        <w:t>CREATE</w:t>
      </w:r>
      <w:r>
        <w:rPr>
          <w:rStyle w:val="HTML"/>
          <w:rFonts w:ascii="Consolas" w:hAnsi="Consolas" w:cs="Consolas"/>
          <w:color w:val="000000"/>
          <w:sz w:val="20"/>
          <w:szCs w:val="20"/>
        </w:rPr>
        <w:t xml:space="preserve"> </w:t>
      </w:r>
      <w:r>
        <w:rPr>
          <w:rStyle w:val="token"/>
          <w:rFonts w:ascii="Consolas" w:hAnsi="Consolas" w:cs="Consolas"/>
          <w:color w:val="0077AA"/>
          <w:sz w:val="20"/>
          <w:szCs w:val="20"/>
        </w:rPr>
        <w:t>PROCEDURE</w:t>
      </w:r>
      <w:r>
        <w:rPr>
          <w:rStyle w:val="HTML"/>
          <w:rFonts w:ascii="Consolas" w:hAnsi="Consolas" w:cs="Consolas"/>
          <w:color w:val="000000"/>
          <w:sz w:val="20"/>
          <w:szCs w:val="20"/>
        </w:rPr>
        <w:t xml:space="preserve"> </w:t>
      </w:r>
      <w:proofErr w:type="gramStart"/>
      <w:r>
        <w:rPr>
          <w:rStyle w:val="HTML"/>
          <w:rFonts w:ascii="Consolas" w:hAnsi="Consolas" w:cs="Consolas"/>
          <w:color w:val="000000"/>
          <w:sz w:val="20"/>
          <w:szCs w:val="20"/>
        </w:rPr>
        <w:t>GetCustomerShipping</w:t>
      </w:r>
      <w:r>
        <w:rPr>
          <w:rStyle w:val="token"/>
          <w:rFonts w:ascii="Consolas" w:hAnsi="Consolas" w:cs="Consolas"/>
          <w:color w:val="999999"/>
          <w:sz w:val="20"/>
          <w:szCs w:val="20"/>
        </w:rPr>
        <w:t>(</w:t>
      </w:r>
      <w:proofErr w:type="gramEnd"/>
    </w:p>
    <w:p w:rsidR="00D1608D" w:rsidRDefault="00D1608D" w:rsidP="00D1608D">
      <w:pPr>
        <w:pStyle w:val="HTML0"/>
        <w:shd w:val="clear" w:color="auto" w:fill="F5F2F0"/>
        <w:spacing w:before="120" w:after="120"/>
        <w:ind w:right="60"/>
        <w:rPr>
          <w:rStyle w:val="HTML"/>
          <w:rFonts w:ascii="Consolas" w:hAnsi="Consolas" w:cs="Consolas"/>
          <w:color w:val="000000"/>
          <w:sz w:val="20"/>
          <w:szCs w:val="20"/>
        </w:rPr>
      </w:pPr>
      <w:r>
        <w:rPr>
          <w:rStyle w:val="HTML"/>
          <w:rFonts w:ascii="Consolas" w:hAnsi="Consolas" w:cs="Consolas"/>
          <w:color w:val="000000"/>
          <w:sz w:val="20"/>
          <w:szCs w:val="20"/>
        </w:rPr>
        <w:t xml:space="preserve"> </w:t>
      </w:r>
      <w:proofErr w:type="gramStart"/>
      <w:r>
        <w:rPr>
          <w:rStyle w:val="token"/>
          <w:rFonts w:ascii="Consolas" w:hAnsi="Consolas" w:cs="Consolas"/>
          <w:color w:val="A67F59"/>
          <w:sz w:val="20"/>
          <w:szCs w:val="20"/>
        </w:rPr>
        <w:t>in</w:t>
      </w:r>
      <w:r>
        <w:rPr>
          <w:rStyle w:val="HTML"/>
          <w:rFonts w:ascii="Consolas" w:hAnsi="Consolas" w:cs="Consolas"/>
          <w:color w:val="000000"/>
          <w:sz w:val="20"/>
          <w:szCs w:val="20"/>
        </w:rPr>
        <w:t xml:space="preserve">  p</w:t>
      </w:r>
      <w:proofErr w:type="gramEnd"/>
      <w:r>
        <w:rPr>
          <w:rStyle w:val="HTML"/>
          <w:rFonts w:ascii="Consolas" w:hAnsi="Consolas" w:cs="Consolas"/>
          <w:color w:val="000000"/>
          <w:sz w:val="20"/>
          <w:szCs w:val="20"/>
        </w:rPr>
        <w:t xml:space="preserve">_customerNumber </w:t>
      </w:r>
      <w:r>
        <w:rPr>
          <w:rStyle w:val="token"/>
          <w:rFonts w:ascii="Consolas" w:hAnsi="Consolas" w:cs="Consolas"/>
          <w:color w:val="0077AA"/>
          <w:sz w:val="20"/>
          <w:szCs w:val="20"/>
        </w:rPr>
        <w:t>int</w:t>
      </w:r>
      <w:r>
        <w:rPr>
          <w:rStyle w:val="token"/>
          <w:rFonts w:ascii="Consolas" w:hAnsi="Consolas" w:cs="Consolas"/>
          <w:color w:val="999999"/>
          <w:sz w:val="20"/>
          <w:szCs w:val="20"/>
        </w:rPr>
        <w:t>(</w:t>
      </w:r>
      <w:r>
        <w:rPr>
          <w:rStyle w:val="token"/>
          <w:rFonts w:ascii="Consolas" w:hAnsi="Consolas" w:cs="Consolas"/>
          <w:color w:val="990055"/>
          <w:sz w:val="20"/>
          <w:szCs w:val="20"/>
        </w:rPr>
        <w:t>11</w:t>
      </w:r>
      <w:r>
        <w:rPr>
          <w:rStyle w:val="token"/>
          <w:rFonts w:ascii="Consolas" w:hAnsi="Consolas" w:cs="Consolas"/>
          <w:color w:val="999999"/>
          <w:sz w:val="20"/>
          <w:szCs w:val="20"/>
        </w:rPr>
        <w:t>),</w:t>
      </w:r>
      <w:r>
        <w:rPr>
          <w:rStyle w:val="HTML"/>
          <w:rFonts w:ascii="Consolas" w:hAnsi="Consolas" w:cs="Consolas"/>
          <w:color w:val="000000"/>
          <w:sz w:val="20"/>
          <w:szCs w:val="20"/>
        </w:rPr>
        <w:t xml:space="preserve"> </w:t>
      </w:r>
    </w:p>
    <w:p w:rsidR="00D1608D" w:rsidRDefault="00D1608D" w:rsidP="00D1608D">
      <w:pPr>
        <w:pStyle w:val="HTML0"/>
        <w:shd w:val="clear" w:color="auto" w:fill="F5F2F0"/>
        <w:spacing w:before="120" w:after="120"/>
        <w:ind w:right="60"/>
        <w:rPr>
          <w:rStyle w:val="HTML"/>
          <w:rFonts w:ascii="Consolas" w:hAnsi="Consolas" w:cs="Consolas"/>
          <w:color w:val="000000"/>
          <w:sz w:val="20"/>
          <w:szCs w:val="20"/>
        </w:rPr>
      </w:pPr>
      <w:r>
        <w:rPr>
          <w:rStyle w:val="HTML"/>
          <w:rFonts w:ascii="Consolas" w:hAnsi="Consolas" w:cs="Consolas"/>
          <w:color w:val="000000"/>
          <w:sz w:val="20"/>
          <w:szCs w:val="20"/>
        </w:rPr>
        <w:t xml:space="preserve"> </w:t>
      </w:r>
      <w:proofErr w:type="gramStart"/>
      <w:r>
        <w:rPr>
          <w:rStyle w:val="token"/>
          <w:rFonts w:ascii="Consolas" w:hAnsi="Consolas" w:cs="Consolas"/>
          <w:color w:val="0077AA"/>
          <w:sz w:val="20"/>
          <w:szCs w:val="20"/>
        </w:rPr>
        <w:t>out</w:t>
      </w:r>
      <w:proofErr w:type="gramEnd"/>
      <w:r>
        <w:rPr>
          <w:rStyle w:val="HTML"/>
          <w:rFonts w:ascii="Consolas" w:hAnsi="Consolas" w:cs="Consolas"/>
          <w:color w:val="000000"/>
          <w:sz w:val="20"/>
          <w:szCs w:val="20"/>
        </w:rPr>
        <w:t xml:space="preserve"> p_shiping        </w:t>
      </w:r>
      <w:r>
        <w:rPr>
          <w:rStyle w:val="token"/>
          <w:rFonts w:ascii="Consolas" w:hAnsi="Consolas" w:cs="Consolas"/>
          <w:color w:val="0077AA"/>
          <w:sz w:val="20"/>
          <w:szCs w:val="20"/>
        </w:rPr>
        <w:t>varchar</w:t>
      </w:r>
      <w:r>
        <w:rPr>
          <w:rStyle w:val="token"/>
          <w:rFonts w:ascii="Consolas" w:hAnsi="Consolas" w:cs="Consolas"/>
          <w:color w:val="999999"/>
          <w:sz w:val="20"/>
          <w:szCs w:val="20"/>
        </w:rPr>
        <w:t>(</w:t>
      </w:r>
      <w:r>
        <w:rPr>
          <w:rStyle w:val="token"/>
          <w:rFonts w:ascii="Consolas" w:hAnsi="Consolas" w:cs="Consolas"/>
          <w:color w:val="990055"/>
          <w:sz w:val="20"/>
          <w:szCs w:val="20"/>
        </w:rPr>
        <w:t>50</w:t>
      </w:r>
      <w:r>
        <w:rPr>
          <w:rStyle w:val="token"/>
          <w:rFonts w:ascii="Consolas" w:hAnsi="Consolas" w:cs="Consolas"/>
          <w:color w:val="999999"/>
          <w:sz w:val="20"/>
          <w:szCs w:val="20"/>
        </w:rPr>
        <w:t>))</w:t>
      </w:r>
    </w:p>
    <w:p w:rsidR="00D1608D" w:rsidRDefault="00D1608D" w:rsidP="00D1608D">
      <w:pPr>
        <w:pStyle w:val="HTML0"/>
        <w:shd w:val="clear" w:color="auto" w:fill="F5F2F0"/>
        <w:spacing w:before="120" w:after="120"/>
        <w:ind w:right="60"/>
        <w:rPr>
          <w:rStyle w:val="HTML"/>
          <w:rFonts w:ascii="Consolas" w:hAnsi="Consolas" w:cs="Consolas"/>
          <w:color w:val="000000"/>
          <w:sz w:val="20"/>
          <w:szCs w:val="20"/>
        </w:rPr>
      </w:pPr>
      <w:r>
        <w:rPr>
          <w:rStyle w:val="token"/>
          <w:rFonts w:ascii="Consolas" w:hAnsi="Consolas" w:cs="Consolas"/>
          <w:color w:val="0077AA"/>
          <w:sz w:val="20"/>
          <w:szCs w:val="20"/>
        </w:rPr>
        <w:t>BEGIN</w:t>
      </w:r>
    </w:p>
    <w:p w:rsidR="00D1608D" w:rsidRDefault="00D1608D" w:rsidP="00D1608D">
      <w:pPr>
        <w:pStyle w:val="HTML0"/>
        <w:shd w:val="clear" w:color="auto" w:fill="F5F2F0"/>
        <w:spacing w:before="120" w:after="120"/>
        <w:ind w:right="60"/>
        <w:rPr>
          <w:rStyle w:val="HTML"/>
          <w:rFonts w:ascii="Consolas" w:hAnsi="Consolas" w:cs="Consolas"/>
          <w:color w:val="000000"/>
          <w:sz w:val="20"/>
          <w:szCs w:val="20"/>
        </w:rPr>
      </w:pPr>
      <w:r>
        <w:rPr>
          <w:rStyle w:val="HTML"/>
          <w:rFonts w:ascii="Consolas" w:hAnsi="Consolas" w:cs="Consolas"/>
          <w:color w:val="000000"/>
          <w:sz w:val="20"/>
          <w:szCs w:val="20"/>
        </w:rPr>
        <w:t xml:space="preserve">    </w:t>
      </w:r>
      <w:r>
        <w:rPr>
          <w:rStyle w:val="token"/>
          <w:rFonts w:ascii="Consolas" w:hAnsi="Consolas" w:cs="Consolas"/>
          <w:color w:val="0077AA"/>
          <w:sz w:val="20"/>
          <w:szCs w:val="20"/>
        </w:rPr>
        <w:t>DECLARE</w:t>
      </w:r>
      <w:r>
        <w:rPr>
          <w:rStyle w:val="HTML"/>
          <w:rFonts w:ascii="Consolas" w:hAnsi="Consolas" w:cs="Consolas"/>
          <w:color w:val="000000"/>
          <w:sz w:val="20"/>
          <w:szCs w:val="20"/>
        </w:rPr>
        <w:t xml:space="preserve"> customerCountry </w:t>
      </w:r>
      <w:proofErr w:type="gramStart"/>
      <w:r>
        <w:rPr>
          <w:rStyle w:val="token"/>
          <w:rFonts w:ascii="Consolas" w:hAnsi="Consolas" w:cs="Consolas"/>
          <w:color w:val="0077AA"/>
          <w:sz w:val="20"/>
          <w:szCs w:val="20"/>
        </w:rPr>
        <w:t>varchar</w:t>
      </w:r>
      <w:r>
        <w:rPr>
          <w:rStyle w:val="token"/>
          <w:rFonts w:ascii="Consolas" w:hAnsi="Consolas" w:cs="Consolas"/>
          <w:color w:val="999999"/>
          <w:sz w:val="20"/>
          <w:szCs w:val="20"/>
        </w:rPr>
        <w:t>(</w:t>
      </w:r>
      <w:proofErr w:type="gramEnd"/>
      <w:r>
        <w:rPr>
          <w:rStyle w:val="token"/>
          <w:rFonts w:ascii="Consolas" w:hAnsi="Consolas" w:cs="Consolas"/>
          <w:color w:val="990055"/>
          <w:sz w:val="20"/>
          <w:szCs w:val="20"/>
        </w:rPr>
        <w:t>50</w:t>
      </w:r>
      <w:r>
        <w:rPr>
          <w:rStyle w:val="token"/>
          <w:rFonts w:ascii="Consolas" w:hAnsi="Consolas" w:cs="Consolas"/>
          <w:color w:val="999999"/>
          <w:sz w:val="20"/>
          <w:szCs w:val="20"/>
        </w:rPr>
        <w:t>);</w:t>
      </w:r>
    </w:p>
    <w:p w:rsidR="00D1608D" w:rsidRDefault="00D1608D" w:rsidP="00D1608D">
      <w:pPr>
        <w:pStyle w:val="HTML0"/>
        <w:shd w:val="clear" w:color="auto" w:fill="F5F2F0"/>
        <w:spacing w:before="120" w:after="120"/>
        <w:ind w:right="60"/>
        <w:rPr>
          <w:rStyle w:val="HTML"/>
          <w:rFonts w:ascii="Consolas" w:hAnsi="Consolas" w:cs="Consolas"/>
          <w:color w:val="000000"/>
          <w:sz w:val="20"/>
          <w:szCs w:val="20"/>
        </w:rPr>
      </w:pPr>
    </w:p>
    <w:p w:rsidR="00D1608D" w:rsidRDefault="00D1608D" w:rsidP="00D1608D">
      <w:pPr>
        <w:pStyle w:val="HTML0"/>
        <w:shd w:val="clear" w:color="auto" w:fill="F5F2F0"/>
        <w:spacing w:before="120" w:after="120"/>
        <w:ind w:right="60"/>
        <w:rPr>
          <w:rStyle w:val="HTML"/>
          <w:rFonts w:ascii="Consolas" w:hAnsi="Consolas" w:cs="Consolas"/>
          <w:color w:val="000000"/>
          <w:sz w:val="20"/>
          <w:szCs w:val="20"/>
        </w:rPr>
      </w:pPr>
      <w:r>
        <w:rPr>
          <w:rStyle w:val="HTML"/>
          <w:rFonts w:ascii="Consolas" w:hAnsi="Consolas" w:cs="Consolas"/>
          <w:color w:val="000000"/>
          <w:sz w:val="20"/>
          <w:szCs w:val="20"/>
        </w:rPr>
        <w:t xml:space="preserve">    </w:t>
      </w:r>
      <w:r>
        <w:rPr>
          <w:rStyle w:val="token"/>
          <w:rFonts w:ascii="Consolas" w:hAnsi="Consolas" w:cs="Consolas"/>
          <w:color w:val="0077AA"/>
          <w:sz w:val="20"/>
          <w:szCs w:val="20"/>
        </w:rPr>
        <w:t>SELECT</w:t>
      </w:r>
      <w:r>
        <w:rPr>
          <w:rStyle w:val="HTML"/>
          <w:rFonts w:ascii="Consolas" w:hAnsi="Consolas" w:cs="Consolas"/>
          <w:color w:val="000000"/>
          <w:sz w:val="20"/>
          <w:szCs w:val="20"/>
        </w:rPr>
        <w:t xml:space="preserve"> country </w:t>
      </w:r>
      <w:r>
        <w:rPr>
          <w:rStyle w:val="token"/>
          <w:rFonts w:ascii="Consolas" w:hAnsi="Consolas" w:cs="Consolas"/>
          <w:color w:val="0077AA"/>
          <w:sz w:val="20"/>
          <w:szCs w:val="20"/>
        </w:rPr>
        <w:t>INTO</w:t>
      </w:r>
      <w:r>
        <w:rPr>
          <w:rStyle w:val="HTML"/>
          <w:rFonts w:ascii="Consolas" w:hAnsi="Consolas" w:cs="Consolas"/>
          <w:color w:val="000000"/>
          <w:sz w:val="20"/>
          <w:szCs w:val="20"/>
        </w:rPr>
        <w:t xml:space="preserve"> customerCountry</w:t>
      </w:r>
    </w:p>
    <w:p w:rsidR="00D1608D" w:rsidRDefault="00D1608D" w:rsidP="00D1608D">
      <w:pPr>
        <w:pStyle w:val="HTML0"/>
        <w:shd w:val="clear" w:color="auto" w:fill="F5F2F0"/>
        <w:spacing w:before="120" w:after="120"/>
        <w:ind w:right="60"/>
        <w:rPr>
          <w:rStyle w:val="HTML"/>
          <w:rFonts w:ascii="Consolas" w:hAnsi="Consolas" w:cs="Consolas"/>
          <w:color w:val="000000"/>
          <w:sz w:val="20"/>
          <w:szCs w:val="20"/>
        </w:rPr>
      </w:pPr>
      <w:r>
        <w:rPr>
          <w:rStyle w:val="HTML"/>
          <w:rFonts w:ascii="Consolas" w:hAnsi="Consolas" w:cs="Consolas"/>
          <w:color w:val="000000"/>
          <w:sz w:val="20"/>
          <w:szCs w:val="20"/>
        </w:rPr>
        <w:t xml:space="preserve"> </w:t>
      </w:r>
      <w:r>
        <w:rPr>
          <w:rStyle w:val="token"/>
          <w:rFonts w:ascii="Consolas" w:hAnsi="Consolas" w:cs="Consolas"/>
          <w:color w:val="0077AA"/>
          <w:sz w:val="20"/>
          <w:szCs w:val="20"/>
        </w:rPr>
        <w:t>FROM</w:t>
      </w:r>
      <w:r>
        <w:rPr>
          <w:rStyle w:val="HTML"/>
          <w:rFonts w:ascii="Consolas" w:hAnsi="Consolas" w:cs="Consolas"/>
          <w:color w:val="000000"/>
          <w:sz w:val="20"/>
          <w:szCs w:val="20"/>
        </w:rPr>
        <w:t xml:space="preserve"> customers</w:t>
      </w:r>
    </w:p>
    <w:p w:rsidR="00D1608D" w:rsidRDefault="00D1608D" w:rsidP="00D1608D">
      <w:pPr>
        <w:pStyle w:val="HTML0"/>
        <w:shd w:val="clear" w:color="auto" w:fill="F5F2F0"/>
        <w:spacing w:before="120" w:after="120"/>
        <w:ind w:right="60"/>
        <w:rPr>
          <w:rStyle w:val="HTML"/>
          <w:rFonts w:ascii="Consolas" w:hAnsi="Consolas" w:cs="Consolas"/>
          <w:color w:val="000000"/>
          <w:sz w:val="20"/>
          <w:szCs w:val="20"/>
        </w:rPr>
      </w:pPr>
      <w:r>
        <w:rPr>
          <w:rStyle w:val="HTML"/>
          <w:rFonts w:ascii="Consolas" w:hAnsi="Consolas" w:cs="Consolas"/>
          <w:color w:val="000000"/>
          <w:sz w:val="20"/>
          <w:szCs w:val="20"/>
        </w:rPr>
        <w:t xml:space="preserve"> </w:t>
      </w:r>
      <w:r>
        <w:rPr>
          <w:rStyle w:val="token"/>
          <w:rFonts w:ascii="Consolas" w:hAnsi="Consolas" w:cs="Consolas"/>
          <w:color w:val="0077AA"/>
          <w:sz w:val="20"/>
          <w:szCs w:val="20"/>
        </w:rPr>
        <w:t>WHERE</w:t>
      </w:r>
      <w:r>
        <w:rPr>
          <w:rStyle w:val="HTML"/>
          <w:rFonts w:ascii="Consolas" w:hAnsi="Consolas" w:cs="Consolas"/>
          <w:color w:val="000000"/>
          <w:sz w:val="20"/>
          <w:szCs w:val="20"/>
        </w:rPr>
        <w:t xml:space="preserve"> customerNumber </w:t>
      </w:r>
      <w:r>
        <w:rPr>
          <w:rStyle w:val="token"/>
          <w:rFonts w:ascii="Consolas" w:hAnsi="Consolas" w:cs="Consolas"/>
          <w:color w:val="A67F59"/>
          <w:sz w:val="20"/>
          <w:szCs w:val="20"/>
        </w:rPr>
        <w:t>=</w:t>
      </w:r>
      <w:r>
        <w:rPr>
          <w:rStyle w:val="HTML"/>
          <w:rFonts w:ascii="Consolas" w:hAnsi="Consolas" w:cs="Consolas"/>
          <w:color w:val="000000"/>
          <w:sz w:val="20"/>
          <w:szCs w:val="20"/>
        </w:rPr>
        <w:t xml:space="preserve"> p_customerNumber</w:t>
      </w:r>
      <w:r>
        <w:rPr>
          <w:rStyle w:val="token"/>
          <w:rFonts w:ascii="Consolas" w:hAnsi="Consolas" w:cs="Consolas"/>
          <w:color w:val="999999"/>
          <w:sz w:val="20"/>
          <w:szCs w:val="20"/>
        </w:rPr>
        <w:t>;</w:t>
      </w:r>
    </w:p>
    <w:p w:rsidR="00D1608D" w:rsidRDefault="00D1608D" w:rsidP="00D1608D">
      <w:pPr>
        <w:pStyle w:val="HTML0"/>
        <w:shd w:val="clear" w:color="auto" w:fill="F5F2F0"/>
        <w:spacing w:before="120" w:after="120"/>
        <w:ind w:right="60"/>
        <w:rPr>
          <w:rStyle w:val="HTML"/>
          <w:rFonts w:ascii="Consolas" w:hAnsi="Consolas" w:cs="Consolas"/>
          <w:color w:val="000000"/>
          <w:sz w:val="20"/>
          <w:szCs w:val="20"/>
        </w:rPr>
      </w:pPr>
    </w:p>
    <w:p w:rsidR="00D1608D" w:rsidRDefault="00D1608D" w:rsidP="00D1608D">
      <w:pPr>
        <w:pStyle w:val="HTML0"/>
        <w:shd w:val="clear" w:color="auto" w:fill="F5F2F0"/>
        <w:spacing w:before="120" w:after="120"/>
        <w:ind w:right="60"/>
        <w:rPr>
          <w:rStyle w:val="HTML"/>
          <w:rFonts w:ascii="Consolas" w:hAnsi="Consolas" w:cs="Consolas"/>
          <w:color w:val="000000"/>
          <w:sz w:val="20"/>
          <w:szCs w:val="20"/>
        </w:rPr>
      </w:pPr>
      <w:r>
        <w:rPr>
          <w:rStyle w:val="HTML"/>
          <w:rFonts w:ascii="Consolas" w:hAnsi="Consolas" w:cs="Consolas"/>
          <w:color w:val="000000"/>
          <w:sz w:val="20"/>
          <w:szCs w:val="20"/>
        </w:rPr>
        <w:t xml:space="preserve">    </w:t>
      </w:r>
      <w:r>
        <w:rPr>
          <w:rStyle w:val="token"/>
          <w:rFonts w:ascii="Consolas" w:hAnsi="Consolas" w:cs="Consolas"/>
          <w:color w:val="0077AA"/>
          <w:sz w:val="20"/>
          <w:szCs w:val="20"/>
        </w:rPr>
        <w:t>CASE</w:t>
      </w:r>
      <w:r>
        <w:rPr>
          <w:rStyle w:val="HTML"/>
          <w:rFonts w:ascii="Consolas" w:hAnsi="Consolas" w:cs="Consolas"/>
          <w:color w:val="000000"/>
          <w:sz w:val="20"/>
          <w:szCs w:val="20"/>
        </w:rPr>
        <w:t xml:space="preserve"> customerCountry</w:t>
      </w:r>
    </w:p>
    <w:p w:rsidR="00D1608D" w:rsidRDefault="00D1608D" w:rsidP="00D1608D">
      <w:pPr>
        <w:pStyle w:val="HTML0"/>
        <w:shd w:val="clear" w:color="auto" w:fill="F5F2F0"/>
        <w:spacing w:before="120" w:after="120"/>
        <w:ind w:right="60"/>
        <w:rPr>
          <w:rStyle w:val="HTML"/>
          <w:rFonts w:ascii="Consolas" w:hAnsi="Consolas" w:cs="Consolas"/>
          <w:color w:val="000000"/>
          <w:sz w:val="20"/>
          <w:szCs w:val="20"/>
        </w:rPr>
      </w:pPr>
      <w:r>
        <w:rPr>
          <w:rStyle w:val="HTML"/>
          <w:rFonts w:ascii="Consolas" w:hAnsi="Consolas" w:cs="Consolas"/>
          <w:color w:val="000000"/>
          <w:sz w:val="20"/>
          <w:szCs w:val="20"/>
        </w:rPr>
        <w:t xml:space="preserve"> </w:t>
      </w:r>
      <w:proofErr w:type="gramStart"/>
      <w:r>
        <w:rPr>
          <w:rStyle w:val="token"/>
          <w:rFonts w:ascii="Consolas" w:hAnsi="Consolas" w:cs="Consolas"/>
          <w:color w:val="0077AA"/>
          <w:sz w:val="20"/>
          <w:szCs w:val="20"/>
        </w:rPr>
        <w:t>WHEN</w:t>
      </w:r>
      <w:r>
        <w:rPr>
          <w:rStyle w:val="HTML"/>
          <w:rFonts w:ascii="Consolas" w:hAnsi="Consolas" w:cs="Consolas"/>
          <w:color w:val="000000"/>
          <w:sz w:val="20"/>
          <w:szCs w:val="20"/>
        </w:rPr>
        <w:t xml:space="preserve">  </w:t>
      </w:r>
      <w:r>
        <w:rPr>
          <w:rStyle w:val="token"/>
          <w:rFonts w:ascii="Consolas" w:hAnsi="Consolas" w:cs="Consolas"/>
          <w:color w:val="669900"/>
          <w:sz w:val="20"/>
          <w:szCs w:val="20"/>
        </w:rPr>
        <w:t>'USA'</w:t>
      </w:r>
      <w:proofErr w:type="gramEnd"/>
      <w:r>
        <w:rPr>
          <w:rStyle w:val="HTML"/>
          <w:rFonts w:ascii="Consolas" w:hAnsi="Consolas" w:cs="Consolas"/>
          <w:color w:val="000000"/>
          <w:sz w:val="20"/>
          <w:szCs w:val="20"/>
        </w:rPr>
        <w:t xml:space="preserve"> </w:t>
      </w:r>
      <w:r>
        <w:rPr>
          <w:rStyle w:val="token"/>
          <w:rFonts w:ascii="Consolas" w:hAnsi="Consolas" w:cs="Consolas"/>
          <w:color w:val="0077AA"/>
          <w:sz w:val="20"/>
          <w:szCs w:val="20"/>
        </w:rPr>
        <w:t>THEN</w:t>
      </w:r>
    </w:p>
    <w:p w:rsidR="00D1608D" w:rsidRDefault="00D1608D" w:rsidP="00D1608D">
      <w:pPr>
        <w:pStyle w:val="HTML0"/>
        <w:shd w:val="clear" w:color="auto" w:fill="F5F2F0"/>
        <w:spacing w:before="120" w:after="120"/>
        <w:ind w:right="60"/>
        <w:rPr>
          <w:rStyle w:val="HTML"/>
          <w:rFonts w:ascii="Consolas" w:hAnsi="Consolas" w:cs="Consolas"/>
          <w:color w:val="000000"/>
          <w:sz w:val="20"/>
          <w:szCs w:val="20"/>
        </w:rPr>
      </w:pPr>
      <w:r>
        <w:rPr>
          <w:rStyle w:val="HTML"/>
          <w:rFonts w:ascii="Consolas" w:hAnsi="Consolas" w:cs="Consolas"/>
          <w:color w:val="000000"/>
          <w:sz w:val="20"/>
          <w:szCs w:val="20"/>
        </w:rPr>
        <w:t xml:space="preserve">    </w:t>
      </w:r>
      <w:r>
        <w:rPr>
          <w:rStyle w:val="token"/>
          <w:rFonts w:ascii="Consolas" w:hAnsi="Consolas" w:cs="Consolas"/>
          <w:color w:val="0077AA"/>
          <w:sz w:val="20"/>
          <w:szCs w:val="20"/>
        </w:rPr>
        <w:t>SET</w:t>
      </w:r>
      <w:r>
        <w:rPr>
          <w:rStyle w:val="HTML"/>
          <w:rFonts w:ascii="Consolas" w:hAnsi="Consolas" w:cs="Consolas"/>
          <w:color w:val="000000"/>
          <w:sz w:val="20"/>
          <w:szCs w:val="20"/>
        </w:rPr>
        <w:t xml:space="preserve"> p_shiping </w:t>
      </w:r>
      <w:r>
        <w:rPr>
          <w:rStyle w:val="token"/>
          <w:rFonts w:ascii="Consolas" w:hAnsi="Consolas" w:cs="Consolas"/>
          <w:color w:val="A67F59"/>
          <w:sz w:val="20"/>
          <w:szCs w:val="20"/>
        </w:rPr>
        <w:t>=</w:t>
      </w:r>
      <w:r>
        <w:rPr>
          <w:rStyle w:val="HTML"/>
          <w:rFonts w:ascii="Consolas" w:hAnsi="Consolas" w:cs="Consolas"/>
          <w:color w:val="000000"/>
          <w:sz w:val="20"/>
          <w:szCs w:val="20"/>
        </w:rPr>
        <w:t xml:space="preserve"> </w:t>
      </w:r>
      <w:r>
        <w:rPr>
          <w:rStyle w:val="token"/>
          <w:rFonts w:ascii="Consolas" w:hAnsi="Consolas" w:cs="Consolas"/>
          <w:color w:val="669900"/>
          <w:sz w:val="20"/>
          <w:szCs w:val="20"/>
        </w:rPr>
        <w:t>'2-day Shipping'</w:t>
      </w:r>
      <w:r>
        <w:rPr>
          <w:rStyle w:val="token"/>
          <w:rFonts w:ascii="Consolas" w:hAnsi="Consolas" w:cs="Consolas"/>
          <w:color w:val="999999"/>
          <w:sz w:val="20"/>
          <w:szCs w:val="20"/>
        </w:rPr>
        <w:t>;</w:t>
      </w:r>
    </w:p>
    <w:p w:rsidR="00D1608D" w:rsidRDefault="00D1608D" w:rsidP="00D1608D">
      <w:pPr>
        <w:pStyle w:val="HTML0"/>
        <w:shd w:val="clear" w:color="auto" w:fill="F5F2F0"/>
        <w:spacing w:before="120" w:after="120"/>
        <w:ind w:right="60"/>
        <w:rPr>
          <w:rStyle w:val="HTML"/>
          <w:rFonts w:ascii="Consolas" w:hAnsi="Consolas" w:cs="Consolas"/>
          <w:color w:val="000000"/>
          <w:sz w:val="20"/>
          <w:szCs w:val="20"/>
        </w:rPr>
      </w:pPr>
      <w:r>
        <w:rPr>
          <w:rStyle w:val="HTML"/>
          <w:rFonts w:ascii="Consolas" w:hAnsi="Consolas" w:cs="Consolas"/>
          <w:color w:val="000000"/>
          <w:sz w:val="20"/>
          <w:szCs w:val="20"/>
        </w:rPr>
        <w:t xml:space="preserve"> </w:t>
      </w:r>
      <w:r>
        <w:rPr>
          <w:rStyle w:val="token"/>
          <w:rFonts w:ascii="Consolas" w:hAnsi="Consolas" w:cs="Consolas"/>
          <w:color w:val="0077AA"/>
          <w:sz w:val="20"/>
          <w:szCs w:val="20"/>
        </w:rPr>
        <w:t>WHEN</w:t>
      </w:r>
      <w:r>
        <w:rPr>
          <w:rStyle w:val="HTML"/>
          <w:rFonts w:ascii="Consolas" w:hAnsi="Consolas" w:cs="Consolas"/>
          <w:color w:val="000000"/>
          <w:sz w:val="20"/>
          <w:szCs w:val="20"/>
        </w:rPr>
        <w:t xml:space="preserve"> </w:t>
      </w:r>
      <w:r>
        <w:rPr>
          <w:rStyle w:val="token"/>
          <w:rFonts w:ascii="Consolas" w:hAnsi="Consolas" w:cs="Consolas"/>
          <w:color w:val="669900"/>
          <w:sz w:val="20"/>
          <w:szCs w:val="20"/>
        </w:rPr>
        <w:t>'Canada'</w:t>
      </w:r>
      <w:r>
        <w:rPr>
          <w:rStyle w:val="HTML"/>
          <w:rFonts w:ascii="Consolas" w:hAnsi="Consolas" w:cs="Consolas"/>
          <w:color w:val="000000"/>
          <w:sz w:val="20"/>
          <w:szCs w:val="20"/>
        </w:rPr>
        <w:t xml:space="preserve"> </w:t>
      </w:r>
      <w:r>
        <w:rPr>
          <w:rStyle w:val="token"/>
          <w:rFonts w:ascii="Consolas" w:hAnsi="Consolas" w:cs="Consolas"/>
          <w:color w:val="0077AA"/>
          <w:sz w:val="20"/>
          <w:szCs w:val="20"/>
        </w:rPr>
        <w:t>THEN</w:t>
      </w:r>
    </w:p>
    <w:p w:rsidR="00D1608D" w:rsidRDefault="00D1608D" w:rsidP="00D1608D">
      <w:pPr>
        <w:pStyle w:val="HTML0"/>
        <w:shd w:val="clear" w:color="auto" w:fill="F5F2F0"/>
        <w:spacing w:before="120" w:after="120"/>
        <w:ind w:right="60"/>
        <w:rPr>
          <w:rStyle w:val="HTML"/>
          <w:rFonts w:ascii="Consolas" w:hAnsi="Consolas" w:cs="Consolas"/>
          <w:color w:val="000000"/>
          <w:sz w:val="20"/>
          <w:szCs w:val="20"/>
        </w:rPr>
      </w:pPr>
      <w:r>
        <w:rPr>
          <w:rStyle w:val="HTML"/>
          <w:rFonts w:ascii="Consolas" w:hAnsi="Consolas" w:cs="Consolas"/>
          <w:color w:val="000000"/>
          <w:sz w:val="20"/>
          <w:szCs w:val="20"/>
        </w:rPr>
        <w:t xml:space="preserve">    </w:t>
      </w:r>
      <w:r>
        <w:rPr>
          <w:rStyle w:val="token"/>
          <w:rFonts w:ascii="Consolas" w:hAnsi="Consolas" w:cs="Consolas"/>
          <w:color w:val="0077AA"/>
          <w:sz w:val="20"/>
          <w:szCs w:val="20"/>
        </w:rPr>
        <w:t>SET</w:t>
      </w:r>
      <w:r>
        <w:rPr>
          <w:rStyle w:val="HTML"/>
          <w:rFonts w:ascii="Consolas" w:hAnsi="Consolas" w:cs="Consolas"/>
          <w:color w:val="000000"/>
          <w:sz w:val="20"/>
          <w:szCs w:val="20"/>
        </w:rPr>
        <w:t xml:space="preserve"> p_shiping </w:t>
      </w:r>
      <w:r>
        <w:rPr>
          <w:rStyle w:val="token"/>
          <w:rFonts w:ascii="Consolas" w:hAnsi="Consolas" w:cs="Consolas"/>
          <w:color w:val="A67F59"/>
          <w:sz w:val="20"/>
          <w:szCs w:val="20"/>
        </w:rPr>
        <w:t>=</w:t>
      </w:r>
      <w:r>
        <w:rPr>
          <w:rStyle w:val="HTML"/>
          <w:rFonts w:ascii="Consolas" w:hAnsi="Consolas" w:cs="Consolas"/>
          <w:color w:val="000000"/>
          <w:sz w:val="20"/>
          <w:szCs w:val="20"/>
        </w:rPr>
        <w:t xml:space="preserve"> </w:t>
      </w:r>
      <w:r>
        <w:rPr>
          <w:rStyle w:val="token"/>
          <w:rFonts w:ascii="Consolas" w:hAnsi="Consolas" w:cs="Consolas"/>
          <w:color w:val="669900"/>
          <w:sz w:val="20"/>
          <w:szCs w:val="20"/>
        </w:rPr>
        <w:t>'3-day Shipping'</w:t>
      </w:r>
      <w:r>
        <w:rPr>
          <w:rStyle w:val="token"/>
          <w:rFonts w:ascii="Consolas" w:hAnsi="Consolas" w:cs="Consolas"/>
          <w:color w:val="999999"/>
          <w:sz w:val="20"/>
          <w:szCs w:val="20"/>
        </w:rPr>
        <w:t>;</w:t>
      </w:r>
    </w:p>
    <w:p w:rsidR="00D1608D" w:rsidRDefault="00D1608D" w:rsidP="00D1608D">
      <w:pPr>
        <w:pStyle w:val="HTML0"/>
        <w:shd w:val="clear" w:color="auto" w:fill="F5F2F0"/>
        <w:spacing w:before="120" w:after="120"/>
        <w:ind w:right="60"/>
        <w:rPr>
          <w:rStyle w:val="HTML"/>
          <w:rFonts w:ascii="Consolas" w:hAnsi="Consolas" w:cs="Consolas"/>
          <w:color w:val="000000"/>
          <w:sz w:val="20"/>
          <w:szCs w:val="20"/>
        </w:rPr>
      </w:pPr>
      <w:r>
        <w:rPr>
          <w:rStyle w:val="HTML"/>
          <w:rFonts w:ascii="Consolas" w:hAnsi="Consolas" w:cs="Consolas"/>
          <w:color w:val="000000"/>
          <w:sz w:val="20"/>
          <w:szCs w:val="20"/>
        </w:rPr>
        <w:t xml:space="preserve"> </w:t>
      </w:r>
      <w:r>
        <w:rPr>
          <w:rStyle w:val="token"/>
          <w:rFonts w:ascii="Consolas" w:hAnsi="Consolas" w:cs="Consolas"/>
          <w:color w:val="0077AA"/>
          <w:sz w:val="20"/>
          <w:szCs w:val="20"/>
        </w:rPr>
        <w:t>ELSE</w:t>
      </w:r>
    </w:p>
    <w:p w:rsidR="00D1608D" w:rsidRDefault="00D1608D" w:rsidP="00D1608D">
      <w:pPr>
        <w:pStyle w:val="HTML0"/>
        <w:shd w:val="clear" w:color="auto" w:fill="F5F2F0"/>
        <w:spacing w:before="120" w:after="120"/>
        <w:ind w:right="60"/>
        <w:rPr>
          <w:rStyle w:val="HTML"/>
          <w:rFonts w:ascii="Consolas" w:hAnsi="Consolas" w:cs="Consolas"/>
          <w:color w:val="000000"/>
          <w:sz w:val="20"/>
          <w:szCs w:val="20"/>
        </w:rPr>
      </w:pPr>
      <w:r>
        <w:rPr>
          <w:rStyle w:val="HTML"/>
          <w:rFonts w:ascii="Consolas" w:hAnsi="Consolas" w:cs="Consolas"/>
          <w:color w:val="000000"/>
          <w:sz w:val="20"/>
          <w:szCs w:val="20"/>
        </w:rPr>
        <w:t xml:space="preserve">    </w:t>
      </w:r>
      <w:r>
        <w:rPr>
          <w:rStyle w:val="token"/>
          <w:rFonts w:ascii="Consolas" w:hAnsi="Consolas" w:cs="Consolas"/>
          <w:color w:val="0077AA"/>
          <w:sz w:val="20"/>
          <w:szCs w:val="20"/>
        </w:rPr>
        <w:t>SET</w:t>
      </w:r>
      <w:r>
        <w:rPr>
          <w:rStyle w:val="HTML"/>
          <w:rFonts w:ascii="Consolas" w:hAnsi="Consolas" w:cs="Consolas"/>
          <w:color w:val="000000"/>
          <w:sz w:val="20"/>
          <w:szCs w:val="20"/>
        </w:rPr>
        <w:t xml:space="preserve"> p_shiping </w:t>
      </w:r>
      <w:r>
        <w:rPr>
          <w:rStyle w:val="token"/>
          <w:rFonts w:ascii="Consolas" w:hAnsi="Consolas" w:cs="Consolas"/>
          <w:color w:val="A67F59"/>
          <w:sz w:val="20"/>
          <w:szCs w:val="20"/>
        </w:rPr>
        <w:t>=</w:t>
      </w:r>
      <w:r>
        <w:rPr>
          <w:rStyle w:val="HTML"/>
          <w:rFonts w:ascii="Consolas" w:hAnsi="Consolas" w:cs="Consolas"/>
          <w:color w:val="000000"/>
          <w:sz w:val="20"/>
          <w:szCs w:val="20"/>
        </w:rPr>
        <w:t xml:space="preserve"> </w:t>
      </w:r>
      <w:r>
        <w:rPr>
          <w:rStyle w:val="token"/>
          <w:rFonts w:ascii="Consolas" w:hAnsi="Consolas" w:cs="Consolas"/>
          <w:color w:val="669900"/>
          <w:sz w:val="20"/>
          <w:szCs w:val="20"/>
        </w:rPr>
        <w:t>'5-day Shipping'</w:t>
      </w:r>
      <w:r>
        <w:rPr>
          <w:rStyle w:val="token"/>
          <w:rFonts w:ascii="Consolas" w:hAnsi="Consolas" w:cs="Consolas"/>
          <w:color w:val="999999"/>
          <w:sz w:val="20"/>
          <w:szCs w:val="20"/>
        </w:rPr>
        <w:t>;</w:t>
      </w:r>
    </w:p>
    <w:p w:rsidR="00D1608D" w:rsidRDefault="00D1608D" w:rsidP="00D1608D">
      <w:pPr>
        <w:pStyle w:val="HTML0"/>
        <w:shd w:val="clear" w:color="auto" w:fill="F5F2F0"/>
        <w:spacing w:before="120" w:after="120"/>
        <w:ind w:right="60"/>
        <w:rPr>
          <w:rStyle w:val="HTML"/>
          <w:rFonts w:ascii="Consolas" w:hAnsi="Consolas" w:cs="Consolas"/>
          <w:color w:val="000000"/>
          <w:sz w:val="20"/>
          <w:szCs w:val="20"/>
        </w:rPr>
      </w:pPr>
      <w:r>
        <w:rPr>
          <w:rStyle w:val="HTML"/>
          <w:rFonts w:ascii="Consolas" w:hAnsi="Consolas" w:cs="Consolas"/>
          <w:color w:val="000000"/>
          <w:sz w:val="20"/>
          <w:szCs w:val="20"/>
        </w:rPr>
        <w:lastRenderedPageBreak/>
        <w:t xml:space="preserve"> </w:t>
      </w:r>
      <w:r>
        <w:rPr>
          <w:rStyle w:val="token"/>
          <w:rFonts w:ascii="Consolas" w:hAnsi="Consolas" w:cs="Consolas"/>
          <w:color w:val="0077AA"/>
          <w:sz w:val="20"/>
          <w:szCs w:val="20"/>
        </w:rPr>
        <w:t>END</w:t>
      </w:r>
      <w:r>
        <w:rPr>
          <w:rStyle w:val="HTML"/>
          <w:rFonts w:ascii="Consolas" w:hAnsi="Consolas" w:cs="Consolas"/>
          <w:color w:val="000000"/>
          <w:sz w:val="20"/>
          <w:szCs w:val="20"/>
        </w:rPr>
        <w:t xml:space="preserve"> </w:t>
      </w:r>
      <w:r>
        <w:rPr>
          <w:rStyle w:val="token"/>
          <w:rFonts w:ascii="Consolas" w:hAnsi="Consolas" w:cs="Consolas"/>
          <w:color w:val="0077AA"/>
          <w:sz w:val="20"/>
          <w:szCs w:val="20"/>
        </w:rPr>
        <w:t>CASE</w:t>
      </w:r>
      <w:r>
        <w:rPr>
          <w:rStyle w:val="token"/>
          <w:rFonts w:ascii="Consolas" w:hAnsi="Consolas" w:cs="Consolas"/>
          <w:color w:val="999999"/>
          <w:sz w:val="20"/>
          <w:szCs w:val="20"/>
        </w:rPr>
        <w:t>;</w:t>
      </w:r>
    </w:p>
    <w:p w:rsidR="00D1608D" w:rsidRDefault="00D1608D" w:rsidP="00D1608D">
      <w:pPr>
        <w:pStyle w:val="HTML0"/>
        <w:shd w:val="clear" w:color="auto" w:fill="F5F2F0"/>
        <w:spacing w:before="120" w:after="120"/>
        <w:ind w:right="60"/>
        <w:rPr>
          <w:rStyle w:val="HTML"/>
          <w:rFonts w:ascii="Consolas" w:hAnsi="Consolas" w:cs="Consolas"/>
          <w:color w:val="000000"/>
          <w:sz w:val="20"/>
          <w:szCs w:val="20"/>
        </w:rPr>
      </w:pPr>
    </w:p>
    <w:p w:rsidR="00D1608D" w:rsidRDefault="00D1608D" w:rsidP="00D1608D">
      <w:pPr>
        <w:pStyle w:val="HTML0"/>
        <w:shd w:val="clear" w:color="auto" w:fill="F5F2F0"/>
        <w:spacing w:before="120" w:after="120"/>
        <w:ind w:right="60"/>
        <w:rPr>
          <w:rStyle w:val="HTML"/>
          <w:rFonts w:ascii="Consolas" w:hAnsi="Consolas" w:cs="Consolas"/>
          <w:color w:val="000000"/>
          <w:sz w:val="20"/>
          <w:szCs w:val="20"/>
        </w:rPr>
      </w:pPr>
      <w:r>
        <w:rPr>
          <w:rStyle w:val="token"/>
          <w:rFonts w:ascii="Consolas" w:hAnsi="Consolas" w:cs="Consolas"/>
          <w:color w:val="0077AA"/>
          <w:sz w:val="20"/>
          <w:szCs w:val="20"/>
        </w:rPr>
        <w:t>END</w:t>
      </w:r>
      <w:r>
        <w:rPr>
          <w:rStyle w:val="HTML"/>
          <w:rFonts w:ascii="Consolas" w:hAnsi="Consolas" w:cs="Consolas"/>
          <w:color w:val="000000"/>
          <w:sz w:val="20"/>
          <w:szCs w:val="20"/>
        </w:rPr>
        <w:t>$$</w:t>
      </w:r>
    </w:p>
    <w:p w:rsidR="00D1608D" w:rsidRDefault="00D1608D" w:rsidP="00D1608D">
      <w:pPr>
        <w:pStyle w:val="HTML0"/>
        <w:shd w:val="clear" w:color="auto" w:fill="F5F2F0"/>
        <w:spacing w:before="120" w:after="120"/>
        <w:rPr>
          <w:rFonts w:ascii="Consolas" w:hAnsi="Consolas" w:cs="Consolas"/>
          <w:color w:val="000000"/>
          <w:sz w:val="20"/>
          <w:szCs w:val="20"/>
        </w:rPr>
      </w:pPr>
      <w:r>
        <w:rPr>
          <w:rFonts w:ascii="Consolas" w:hAnsi="Consolas" w:cs="Consolas"/>
          <w:color w:val="BBBBBB"/>
          <w:sz w:val="16"/>
          <w:szCs w:val="16"/>
        </w:rPr>
        <w:t>SQL</w:t>
      </w:r>
    </w:p>
    <w:p w:rsidR="00D1608D" w:rsidRDefault="00D1608D" w:rsidP="00D1608D">
      <w:pPr>
        <w:pStyle w:val="a4"/>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上面存储过程是如何工作的？</w:t>
      </w:r>
    </w:p>
    <w:p w:rsidR="00D1608D" w:rsidRDefault="00D1608D" w:rsidP="00D1608D">
      <w:pPr>
        <w:pStyle w:val="a4"/>
        <w:numPr>
          <w:ilvl w:val="0"/>
          <w:numId w:val="17"/>
        </w:numPr>
        <w:shd w:val="clear" w:color="auto" w:fill="FFFFFF"/>
        <w:spacing w:before="0" w:beforeAutospacing="0" w:after="120" w:afterAutospacing="0"/>
        <w:ind w:left="690"/>
        <w:rPr>
          <w:rFonts w:ascii="Helvetica" w:hAnsi="Helvetica" w:cs="Helvetica"/>
          <w:color w:val="333344"/>
          <w:sz w:val="23"/>
          <w:szCs w:val="23"/>
        </w:rPr>
      </w:pPr>
      <w:r>
        <w:rPr>
          <w:rStyle w:val="HTML"/>
          <w:rFonts w:ascii="Consolas" w:hAnsi="Consolas" w:cs="Consolas"/>
          <w:color w:val="C7254E"/>
          <w:sz w:val="23"/>
          <w:szCs w:val="23"/>
          <w:shd w:val="clear" w:color="auto" w:fill="F9F2F4"/>
        </w:rPr>
        <w:t>GetCustomerShipping</w:t>
      </w:r>
      <w:r>
        <w:rPr>
          <w:rFonts w:ascii="Helvetica" w:hAnsi="Helvetica" w:cs="Helvetica"/>
          <w:color w:val="333344"/>
          <w:sz w:val="23"/>
          <w:szCs w:val="23"/>
        </w:rPr>
        <w:t>存储过程接受客户编号作为</w:t>
      </w:r>
      <w:r>
        <w:rPr>
          <w:rStyle w:val="HTML"/>
          <w:rFonts w:ascii="Consolas" w:hAnsi="Consolas" w:cs="Consolas"/>
          <w:color w:val="C7254E"/>
          <w:sz w:val="23"/>
          <w:szCs w:val="23"/>
          <w:shd w:val="clear" w:color="auto" w:fill="F9F2F4"/>
        </w:rPr>
        <w:t>IN</w:t>
      </w:r>
      <w:hyperlink r:id="rId78" w:tgtFrame="_blank" w:tooltip="参数" w:history="1">
        <w:r w:rsidRPr="00BE1956">
          <w:rPr>
            <w:color w:val="333344"/>
          </w:rPr>
          <w:t>参数</w:t>
        </w:r>
      </w:hyperlink>
      <w:r>
        <w:rPr>
          <w:rFonts w:ascii="Helvetica" w:hAnsi="Helvetica" w:cs="Helvetica"/>
          <w:color w:val="333344"/>
          <w:sz w:val="23"/>
          <w:szCs w:val="23"/>
        </w:rPr>
        <w:t>，并根据客户所在国家返回运送时间。</w:t>
      </w:r>
    </w:p>
    <w:p w:rsidR="00D1608D" w:rsidRDefault="00D1608D" w:rsidP="00D1608D">
      <w:pPr>
        <w:pStyle w:val="a4"/>
        <w:numPr>
          <w:ilvl w:val="0"/>
          <w:numId w:val="17"/>
        </w:numPr>
        <w:shd w:val="clear" w:color="auto" w:fill="FFFFFF"/>
        <w:spacing w:before="0" w:beforeAutospacing="0" w:after="120" w:afterAutospacing="0"/>
        <w:ind w:left="690"/>
        <w:rPr>
          <w:rFonts w:ascii="Helvetica" w:hAnsi="Helvetica" w:cs="Helvetica" w:hint="eastAsia"/>
          <w:color w:val="333344"/>
          <w:sz w:val="23"/>
          <w:szCs w:val="23"/>
        </w:rPr>
      </w:pPr>
      <w:r>
        <w:rPr>
          <w:rFonts w:ascii="Helvetica" w:hAnsi="Helvetica" w:cs="Helvetica"/>
          <w:color w:val="333344"/>
          <w:sz w:val="23"/>
          <w:szCs w:val="23"/>
        </w:rPr>
        <w:t>在存储过程中，首先，我们根据输入的客户编号得到客户的国家。然后使用简单</w:t>
      </w:r>
      <w:r>
        <w:rPr>
          <w:rStyle w:val="HTML"/>
          <w:rFonts w:ascii="Consolas" w:hAnsi="Consolas" w:cs="Consolas"/>
          <w:color w:val="C7254E"/>
          <w:sz w:val="23"/>
          <w:szCs w:val="23"/>
          <w:shd w:val="clear" w:color="auto" w:fill="F9F2F4"/>
        </w:rPr>
        <w:t>CASE</w:t>
      </w:r>
      <w:r>
        <w:rPr>
          <w:rFonts w:ascii="Helvetica" w:hAnsi="Helvetica" w:cs="Helvetica"/>
          <w:color w:val="333344"/>
          <w:sz w:val="23"/>
          <w:szCs w:val="23"/>
        </w:rPr>
        <w:t>语句来比较客户的国家来确定运送期。如果客户位于美国</w:t>
      </w:r>
      <w:r>
        <w:rPr>
          <w:rFonts w:ascii="Helvetica" w:hAnsi="Helvetica" w:cs="Helvetica"/>
          <w:color w:val="333344"/>
          <w:sz w:val="23"/>
          <w:szCs w:val="23"/>
        </w:rPr>
        <w:t>(</w:t>
      </w:r>
      <w:r>
        <w:rPr>
          <w:rStyle w:val="HTML"/>
          <w:rFonts w:ascii="Consolas" w:hAnsi="Consolas" w:cs="Consolas"/>
          <w:color w:val="C7254E"/>
          <w:sz w:val="23"/>
          <w:szCs w:val="23"/>
          <w:shd w:val="clear" w:color="auto" w:fill="F9F2F4"/>
        </w:rPr>
        <w:t>USA</w:t>
      </w:r>
      <w:r>
        <w:rPr>
          <w:rFonts w:ascii="Helvetica" w:hAnsi="Helvetica" w:cs="Helvetica"/>
          <w:color w:val="333344"/>
          <w:sz w:val="23"/>
          <w:szCs w:val="23"/>
        </w:rPr>
        <w:t>)</w:t>
      </w:r>
      <w:r>
        <w:rPr>
          <w:rFonts w:ascii="Helvetica" w:hAnsi="Helvetica" w:cs="Helvetica"/>
          <w:color w:val="333344"/>
          <w:sz w:val="23"/>
          <w:szCs w:val="23"/>
        </w:rPr>
        <w:t>，则运送期为</w:t>
      </w:r>
      <w:r>
        <w:rPr>
          <w:rStyle w:val="HTML"/>
          <w:rFonts w:ascii="Consolas" w:hAnsi="Consolas" w:cs="Consolas"/>
          <w:color w:val="C7254E"/>
          <w:sz w:val="23"/>
          <w:szCs w:val="23"/>
          <w:shd w:val="clear" w:color="auto" w:fill="F9F2F4"/>
        </w:rPr>
        <w:t>2</w:t>
      </w:r>
      <w:r>
        <w:rPr>
          <w:rFonts w:ascii="Helvetica" w:hAnsi="Helvetica" w:cs="Helvetica"/>
          <w:color w:val="333344"/>
          <w:sz w:val="23"/>
          <w:szCs w:val="23"/>
        </w:rPr>
        <w:t>天。</w:t>
      </w:r>
      <w:r>
        <w:rPr>
          <w:rFonts w:ascii="Helvetica" w:hAnsi="Helvetica" w:cs="Helvetica"/>
          <w:color w:val="333344"/>
          <w:sz w:val="23"/>
          <w:szCs w:val="23"/>
        </w:rPr>
        <w:t xml:space="preserve"> </w:t>
      </w:r>
      <w:r>
        <w:rPr>
          <w:rFonts w:ascii="Helvetica" w:hAnsi="Helvetica" w:cs="Helvetica"/>
          <w:color w:val="333344"/>
          <w:sz w:val="23"/>
          <w:szCs w:val="23"/>
        </w:rPr>
        <w:t>如果客户在加拿大，运送期为</w:t>
      </w:r>
      <w:r>
        <w:rPr>
          <w:rStyle w:val="HTML"/>
          <w:rFonts w:ascii="Consolas" w:hAnsi="Consolas" w:cs="Consolas"/>
          <w:color w:val="C7254E"/>
          <w:sz w:val="23"/>
          <w:szCs w:val="23"/>
          <w:shd w:val="clear" w:color="auto" w:fill="F9F2F4"/>
        </w:rPr>
        <w:t>3</w:t>
      </w:r>
      <w:r>
        <w:rPr>
          <w:rFonts w:ascii="Helvetica" w:hAnsi="Helvetica" w:cs="Helvetica"/>
          <w:color w:val="333344"/>
          <w:sz w:val="23"/>
          <w:szCs w:val="23"/>
        </w:rPr>
        <w:t>天。</w:t>
      </w:r>
      <w:r>
        <w:rPr>
          <w:rFonts w:ascii="Helvetica" w:hAnsi="Helvetica" w:cs="Helvetica"/>
          <w:color w:val="333344"/>
          <w:sz w:val="23"/>
          <w:szCs w:val="23"/>
        </w:rPr>
        <w:t xml:space="preserve"> </w:t>
      </w:r>
      <w:r>
        <w:rPr>
          <w:rFonts w:ascii="Helvetica" w:hAnsi="Helvetica" w:cs="Helvetica"/>
          <w:color w:val="333344"/>
          <w:sz w:val="23"/>
          <w:szCs w:val="23"/>
        </w:rPr>
        <w:t>来自其他国家的客户则需要</w:t>
      </w:r>
      <w:r>
        <w:rPr>
          <w:rStyle w:val="HTML"/>
          <w:rFonts w:ascii="Consolas" w:hAnsi="Consolas" w:cs="Consolas"/>
          <w:color w:val="C7254E"/>
          <w:sz w:val="23"/>
          <w:szCs w:val="23"/>
          <w:shd w:val="clear" w:color="auto" w:fill="F9F2F4"/>
        </w:rPr>
        <w:t>5</w:t>
      </w:r>
      <w:r>
        <w:rPr>
          <w:rFonts w:ascii="Helvetica" w:hAnsi="Helvetica" w:cs="Helvetica"/>
          <w:color w:val="333344"/>
          <w:sz w:val="23"/>
          <w:szCs w:val="23"/>
        </w:rPr>
        <w:t>天的运输时间。</w:t>
      </w:r>
    </w:p>
    <w:p w:rsidR="00BE1956" w:rsidRPr="00BE1956" w:rsidRDefault="00BE1956" w:rsidP="00BE1956">
      <w:pPr>
        <w:pStyle w:val="a7"/>
        <w:widowControl/>
        <w:numPr>
          <w:ilvl w:val="0"/>
          <w:numId w:val="17"/>
        </w:numPr>
        <w:shd w:val="clear" w:color="auto" w:fill="FFFFFF"/>
        <w:spacing w:after="120"/>
        <w:ind w:firstLineChars="0"/>
        <w:jc w:val="left"/>
        <w:rPr>
          <w:rFonts w:ascii="Helvetica" w:eastAsia="宋体" w:hAnsi="Helvetica" w:cs="Helvetica"/>
          <w:color w:val="333344"/>
          <w:kern w:val="0"/>
          <w:sz w:val="23"/>
          <w:szCs w:val="23"/>
        </w:rPr>
      </w:pPr>
      <w:r w:rsidRPr="00BE1956">
        <w:rPr>
          <w:rFonts w:ascii="Helvetica" w:eastAsia="宋体" w:hAnsi="Helvetica" w:cs="Helvetica"/>
          <w:color w:val="333344"/>
          <w:kern w:val="0"/>
          <w:sz w:val="23"/>
          <w:szCs w:val="23"/>
        </w:rPr>
        <w:t>以下是上述存储过程的测试脚本：</w:t>
      </w:r>
    </w:p>
    <w:p w:rsidR="00BE1956" w:rsidRPr="00BE1956" w:rsidRDefault="00BE1956" w:rsidP="00BE1956">
      <w:pPr>
        <w:pStyle w:val="a7"/>
        <w:widowControl/>
        <w:numPr>
          <w:ilvl w:val="0"/>
          <w:numId w:val="17"/>
        </w:num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firstLineChars="0"/>
        <w:jc w:val="left"/>
        <w:rPr>
          <w:rFonts w:ascii="Consolas" w:eastAsia="宋体" w:hAnsi="Consolas" w:cs="Consolas"/>
          <w:color w:val="000000"/>
          <w:kern w:val="0"/>
          <w:sz w:val="20"/>
          <w:szCs w:val="20"/>
        </w:rPr>
      </w:pPr>
      <w:r w:rsidRPr="00BE1956">
        <w:rPr>
          <w:rFonts w:ascii="Consolas" w:eastAsia="宋体" w:hAnsi="Consolas" w:cs="Consolas"/>
          <w:color w:val="0077AA"/>
          <w:kern w:val="0"/>
          <w:sz w:val="20"/>
          <w:szCs w:val="20"/>
        </w:rPr>
        <w:t>SET</w:t>
      </w:r>
      <w:r w:rsidRPr="00BE1956">
        <w:rPr>
          <w:rFonts w:ascii="Consolas" w:eastAsia="宋体" w:hAnsi="Consolas" w:cs="Consolas"/>
          <w:color w:val="000000"/>
          <w:kern w:val="0"/>
          <w:sz w:val="20"/>
          <w:szCs w:val="20"/>
        </w:rPr>
        <w:t xml:space="preserve"> </w:t>
      </w:r>
      <w:r w:rsidRPr="00BE1956">
        <w:rPr>
          <w:rFonts w:ascii="Consolas" w:eastAsia="宋体" w:hAnsi="Consolas" w:cs="Consolas"/>
          <w:color w:val="EE9900"/>
          <w:kern w:val="0"/>
          <w:sz w:val="20"/>
          <w:szCs w:val="20"/>
        </w:rPr>
        <w:t>@customerNo</w:t>
      </w:r>
      <w:r w:rsidRPr="00BE1956">
        <w:rPr>
          <w:rFonts w:ascii="Consolas" w:eastAsia="宋体" w:hAnsi="Consolas" w:cs="Consolas"/>
          <w:color w:val="000000"/>
          <w:kern w:val="0"/>
          <w:sz w:val="20"/>
          <w:szCs w:val="20"/>
        </w:rPr>
        <w:t xml:space="preserve"> </w:t>
      </w:r>
      <w:r w:rsidRPr="00BE1956">
        <w:rPr>
          <w:rFonts w:ascii="Consolas" w:eastAsia="宋体" w:hAnsi="Consolas" w:cs="Consolas"/>
          <w:color w:val="A67F59"/>
          <w:kern w:val="0"/>
          <w:sz w:val="20"/>
          <w:szCs w:val="20"/>
        </w:rPr>
        <w:t>=</w:t>
      </w:r>
      <w:r w:rsidRPr="00BE1956">
        <w:rPr>
          <w:rFonts w:ascii="Consolas" w:eastAsia="宋体" w:hAnsi="Consolas" w:cs="Consolas"/>
          <w:color w:val="000000"/>
          <w:kern w:val="0"/>
          <w:sz w:val="20"/>
          <w:szCs w:val="20"/>
        </w:rPr>
        <w:t xml:space="preserve"> </w:t>
      </w:r>
      <w:r w:rsidRPr="00BE1956">
        <w:rPr>
          <w:rFonts w:ascii="Consolas" w:eastAsia="宋体" w:hAnsi="Consolas" w:cs="Consolas"/>
          <w:color w:val="990055"/>
          <w:kern w:val="0"/>
          <w:sz w:val="20"/>
          <w:szCs w:val="20"/>
        </w:rPr>
        <w:t>112</w:t>
      </w:r>
      <w:r w:rsidRPr="00BE1956">
        <w:rPr>
          <w:rFonts w:ascii="Consolas" w:eastAsia="宋体" w:hAnsi="Consolas" w:cs="Consolas"/>
          <w:color w:val="999999"/>
          <w:kern w:val="0"/>
          <w:sz w:val="20"/>
          <w:szCs w:val="20"/>
        </w:rPr>
        <w:t>;</w:t>
      </w:r>
    </w:p>
    <w:p w:rsidR="00BE1956" w:rsidRPr="00BE1956" w:rsidRDefault="00BE1956" w:rsidP="00BE1956">
      <w:pPr>
        <w:pStyle w:val="a7"/>
        <w:widowControl/>
        <w:numPr>
          <w:ilvl w:val="0"/>
          <w:numId w:val="17"/>
        </w:num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firstLineChars="0"/>
        <w:jc w:val="left"/>
        <w:rPr>
          <w:rFonts w:ascii="Consolas" w:eastAsia="宋体" w:hAnsi="Consolas" w:cs="Consolas"/>
          <w:color w:val="000000"/>
          <w:kern w:val="0"/>
          <w:sz w:val="20"/>
          <w:szCs w:val="20"/>
        </w:rPr>
      </w:pPr>
    </w:p>
    <w:p w:rsidR="00BE1956" w:rsidRPr="00BE1956" w:rsidRDefault="00BE1956" w:rsidP="00BE1956">
      <w:pPr>
        <w:pStyle w:val="a7"/>
        <w:widowControl/>
        <w:numPr>
          <w:ilvl w:val="0"/>
          <w:numId w:val="17"/>
        </w:num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firstLineChars="0"/>
        <w:jc w:val="left"/>
        <w:rPr>
          <w:rFonts w:ascii="Consolas" w:eastAsia="宋体" w:hAnsi="Consolas" w:cs="Consolas"/>
          <w:color w:val="000000"/>
          <w:kern w:val="0"/>
          <w:sz w:val="20"/>
          <w:szCs w:val="20"/>
        </w:rPr>
      </w:pPr>
      <w:r w:rsidRPr="00BE1956">
        <w:rPr>
          <w:rFonts w:ascii="Consolas" w:eastAsia="宋体" w:hAnsi="Consolas" w:cs="Consolas"/>
          <w:color w:val="0077AA"/>
          <w:kern w:val="0"/>
          <w:sz w:val="20"/>
          <w:szCs w:val="20"/>
        </w:rPr>
        <w:t>SELECT</w:t>
      </w:r>
      <w:r w:rsidRPr="00BE1956">
        <w:rPr>
          <w:rFonts w:ascii="Consolas" w:eastAsia="宋体" w:hAnsi="Consolas" w:cs="Consolas"/>
          <w:color w:val="000000"/>
          <w:kern w:val="0"/>
          <w:sz w:val="20"/>
          <w:szCs w:val="20"/>
        </w:rPr>
        <w:t xml:space="preserve"> country </w:t>
      </w:r>
      <w:r w:rsidRPr="00BE1956">
        <w:rPr>
          <w:rFonts w:ascii="Consolas" w:eastAsia="宋体" w:hAnsi="Consolas" w:cs="Consolas"/>
          <w:color w:val="0077AA"/>
          <w:kern w:val="0"/>
          <w:sz w:val="20"/>
          <w:szCs w:val="20"/>
        </w:rPr>
        <w:t>into</w:t>
      </w:r>
      <w:r w:rsidRPr="00BE1956">
        <w:rPr>
          <w:rFonts w:ascii="Consolas" w:eastAsia="宋体" w:hAnsi="Consolas" w:cs="Consolas"/>
          <w:color w:val="000000"/>
          <w:kern w:val="0"/>
          <w:sz w:val="20"/>
          <w:szCs w:val="20"/>
        </w:rPr>
        <w:t xml:space="preserve"> </w:t>
      </w:r>
      <w:r w:rsidRPr="00BE1956">
        <w:rPr>
          <w:rFonts w:ascii="Consolas" w:eastAsia="宋体" w:hAnsi="Consolas" w:cs="Consolas"/>
          <w:color w:val="EE9900"/>
          <w:kern w:val="0"/>
          <w:sz w:val="20"/>
          <w:szCs w:val="20"/>
        </w:rPr>
        <w:t>@country</w:t>
      </w:r>
    </w:p>
    <w:p w:rsidR="00BE1956" w:rsidRPr="00BE1956" w:rsidRDefault="00BE1956" w:rsidP="00BE1956">
      <w:pPr>
        <w:pStyle w:val="a7"/>
        <w:widowControl/>
        <w:numPr>
          <w:ilvl w:val="0"/>
          <w:numId w:val="17"/>
        </w:num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firstLineChars="0"/>
        <w:jc w:val="left"/>
        <w:rPr>
          <w:rFonts w:ascii="Consolas" w:eastAsia="宋体" w:hAnsi="Consolas" w:cs="Consolas"/>
          <w:color w:val="000000"/>
          <w:kern w:val="0"/>
          <w:sz w:val="20"/>
          <w:szCs w:val="20"/>
        </w:rPr>
      </w:pPr>
      <w:r w:rsidRPr="00BE1956">
        <w:rPr>
          <w:rFonts w:ascii="Consolas" w:eastAsia="宋体" w:hAnsi="Consolas" w:cs="Consolas"/>
          <w:color w:val="0077AA"/>
          <w:kern w:val="0"/>
          <w:sz w:val="20"/>
          <w:szCs w:val="20"/>
        </w:rPr>
        <w:t>FROM</w:t>
      </w:r>
      <w:r w:rsidRPr="00BE1956">
        <w:rPr>
          <w:rFonts w:ascii="Consolas" w:eastAsia="宋体" w:hAnsi="Consolas" w:cs="Consolas"/>
          <w:color w:val="000000"/>
          <w:kern w:val="0"/>
          <w:sz w:val="20"/>
          <w:szCs w:val="20"/>
        </w:rPr>
        <w:t xml:space="preserve"> customers</w:t>
      </w:r>
    </w:p>
    <w:p w:rsidR="00BE1956" w:rsidRPr="00BE1956" w:rsidRDefault="00BE1956" w:rsidP="00BE1956">
      <w:pPr>
        <w:pStyle w:val="a7"/>
        <w:widowControl/>
        <w:numPr>
          <w:ilvl w:val="0"/>
          <w:numId w:val="17"/>
        </w:num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firstLineChars="0"/>
        <w:jc w:val="left"/>
        <w:rPr>
          <w:rFonts w:ascii="Consolas" w:eastAsia="宋体" w:hAnsi="Consolas" w:cs="Consolas"/>
          <w:color w:val="000000"/>
          <w:kern w:val="0"/>
          <w:sz w:val="20"/>
          <w:szCs w:val="20"/>
        </w:rPr>
      </w:pPr>
      <w:r w:rsidRPr="00BE1956">
        <w:rPr>
          <w:rFonts w:ascii="Consolas" w:eastAsia="宋体" w:hAnsi="Consolas" w:cs="Consolas"/>
          <w:color w:val="0077AA"/>
          <w:kern w:val="0"/>
          <w:sz w:val="20"/>
          <w:szCs w:val="20"/>
        </w:rPr>
        <w:t>WHERE</w:t>
      </w:r>
      <w:r w:rsidRPr="00BE1956">
        <w:rPr>
          <w:rFonts w:ascii="Consolas" w:eastAsia="宋体" w:hAnsi="Consolas" w:cs="Consolas"/>
          <w:color w:val="000000"/>
          <w:kern w:val="0"/>
          <w:sz w:val="20"/>
          <w:szCs w:val="20"/>
        </w:rPr>
        <w:t xml:space="preserve"> customernumber </w:t>
      </w:r>
      <w:r w:rsidRPr="00BE1956">
        <w:rPr>
          <w:rFonts w:ascii="Consolas" w:eastAsia="宋体" w:hAnsi="Consolas" w:cs="Consolas"/>
          <w:color w:val="A67F59"/>
          <w:kern w:val="0"/>
          <w:sz w:val="20"/>
          <w:szCs w:val="20"/>
        </w:rPr>
        <w:t>=</w:t>
      </w:r>
      <w:r w:rsidRPr="00BE1956">
        <w:rPr>
          <w:rFonts w:ascii="Consolas" w:eastAsia="宋体" w:hAnsi="Consolas" w:cs="Consolas"/>
          <w:color w:val="000000"/>
          <w:kern w:val="0"/>
          <w:sz w:val="20"/>
          <w:szCs w:val="20"/>
        </w:rPr>
        <w:t xml:space="preserve"> </w:t>
      </w:r>
      <w:r w:rsidRPr="00BE1956">
        <w:rPr>
          <w:rFonts w:ascii="Consolas" w:eastAsia="宋体" w:hAnsi="Consolas" w:cs="Consolas"/>
          <w:color w:val="EE9900"/>
          <w:kern w:val="0"/>
          <w:sz w:val="20"/>
          <w:szCs w:val="20"/>
        </w:rPr>
        <w:t>@customerNo</w:t>
      </w:r>
      <w:r w:rsidRPr="00BE1956">
        <w:rPr>
          <w:rFonts w:ascii="Consolas" w:eastAsia="宋体" w:hAnsi="Consolas" w:cs="Consolas"/>
          <w:color w:val="999999"/>
          <w:kern w:val="0"/>
          <w:sz w:val="20"/>
          <w:szCs w:val="20"/>
        </w:rPr>
        <w:t>;</w:t>
      </w:r>
    </w:p>
    <w:p w:rsidR="00BE1956" w:rsidRPr="00BE1956" w:rsidRDefault="00BE1956" w:rsidP="00BE1956">
      <w:pPr>
        <w:pStyle w:val="a7"/>
        <w:widowControl/>
        <w:numPr>
          <w:ilvl w:val="0"/>
          <w:numId w:val="17"/>
        </w:num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firstLineChars="0"/>
        <w:jc w:val="left"/>
        <w:rPr>
          <w:rFonts w:ascii="Consolas" w:eastAsia="宋体" w:hAnsi="Consolas" w:cs="Consolas"/>
          <w:color w:val="000000"/>
          <w:kern w:val="0"/>
          <w:sz w:val="20"/>
          <w:szCs w:val="20"/>
        </w:rPr>
      </w:pPr>
    </w:p>
    <w:p w:rsidR="00BE1956" w:rsidRPr="00BE1956" w:rsidRDefault="00BE1956" w:rsidP="00BE1956">
      <w:pPr>
        <w:pStyle w:val="a7"/>
        <w:widowControl/>
        <w:numPr>
          <w:ilvl w:val="0"/>
          <w:numId w:val="17"/>
        </w:num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firstLineChars="0"/>
        <w:jc w:val="left"/>
        <w:rPr>
          <w:rFonts w:ascii="Consolas" w:eastAsia="宋体" w:hAnsi="Consolas" w:cs="Consolas"/>
          <w:color w:val="000000"/>
          <w:kern w:val="0"/>
          <w:sz w:val="20"/>
          <w:szCs w:val="20"/>
        </w:rPr>
      </w:pPr>
      <w:r w:rsidRPr="00BE1956">
        <w:rPr>
          <w:rFonts w:ascii="Consolas" w:eastAsia="宋体" w:hAnsi="Consolas" w:cs="Consolas"/>
          <w:color w:val="0077AA"/>
          <w:kern w:val="0"/>
          <w:sz w:val="20"/>
          <w:szCs w:val="20"/>
        </w:rPr>
        <w:t>CALL</w:t>
      </w:r>
      <w:r w:rsidRPr="00BE1956">
        <w:rPr>
          <w:rFonts w:ascii="Consolas" w:eastAsia="宋体" w:hAnsi="Consolas" w:cs="Consolas"/>
          <w:color w:val="000000"/>
          <w:kern w:val="0"/>
          <w:sz w:val="20"/>
          <w:szCs w:val="20"/>
        </w:rPr>
        <w:t xml:space="preserve"> GetCustomerShipping</w:t>
      </w:r>
      <w:r w:rsidRPr="00BE1956">
        <w:rPr>
          <w:rFonts w:ascii="Consolas" w:eastAsia="宋体" w:hAnsi="Consolas" w:cs="Consolas"/>
          <w:color w:val="999999"/>
          <w:kern w:val="0"/>
          <w:sz w:val="20"/>
          <w:szCs w:val="20"/>
        </w:rPr>
        <w:t>(</w:t>
      </w:r>
      <w:r w:rsidRPr="00BE1956">
        <w:rPr>
          <w:rFonts w:ascii="Consolas" w:eastAsia="宋体" w:hAnsi="Consolas" w:cs="Consolas"/>
          <w:color w:val="EE9900"/>
          <w:kern w:val="0"/>
          <w:sz w:val="20"/>
          <w:szCs w:val="20"/>
        </w:rPr>
        <w:t>@customerNo</w:t>
      </w:r>
      <w:r w:rsidRPr="00BE1956">
        <w:rPr>
          <w:rFonts w:ascii="Consolas" w:eastAsia="宋体" w:hAnsi="Consolas" w:cs="Consolas"/>
          <w:color w:val="999999"/>
          <w:kern w:val="0"/>
          <w:sz w:val="20"/>
          <w:szCs w:val="20"/>
        </w:rPr>
        <w:t>,</w:t>
      </w:r>
      <w:r w:rsidRPr="00BE1956">
        <w:rPr>
          <w:rFonts w:ascii="Consolas" w:eastAsia="宋体" w:hAnsi="Consolas" w:cs="Consolas"/>
          <w:color w:val="EE9900"/>
          <w:kern w:val="0"/>
          <w:sz w:val="20"/>
          <w:szCs w:val="20"/>
        </w:rPr>
        <w:t>@shipping</w:t>
      </w:r>
      <w:r w:rsidRPr="00BE1956">
        <w:rPr>
          <w:rFonts w:ascii="Consolas" w:eastAsia="宋体" w:hAnsi="Consolas" w:cs="Consolas"/>
          <w:color w:val="999999"/>
          <w:kern w:val="0"/>
          <w:sz w:val="20"/>
          <w:szCs w:val="20"/>
        </w:rPr>
        <w:t>);</w:t>
      </w:r>
    </w:p>
    <w:p w:rsidR="00BE1956" w:rsidRPr="00BE1956" w:rsidRDefault="00BE1956" w:rsidP="00BE1956">
      <w:pPr>
        <w:pStyle w:val="a7"/>
        <w:widowControl/>
        <w:numPr>
          <w:ilvl w:val="0"/>
          <w:numId w:val="17"/>
        </w:num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firstLineChars="0"/>
        <w:jc w:val="left"/>
        <w:rPr>
          <w:rFonts w:ascii="Consolas" w:eastAsia="宋体" w:hAnsi="Consolas" w:cs="Consolas"/>
          <w:color w:val="000000"/>
          <w:kern w:val="0"/>
          <w:sz w:val="20"/>
          <w:szCs w:val="20"/>
        </w:rPr>
      </w:pPr>
    </w:p>
    <w:p w:rsidR="00BE1956" w:rsidRPr="00BE1956" w:rsidRDefault="00BE1956" w:rsidP="00BE1956">
      <w:pPr>
        <w:pStyle w:val="a7"/>
        <w:widowControl/>
        <w:numPr>
          <w:ilvl w:val="0"/>
          <w:numId w:val="17"/>
        </w:num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firstLineChars="0"/>
        <w:jc w:val="left"/>
        <w:rPr>
          <w:rFonts w:ascii="Consolas" w:eastAsia="宋体" w:hAnsi="Consolas" w:cs="Consolas"/>
          <w:color w:val="000000"/>
          <w:kern w:val="0"/>
          <w:sz w:val="20"/>
          <w:szCs w:val="20"/>
        </w:rPr>
      </w:pPr>
      <w:r w:rsidRPr="00BE1956">
        <w:rPr>
          <w:rFonts w:ascii="Consolas" w:eastAsia="宋体" w:hAnsi="Consolas" w:cs="Consolas"/>
          <w:color w:val="0077AA"/>
          <w:kern w:val="0"/>
          <w:sz w:val="20"/>
          <w:szCs w:val="20"/>
        </w:rPr>
        <w:t>SELECT</w:t>
      </w:r>
      <w:r w:rsidRPr="00BE1956">
        <w:rPr>
          <w:rFonts w:ascii="Consolas" w:eastAsia="宋体" w:hAnsi="Consolas" w:cs="Consolas"/>
          <w:color w:val="000000"/>
          <w:kern w:val="0"/>
          <w:sz w:val="20"/>
          <w:szCs w:val="20"/>
        </w:rPr>
        <w:t xml:space="preserve"> </w:t>
      </w:r>
      <w:r w:rsidRPr="00BE1956">
        <w:rPr>
          <w:rFonts w:ascii="Consolas" w:eastAsia="宋体" w:hAnsi="Consolas" w:cs="Consolas"/>
          <w:color w:val="EE9900"/>
          <w:kern w:val="0"/>
          <w:sz w:val="20"/>
          <w:szCs w:val="20"/>
        </w:rPr>
        <w:t>@customerNo</w:t>
      </w:r>
      <w:r w:rsidRPr="00BE1956">
        <w:rPr>
          <w:rFonts w:ascii="Consolas" w:eastAsia="宋体" w:hAnsi="Consolas" w:cs="Consolas"/>
          <w:color w:val="000000"/>
          <w:kern w:val="0"/>
          <w:sz w:val="20"/>
          <w:szCs w:val="20"/>
        </w:rPr>
        <w:t xml:space="preserve"> </w:t>
      </w:r>
      <w:r w:rsidRPr="00BE1956">
        <w:rPr>
          <w:rFonts w:ascii="Consolas" w:eastAsia="宋体" w:hAnsi="Consolas" w:cs="Consolas"/>
          <w:color w:val="0077AA"/>
          <w:kern w:val="0"/>
          <w:sz w:val="20"/>
          <w:szCs w:val="20"/>
        </w:rPr>
        <w:t>AS</w:t>
      </w:r>
      <w:r w:rsidRPr="00BE1956">
        <w:rPr>
          <w:rFonts w:ascii="Consolas" w:eastAsia="宋体" w:hAnsi="Consolas" w:cs="Consolas"/>
          <w:color w:val="000000"/>
          <w:kern w:val="0"/>
          <w:sz w:val="20"/>
          <w:szCs w:val="20"/>
        </w:rPr>
        <w:t xml:space="preserve"> Customer</w:t>
      </w:r>
      <w:r w:rsidRPr="00BE1956">
        <w:rPr>
          <w:rFonts w:ascii="Consolas" w:eastAsia="宋体" w:hAnsi="Consolas" w:cs="Consolas"/>
          <w:color w:val="999999"/>
          <w:kern w:val="0"/>
          <w:sz w:val="20"/>
          <w:szCs w:val="20"/>
        </w:rPr>
        <w:t>,</w:t>
      </w:r>
    </w:p>
    <w:p w:rsidR="00BE1956" w:rsidRPr="00BE1956" w:rsidRDefault="00BE1956" w:rsidP="00BE1956">
      <w:pPr>
        <w:pStyle w:val="a7"/>
        <w:widowControl/>
        <w:numPr>
          <w:ilvl w:val="0"/>
          <w:numId w:val="17"/>
        </w:num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firstLineChars="0"/>
        <w:jc w:val="left"/>
        <w:rPr>
          <w:rFonts w:ascii="Consolas" w:eastAsia="宋体" w:hAnsi="Consolas" w:cs="Consolas"/>
          <w:color w:val="000000"/>
          <w:kern w:val="0"/>
          <w:sz w:val="20"/>
          <w:szCs w:val="20"/>
        </w:rPr>
      </w:pPr>
      <w:r w:rsidRPr="00BE1956">
        <w:rPr>
          <w:rFonts w:ascii="Consolas" w:eastAsia="宋体" w:hAnsi="Consolas" w:cs="Consolas"/>
          <w:color w:val="000000"/>
          <w:kern w:val="0"/>
          <w:sz w:val="20"/>
          <w:szCs w:val="20"/>
        </w:rPr>
        <w:t xml:space="preserve">       </w:t>
      </w:r>
      <w:r w:rsidRPr="00BE1956">
        <w:rPr>
          <w:rFonts w:ascii="Consolas" w:eastAsia="宋体" w:hAnsi="Consolas" w:cs="Consolas"/>
          <w:color w:val="EE9900"/>
          <w:kern w:val="0"/>
          <w:sz w:val="20"/>
          <w:szCs w:val="20"/>
        </w:rPr>
        <w:t>@country</w:t>
      </w:r>
      <w:r w:rsidRPr="00BE1956">
        <w:rPr>
          <w:rFonts w:ascii="Consolas" w:eastAsia="宋体" w:hAnsi="Consolas" w:cs="Consolas"/>
          <w:color w:val="000000"/>
          <w:kern w:val="0"/>
          <w:sz w:val="20"/>
          <w:szCs w:val="20"/>
        </w:rPr>
        <w:t xml:space="preserve">    </w:t>
      </w:r>
      <w:r w:rsidRPr="00BE1956">
        <w:rPr>
          <w:rFonts w:ascii="Consolas" w:eastAsia="宋体" w:hAnsi="Consolas" w:cs="Consolas"/>
          <w:color w:val="0077AA"/>
          <w:kern w:val="0"/>
          <w:sz w:val="20"/>
          <w:szCs w:val="20"/>
        </w:rPr>
        <w:t>AS</w:t>
      </w:r>
      <w:r w:rsidRPr="00BE1956">
        <w:rPr>
          <w:rFonts w:ascii="Consolas" w:eastAsia="宋体" w:hAnsi="Consolas" w:cs="Consolas"/>
          <w:color w:val="000000"/>
          <w:kern w:val="0"/>
          <w:sz w:val="20"/>
          <w:szCs w:val="20"/>
        </w:rPr>
        <w:t xml:space="preserve"> Country</w:t>
      </w:r>
      <w:r w:rsidRPr="00BE1956">
        <w:rPr>
          <w:rFonts w:ascii="Consolas" w:eastAsia="宋体" w:hAnsi="Consolas" w:cs="Consolas"/>
          <w:color w:val="999999"/>
          <w:kern w:val="0"/>
          <w:sz w:val="20"/>
          <w:szCs w:val="20"/>
        </w:rPr>
        <w:t>,</w:t>
      </w:r>
    </w:p>
    <w:p w:rsidR="00BE1956" w:rsidRPr="00BE1956" w:rsidRDefault="00BE1956" w:rsidP="00BE1956">
      <w:pPr>
        <w:pStyle w:val="a7"/>
        <w:widowControl/>
        <w:numPr>
          <w:ilvl w:val="0"/>
          <w:numId w:val="17"/>
        </w:num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firstLineChars="0"/>
        <w:jc w:val="left"/>
        <w:rPr>
          <w:rFonts w:ascii="Consolas" w:eastAsia="宋体" w:hAnsi="Consolas" w:cs="Consolas"/>
          <w:color w:val="000000"/>
          <w:kern w:val="0"/>
          <w:sz w:val="20"/>
          <w:szCs w:val="20"/>
        </w:rPr>
      </w:pPr>
      <w:r w:rsidRPr="00BE1956">
        <w:rPr>
          <w:rFonts w:ascii="Consolas" w:eastAsia="宋体" w:hAnsi="Consolas" w:cs="Consolas"/>
          <w:color w:val="000000"/>
          <w:kern w:val="0"/>
          <w:sz w:val="20"/>
          <w:szCs w:val="20"/>
        </w:rPr>
        <w:t xml:space="preserve">       </w:t>
      </w:r>
      <w:r w:rsidRPr="00BE1956">
        <w:rPr>
          <w:rFonts w:ascii="Consolas" w:eastAsia="宋体" w:hAnsi="Consolas" w:cs="Consolas"/>
          <w:color w:val="EE9900"/>
          <w:kern w:val="0"/>
          <w:sz w:val="20"/>
          <w:szCs w:val="20"/>
        </w:rPr>
        <w:t>@shipping</w:t>
      </w:r>
      <w:r w:rsidRPr="00BE1956">
        <w:rPr>
          <w:rFonts w:ascii="Consolas" w:eastAsia="宋体" w:hAnsi="Consolas" w:cs="Consolas"/>
          <w:color w:val="000000"/>
          <w:kern w:val="0"/>
          <w:sz w:val="20"/>
          <w:szCs w:val="20"/>
        </w:rPr>
        <w:t xml:space="preserve">   </w:t>
      </w:r>
      <w:r w:rsidRPr="00BE1956">
        <w:rPr>
          <w:rFonts w:ascii="Consolas" w:eastAsia="宋体" w:hAnsi="Consolas" w:cs="Consolas"/>
          <w:color w:val="0077AA"/>
          <w:kern w:val="0"/>
          <w:sz w:val="20"/>
          <w:szCs w:val="20"/>
        </w:rPr>
        <w:t>AS</w:t>
      </w:r>
      <w:r w:rsidRPr="00BE1956">
        <w:rPr>
          <w:rFonts w:ascii="Consolas" w:eastAsia="宋体" w:hAnsi="Consolas" w:cs="Consolas"/>
          <w:color w:val="000000"/>
          <w:kern w:val="0"/>
          <w:sz w:val="20"/>
          <w:szCs w:val="20"/>
        </w:rPr>
        <w:t xml:space="preserve"> Shipping</w:t>
      </w:r>
      <w:r w:rsidRPr="00BE1956">
        <w:rPr>
          <w:rFonts w:ascii="Consolas" w:eastAsia="宋体" w:hAnsi="Consolas" w:cs="Consolas"/>
          <w:color w:val="999999"/>
          <w:kern w:val="0"/>
          <w:sz w:val="20"/>
          <w:szCs w:val="20"/>
        </w:rPr>
        <w:t>;</w:t>
      </w:r>
    </w:p>
    <w:p w:rsidR="00BE1956" w:rsidRPr="00BE1956" w:rsidRDefault="00BE1956" w:rsidP="00BE1956">
      <w:pPr>
        <w:pStyle w:val="a7"/>
        <w:widowControl/>
        <w:numPr>
          <w:ilvl w:val="0"/>
          <w:numId w:val="17"/>
        </w:num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firstLineChars="0"/>
        <w:jc w:val="left"/>
        <w:rPr>
          <w:rFonts w:ascii="Consolas" w:eastAsia="宋体" w:hAnsi="Consolas" w:cs="Consolas"/>
          <w:color w:val="000000"/>
          <w:kern w:val="0"/>
          <w:sz w:val="20"/>
          <w:szCs w:val="20"/>
        </w:rPr>
      </w:pPr>
      <w:r w:rsidRPr="00BE1956">
        <w:rPr>
          <w:rFonts w:ascii="Consolas" w:eastAsia="宋体" w:hAnsi="Consolas" w:cs="Consolas"/>
          <w:color w:val="BBBBBB"/>
          <w:kern w:val="0"/>
          <w:sz w:val="16"/>
          <w:szCs w:val="16"/>
        </w:rPr>
        <w:t>SQL</w:t>
      </w:r>
    </w:p>
    <w:p w:rsidR="00BE1956" w:rsidRPr="00BE1956" w:rsidRDefault="00BE1956" w:rsidP="00BE1956">
      <w:pPr>
        <w:pStyle w:val="a7"/>
        <w:widowControl/>
        <w:numPr>
          <w:ilvl w:val="0"/>
          <w:numId w:val="17"/>
        </w:numPr>
        <w:shd w:val="clear" w:color="auto" w:fill="FFFFFF"/>
        <w:spacing w:after="120"/>
        <w:ind w:firstLineChars="0"/>
        <w:jc w:val="left"/>
        <w:rPr>
          <w:rFonts w:ascii="Helvetica" w:eastAsia="宋体" w:hAnsi="Helvetica" w:cs="Helvetica"/>
          <w:color w:val="333344"/>
          <w:kern w:val="0"/>
          <w:sz w:val="23"/>
          <w:szCs w:val="23"/>
        </w:rPr>
      </w:pPr>
      <w:r w:rsidRPr="00BE1956">
        <w:rPr>
          <w:rFonts w:ascii="Helvetica" w:eastAsia="宋体" w:hAnsi="Helvetica" w:cs="Helvetica"/>
          <w:color w:val="333344"/>
          <w:kern w:val="0"/>
          <w:sz w:val="23"/>
          <w:szCs w:val="23"/>
        </w:rPr>
        <w:t>执行上面代码，得到以下结果</w:t>
      </w:r>
      <w:r w:rsidRPr="00BE1956">
        <w:rPr>
          <w:rFonts w:ascii="Helvetica" w:eastAsia="宋体" w:hAnsi="Helvetica" w:cs="Helvetica"/>
          <w:color w:val="333344"/>
          <w:kern w:val="0"/>
          <w:sz w:val="23"/>
          <w:szCs w:val="23"/>
        </w:rPr>
        <w:t xml:space="preserve"> -</w:t>
      </w:r>
    </w:p>
    <w:p w:rsidR="00BE1956" w:rsidRPr="00BE1956" w:rsidRDefault="00BE1956" w:rsidP="00BE1956">
      <w:pPr>
        <w:pStyle w:val="a7"/>
        <w:widowControl/>
        <w:numPr>
          <w:ilvl w:val="0"/>
          <w:numId w:val="17"/>
        </w:num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firstLineChars="0"/>
        <w:jc w:val="left"/>
        <w:rPr>
          <w:rFonts w:ascii="Consolas" w:eastAsia="宋体" w:hAnsi="Consolas" w:cs="Consolas"/>
          <w:color w:val="000000"/>
          <w:kern w:val="0"/>
          <w:sz w:val="20"/>
          <w:szCs w:val="20"/>
        </w:rPr>
      </w:pPr>
      <w:r w:rsidRPr="00BE1956">
        <w:rPr>
          <w:rFonts w:ascii="Consolas" w:eastAsia="宋体" w:hAnsi="Consolas" w:cs="Consolas"/>
          <w:color w:val="000000"/>
          <w:kern w:val="0"/>
          <w:sz w:val="20"/>
          <w:szCs w:val="20"/>
        </w:rPr>
        <w:t>+----------+---------+----------------+</w:t>
      </w:r>
    </w:p>
    <w:p w:rsidR="00BE1956" w:rsidRPr="00BE1956" w:rsidRDefault="00BE1956" w:rsidP="00BE1956">
      <w:pPr>
        <w:pStyle w:val="a7"/>
        <w:widowControl/>
        <w:numPr>
          <w:ilvl w:val="0"/>
          <w:numId w:val="17"/>
        </w:num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firstLineChars="0"/>
        <w:jc w:val="left"/>
        <w:rPr>
          <w:rFonts w:ascii="Consolas" w:eastAsia="宋体" w:hAnsi="Consolas" w:cs="Consolas"/>
          <w:color w:val="000000"/>
          <w:kern w:val="0"/>
          <w:sz w:val="20"/>
          <w:szCs w:val="20"/>
        </w:rPr>
      </w:pPr>
      <w:r w:rsidRPr="00BE1956">
        <w:rPr>
          <w:rFonts w:ascii="Consolas" w:eastAsia="宋体" w:hAnsi="Consolas" w:cs="Consolas"/>
          <w:color w:val="000000"/>
          <w:kern w:val="0"/>
          <w:sz w:val="20"/>
          <w:szCs w:val="20"/>
        </w:rPr>
        <w:t>| Customer | Country | Shipping       |</w:t>
      </w:r>
    </w:p>
    <w:p w:rsidR="00BE1956" w:rsidRPr="00BE1956" w:rsidRDefault="00BE1956" w:rsidP="00BE1956">
      <w:pPr>
        <w:pStyle w:val="a7"/>
        <w:widowControl/>
        <w:numPr>
          <w:ilvl w:val="0"/>
          <w:numId w:val="17"/>
        </w:num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firstLineChars="0"/>
        <w:jc w:val="left"/>
        <w:rPr>
          <w:rFonts w:ascii="Consolas" w:eastAsia="宋体" w:hAnsi="Consolas" w:cs="Consolas"/>
          <w:color w:val="000000"/>
          <w:kern w:val="0"/>
          <w:sz w:val="20"/>
          <w:szCs w:val="20"/>
        </w:rPr>
      </w:pPr>
      <w:r w:rsidRPr="00BE1956">
        <w:rPr>
          <w:rFonts w:ascii="Consolas" w:eastAsia="宋体" w:hAnsi="Consolas" w:cs="Consolas"/>
          <w:color w:val="000000"/>
          <w:kern w:val="0"/>
          <w:sz w:val="20"/>
          <w:szCs w:val="20"/>
        </w:rPr>
        <w:t>+----------+---------+----------------+</w:t>
      </w:r>
    </w:p>
    <w:p w:rsidR="00BE1956" w:rsidRPr="00BE1956" w:rsidRDefault="00BE1956" w:rsidP="00BE1956">
      <w:pPr>
        <w:pStyle w:val="a7"/>
        <w:widowControl/>
        <w:numPr>
          <w:ilvl w:val="0"/>
          <w:numId w:val="17"/>
        </w:num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firstLineChars="0"/>
        <w:jc w:val="left"/>
        <w:rPr>
          <w:rFonts w:ascii="Consolas" w:eastAsia="宋体" w:hAnsi="Consolas" w:cs="Consolas"/>
          <w:color w:val="000000"/>
          <w:kern w:val="0"/>
          <w:sz w:val="20"/>
          <w:szCs w:val="20"/>
        </w:rPr>
      </w:pPr>
      <w:r w:rsidRPr="00BE1956">
        <w:rPr>
          <w:rFonts w:ascii="Consolas" w:eastAsia="宋体" w:hAnsi="Consolas" w:cs="Consolas"/>
          <w:color w:val="000000"/>
          <w:kern w:val="0"/>
          <w:sz w:val="20"/>
          <w:szCs w:val="20"/>
        </w:rPr>
        <w:t>|      112 | USA     | 2-day Shipping |</w:t>
      </w:r>
    </w:p>
    <w:p w:rsidR="00BE1956" w:rsidRPr="00BE1956" w:rsidRDefault="00BE1956" w:rsidP="00BE1956">
      <w:pPr>
        <w:pStyle w:val="a7"/>
        <w:widowControl/>
        <w:numPr>
          <w:ilvl w:val="0"/>
          <w:numId w:val="17"/>
        </w:num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firstLineChars="0"/>
        <w:jc w:val="left"/>
        <w:rPr>
          <w:rFonts w:ascii="Consolas" w:eastAsia="宋体" w:hAnsi="Consolas" w:cs="Consolas"/>
          <w:color w:val="000000"/>
          <w:kern w:val="0"/>
          <w:sz w:val="20"/>
          <w:szCs w:val="20"/>
        </w:rPr>
      </w:pPr>
      <w:r w:rsidRPr="00BE1956">
        <w:rPr>
          <w:rFonts w:ascii="Consolas" w:eastAsia="宋体" w:hAnsi="Consolas" w:cs="Consolas"/>
          <w:color w:val="000000"/>
          <w:kern w:val="0"/>
          <w:sz w:val="20"/>
          <w:szCs w:val="20"/>
        </w:rPr>
        <w:t>+----------+---------+----------------+</w:t>
      </w:r>
    </w:p>
    <w:p w:rsidR="00BE1956" w:rsidRPr="00BE1956" w:rsidRDefault="00BE1956" w:rsidP="00BE1956">
      <w:pPr>
        <w:pStyle w:val="a7"/>
        <w:widowControl/>
        <w:numPr>
          <w:ilvl w:val="0"/>
          <w:numId w:val="17"/>
        </w:num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firstLineChars="0"/>
        <w:jc w:val="left"/>
        <w:rPr>
          <w:rFonts w:ascii="Consolas" w:eastAsia="宋体" w:hAnsi="Consolas" w:cs="Consolas"/>
          <w:color w:val="000000"/>
          <w:kern w:val="0"/>
          <w:sz w:val="20"/>
          <w:szCs w:val="20"/>
        </w:rPr>
      </w:pPr>
      <w:r w:rsidRPr="00BE1956">
        <w:rPr>
          <w:rFonts w:ascii="Consolas" w:eastAsia="宋体" w:hAnsi="Consolas" w:cs="Consolas"/>
          <w:color w:val="000000"/>
          <w:kern w:val="0"/>
          <w:sz w:val="20"/>
          <w:szCs w:val="20"/>
        </w:rPr>
        <w:t>1 row in set</w:t>
      </w:r>
    </w:p>
    <w:p w:rsidR="00BE1956" w:rsidRDefault="00BE1956" w:rsidP="00BE1956">
      <w:pPr>
        <w:pStyle w:val="a4"/>
        <w:shd w:val="clear" w:color="auto" w:fill="FFFFFF"/>
        <w:spacing w:before="0" w:beforeAutospacing="0" w:after="120" w:afterAutospacing="0"/>
        <w:rPr>
          <w:rFonts w:ascii="Helvetica" w:hAnsi="Helvetica" w:cs="Helvetica" w:hint="eastAsia"/>
          <w:color w:val="333344"/>
          <w:sz w:val="23"/>
          <w:szCs w:val="23"/>
        </w:rPr>
      </w:pPr>
    </w:p>
    <w:p w:rsidR="00AC790C" w:rsidRDefault="00AC790C" w:rsidP="00AC790C">
      <w:pPr>
        <w:pStyle w:val="3"/>
        <w:rPr>
          <w:rFonts w:hint="eastAsia"/>
        </w:rPr>
      </w:pPr>
      <w:r w:rsidRPr="00AC790C">
        <w:rPr>
          <w:rFonts w:hint="eastAsia"/>
        </w:rPr>
        <w:lastRenderedPageBreak/>
        <w:t>可搜索</w:t>
      </w:r>
      <w:r w:rsidRPr="00AC790C">
        <w:rPr>
          <w:rFonts w:hint="eastAsia"/>
        </w:rPr>
        <w:t>CASE</w:t>
      </w:r>
      <w:r w:rsidRPr="00AC790C">
        <w:rPr>
          <w:rFonts w:hint="eastAsia"/>
        </w:rPr>
        <w:t>语句</w:t>
      </w:r>
    </w:p>
    <w:p w:rsidR="00E32816" w:rsidRPr="00E32816" w:rsidRDefault="00E32816" w:rsidP="00E32816">
      <w:pPr>
        <w:widowControl/>
        <w:shd w:val="clear" w:color="auto" w:fill="FFFFFF"/>
        <w:spacing w:after="120"/>
        <w:jc w:val="left"/>
        <w:rPr>
          <w:rFonts w:ascii="Helvetica" w:eastAsia="宋体" w:hAnsi="Helvetica" w:cs="Helvetica"/>
          <w:color w:val="333344"/>
          <w:kern w:val="0"/>
          <w:sz w:val="23"/>
          <w:szCs w:val="23"/>
        </w:rPr>
      </w:pPr>
      <w:r w:rsidRPr="00E32816">
        <w:rPr>
          <w:rFonts w:ascii="Helvetica" w:eastAsia="宋体" w:hAnsi="Helvetica" w:cs="Helvetica"/>
          <w:color w:val="333344"/>
          <w:kern w:val="0"/>
          <w:sz w:val="23"/>
          <w:szCs w:val="23"/>
        </w:rPr>
        <w:t>简单</w:t>
      </w:r>
      <w:r w:rsidRPr="00E32816">
        <w:rPr>
          <w:rFonts w:ascii="Consolas" w:eastAsia="宋体" w:hAnsi="Consolas" w:cs="Consolas"/>
          <w:color w:val="C7254E"/>
          <w:kern w:val="0"/>
          <w:sz w:val="23"/>
          <w:szCs w:val="23"/>
          <w:shd w:val="clear" w:color="auto" w:fill="F9F2F4"/>
        </w:rPr>
        <w:t>CASE</w:t>
      </w:r>
      <w:r w:rsidRPr="00E32816">
        <w:rPr>
          <w:rFonts w:ascii="Helvetica" w:eastAsia="宋体" w:hAnsi="Helvetica" w:cs="Helvetica"/>
          <w:color w:val="333344"/>
          <w:kern w:val="0"/>
          <w:sz w:val="23"/>
          <w:szCs w:val="23"/>
        </w:rPr>
        <w:t>语句仅允许您将表达式的值与一组不同的值进行匹配。</w:t>
      </w:r>
      <w:r w:rsidRPr="00E32816">
        <w:rPr>
          <w:rFonts w:ascii="Helvetica" w:eastAsia="宋体" w:hAnsi="Helvetica" w:cs="Helvetica"/>
          <w:color w:val="333344"/>
          <w:kern w:val="0"/>
          <w:sz w:val="23"/>
          <w:szCs w:val="23"/>
        </w:rPr>
        <w:t xml:space="preserve"> </w:t>
      </w:r>
      <w:r w:rsidRPr="00E32816">
        <w:rPr>
          <w:rFonts w:ascii="Helvetica" w:eastAsia="宋体" w:hAnsi="Helvetica" w:cs="Helvetica"/>
          <w:color w:val="333344"/>
          <w:kern w:val="0"/>
          <w:sz w:val="23"/>
          <w:szCs w:val="23"/>
        </w:rPr>
        <w:t>为了执行更复杂的匹配，如范围，您可以使用可搜索</w:t>
      </w:r>
      <w:r w:rsidRPr="00E32816">
        <w:rPr>
          <w:rFonts w:ascii="Consolas" w:eastAsia="宋体" w:hAnsi="Consolas" w:cs="Consolas"/>
          <w:color w:val="C7254E"/>
          <w:kern w:val="0"/>
          <w:sz w:val="23"/>
          <w:szCs w:val="23"/>
          <w:shd w:val="clear" w:color="auto" w:fill="F9F2F4"/>
        </w:rPr>
        <w:t>CASE</w:t>
      </w:r>
      <w:r w:rsidRPr="00E32816">
        <w:rPr>
          <w:rFonts w:ascii="Helvetica" w:eastAsia="宋体" w:hAnsi="Helvetica" w:cs="Helvetica"/>
          <w:color w:val="333344"/>
          <w:kern w:val="0"/>
          <w:sz w:val="23"/>
          <w:szCs w:val="23"/>
        </w:rPr>
        <w:t>语句。</w:t>
      </w:r>
      <w:r w:rsidRPr="00E32816">
        <w:rPr>
          <w:rFonts w:ascii="Helvetica" w:eastAsia="宋体" w:hAnsi="Helvetica" w:cs="Helvetica"/>
          <w:color w:val="333344"/>
          <w:kern w:val="0"/>
          <w:sz w:val="23"/>
          <w:szCs w:val="23"/>
        </w:rPr>
        <w:t xml:space="preserve"> </w:t>
      </w:r>
      <w:r w:rsidRPr="00E32816">
        <w:rPr>
          <w:rFonts w:ascii="Helvetica" w:eastAsia="宋体" w:hAnsi="Helvetica" w:cs="Helvetica"/>
          <w:color w:val="333344"/>
          <w:kern w:val="0"/>
          <w:sz w:val="23"/>
          <w:szCs w:val="23"/>
        </w:rPr>
        <w:t>可搜索</w:t>
      </w:r>
      <w:r w:rsidRPr="00E32816">
        <w:rPr>
          <w:rFonts w:ascii="Consolas" w:eastAsia="宋体" w:hAnsi="Consolas" w:cs="Consolas"/>
          <w:color w:val="C7254E"/>
          <w:kern w:val="0"/>
          <w:sz w:val="23"/>
          <w:szCs w:val="23"/>
          <w:shd w:val="clear" w:color="auto" w:fill="F9F2F4"/>
        </w:rPr>
        <w:t>CASE</w:t>
      </w:r>
      <w:r w:rsidRPr="00E32816">
        <w:rPr>
          <w:rFonts w:ascii="Helvetica" w:eastAsia="宋体" w:hAnsi="Helvetica" w:cs="Helvetica"/>
          <w:color w:val="333344"/>
          <w:kern w:val="0"/>
          <w:sz w:val="23"/>
          <w:szCs w:val="23"/>
        </w:rPr>
        <w:t>语句等同于</w:t>
      </w:r>
      <w:r w:rsidRPr="00E32816">
        <w:rPr>
          <w:rFonts w:ascii="Consolas" w:eastAsia="宋体" w:hAnsi="Consolas" w:cs="Consolas"/>
          <w:color w:val="C7254E"/>
          <w:kern w:val="0"/>
          <w:sz w:val="23"/>
          <w:szCs w:val="23"/>
          <w:shd w:val="clear" w:color="auto" w:fill="F9F2F4"/>
        </w:rPr>
        <w:t>IF</w:t>
      </w:r>
      <w:r w:rsidRPr="00E32816">
        <w:rPr>
          <w:rFonts w:ascii="Helvetica" w:eastAsia="宋体" w:hAnsi="Helvetica" w:cs="Helvetica"/>
          <w:color w:val="333344"/>
          <w:kern w:val="0"/>
          <w:sz w:val="23"/>
          <w:szCs w:val="23"/>
        </w:rPr>
        <w:t>语句，但是它的构造更加可读。</w:t>
      </w:r>
    </w:p>
    <w:p w:rsidR="00E32816" w:rsidRDefault="00E32816" w:rsidP="00E32816">
      <w:pPr>
        <w:widowControl/>
        <w:shd w:val="clear" w:color="auto" w:fill="FFFFFF"/>
        <w:spacing w:after="120"/>
        <w:jc w:val="left"/>
        <w:rPr>
          <w:rFonts w:ascii="Helvetica" w:eastAsia="宋体" w:hAnsi="Helvetica" w:cs="Helvetica" w:hint="eastAsia"/>
          <w:color w:val="333344"/>
          <w:kern w:val="0"/>
          <w:sz w:val="23"/>
          <w:szCs w:val="23"/>
        </w:rPr>
      </w:pPr>
      <w:r w:rsidRPr="00E32816">
        <w:rPr>
          <w:rFonts w:ascii="Helvetica" w:eastAsia="宋体" w:hAnsi="Helvetica" w:cs="Helvetica"/>
          <w:color w:val="333344"/>
          <w:kern w:val="0"/>
          <w:sz w:val="23"/>
          <w:szCs w:val="23"/>
        </w:rPr>
        <w:t>以下说明可搜索</w:t>
      </w:r>
      <w:r w:rsidRPr="00E32816">
        <w:rPr>
          <w:rFonts w:ascii="Consolas" w:eastAsia="宋体" w:hAnsi="Consolas" w:cs="Consolas"/>
          <w:color w:val="C7254E"/>
          <w:kern w:val="0"/>
          <w:sz w:val="23"/>
          <w:szCs w:val="23"/>
          <w:shd w:val="clear" w:color="auto" w:fill="F9F2F4"/>
        </w:rPr>
        <w:t>CASE</w:t>
      </w:r>
      <w:r w:rsidRPr="00E32816">
        <w:rPr>
          <w:rFonts w:ascii="Helvetica" w:eastAsia="宋体" w:hAnsi="Helvetica" w:cs="Helvetica"/>
          <w:color w:val="333344"/>
          <w:kern w:val="0"/>
          <w:sz w:val="23"/>
          <w:szCs w:val="23"/>
        </w:rPr>
        <w:t>语句的语法：</w:t>
      </w:r>
    </w:p>
    <w:p w:rsidR="004065D8" w:rsidRPr="004065D8" w:rsidRDefault="004065D8" w:rsidP="004065D8">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4065D8">
        <w:rPr>
          <w:rFonts w:ascii="Consolas" w:eastAsia="宋体" w:hAnsi="Consolas" w:cs="Consolas"/>
          <w:color w:val="0077AA"/>
          <w:kern w:val="0"/>
          <w:sz w:val="20"/>
          <w:szCs w:val="20"/>
        </w:rPr>
        <w:t>CASE</w:t>
      </w:r>
    </w:p>
    <w:p w:rsidR="004065D8" w:rsidRPr="004065D8" w:rsidRDefault="004065D8" w:rsidP="004065D8">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4065D8">
        <w:rPr>
          <w:rFonts w:ascii="Consolas" w:eastAsia="宋体" w:hAnsi="Consolas" w:cs="Consolas"/>
          <w:color w:val="000000"/>
          <w:kern w:val="0"/>
          <w:sz w:val="20"/>
          <w:szCs w:val="20"/>
        </w:rPr>
        <w:t xml:space="preserve">    </w:t>
      </w:r>
      <w:r w:rsidRPr="004065D8">
        <w:rPr>
          <w:rFonts w:ascii="Consolas" w:eastAsia="宋体" w:hAnsi="Consolas" w:cs="Consolas"/>
          <w:color w:val="0077AA"/>
          <w:kern w:val="0"/>
          <w:sz w:val="20"/>
          <w:szCs w:val="20"/>
        </w:rPr>
        <w:t>WHEN</w:t>
      </w:r>
      <w:r w:rsidRPr="004065D8">
        <w:rPr>
          <w:rFonts w:ascii="Consolas" w:eastAsia="宋体" w:hAnsi="Consolas" w:cs="Consolas"/>
          <w:color w:val="000000"/>
          <w:kern w:val="0"/>
          <w:sz w:val="20"/>
          <w:szCs w:val="20"/>
        </w:rPr>
        <w:t xml:space="preserve"> condition_1 </w:t>
      </w:r>
      <w:r w:rsidRPr="004065D8">
        <w:rPr>
          <w:rFonts w:ascii="Consolas" w:eastAsia="宋体" w:hAnsi="Consolas" w:cs="Consolas"/>
          <w:color w:val="0077AA"/>
          <w:kern w:val="0"/>
          <w:sz w:val="20"/>
          <w:szCs w:val="20"/>
        </w:rPr>
        <w:t>THEN</w:t>
      </w:r>
      <w:r w:rsidRPr="004065D8">
        <w:rPr>
          <w:rFonts w:ascii="Consolas" w:eastAsia="宋体" w:hAnsi="Consolas" w:cs="Consolas"/>
          <w:color w:val="000000"/>
          <w:kern w:val="0"/>
          <w:sz w:val="20"/>
          <w:szCs w:val="20"/>
        </w:rPr>
        <w:t xml:space="preserve"> commands</w:t>
      </w:r>
    </w:p>
    <w:p w:rsidR="004065D8" w:rsidRPr="004065D8" w:rsidRDefault="004065D8" w:rsidP="004065D8">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4065D8">
        <w:rPr>
          <w:rFonts w:ascii="Consolas" w:eastAsia="宋体" w:hAnsi="Consolas" w:cs="Consolas"/>
          <w:color w:val="000000"/>
          <w:kern w:val="0"/>
          <w:sz w:val="20"/>
          <w:szCs w:val="20"/>
        </w:rPr>
        <w:t xml:space="preserve">    </w:t>
      </w:r>
      <w:r w:rsidRPr="004065D8">
        <w:rPr>
          <w:rFonts w:ascii="Consolas" w:eastAsia="宋体" w:hAnsi="Consolas" w:cs="Consolas"/>
          <w:color w:val="0077AA"/>
          <w:kern w:val="0"/>
          <w:sz w:val="20"/>
          <w:szCs w:val="20"/>
        </w:rPr>
        <w:t>WHEN</w:t>
      </w:r>
      <w:r w:rsidRPr="004065D8">
        <w:rPr>
          <w:rFonts w:ascii="Consolas" w:eastAsia="宋体" w:hAnsi="Consolas" w:cs="Consolas"/>
          <w:color w:val="000000"/>
          <w:kern w:val="0"/>
          <w:sz w:val="20"/>
          <w:szCs w:val="20"/>
        </w:rPr>
        <w:t xml:space="preserve"> condition_2 </w:t>
      </w:r>
      <w:r w:rsidRPr="004065D8">
        <w:rPr>
          <w:rFonts w:ascii="Consolas" w:eastAsia="宋体" w:hAnsi="Consolas" w:cs="Consolas"/>
          <w:color w:val="0077AA"/>
          <w:kern w:val="0"/>
          <w:sz w:val="20"/>
          <w:szCs w:val="20"/>
        </w:rPr>
        <w:t>THEN</w:t>
      </w:r>
      <w:r w:rsidRPr="004065D8">
        <w:rPr>
          <w:rFonts w:ascii="Consolas" w:eastAsia="宋体" w:hAnsi="Consolas" w:cs="Consolas"/>
          <w:color w:val="000000"/>
          <w:kern w:val="0"/>
          <w:sz w:val="20"/>
          <w:szCs w:val="20"/>
        </w:rPr>
        <w:t xml:space="preserve"> commands</w:t>
      </w:r>
    </w:p>
    <w:p w:rsidR="004065D8" w:rsidRPr="004065D8" w:rsidRDefault="004065D8" w:rsidP="004065D8">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4065D8">
        <w:rPr>
          <w:rFonts w:ascii="Consolas" w:eastAsia="宋体" w:hAnsi="Consolas" w:cs="Consolas"/>
          <w:color w:val="000000"/>
          <w:kern w:val="0"/>
          <w:sz w:val="20"/>
          <w:szCs w:val="20"/>
        </w:rPr>
        <w:t xml:space="preserve">    </w:t>
      </w:r>
      <w:r w:rsidRPr="004065D8">
        <w:rPr>
          <w:rFonts w:ascii="Consolas" w:eastAsia="宋体" w:hAnsi="Consolas" w:cs="Consolas"/>
          <w:color w:val="999999"/>
          <w:kern w:val="0"/>
          <w:sz w:val="20"/>
          <w:szCs w:val="20"/>
        </w:rPr>
        <w:t>...</w:t>
      </w:r>
    </w:p>
    <w:p w:rsidR="004065D8" w:rsidRPr="004065D8" w:rsidRDefault="004065D8" w:rsidP="004065D8">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4065D8">
        <w:rPr>
          <w:rFonts w:ascii="Consolas" w:eastAsia="宋体" w:hAnsi="Consolas" w:cs="Consolas"/>
          <w:color w:val="000000"/>
          <w:kern w:val="0"/>
          <w:sz w:val="20"/>
          <w:szCs w:val="20"/>
        </w:rPr>
        <w:t xml:space="preserve">    </w:t>
      </w:r>
      <w:r w:rsidRPr="004065D8">
        <w:rPr>
          <w:rFonts w:ascii="Consolas" w:eastAsia="宋体" w:hAnsi="Consolas" w:cs="Consolas"/>
          <w:color w:val="0077AA"/>
          <w:kern w:val="0"/>
          <w:sz w:val="20"/>
          <w:szCs w:val="20"/>
        </w:rPr>
        <w:t>ELSE</w:t>
      </w:r>
      <w:r w:rsidRPr="004065D8">
        <w:rPr>
          <w:rFonts w:ascii="Consolas" w:eastAsia="宋体" w:hAnsi="Consolas" w:cs="Consolas"/>
          <w:color w:val="000000"/>
          <w:kern w:val="0"/>
          <w:sz w:val="20"/>
          <w:szCs w:val="20"/>
        </w:rPr>
        <w:t xml:space="preserve"> commands</w:t>
      </w:r>
    </w:p>
    <w:p w:rsidR="004065D8" w:rsidRPr="004065D8" w:rsidRDefault="004065D8" w:rsidP="004065D8">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0"/>
          <w:szCs w:val="20"/>
        </w:rPr>
      </w:pPr>
      <w:r w:rsidRPr="004065D8">
        <w:rPr>
          <w:rFonts w:ascii="Consolas" w:eastAsia="宋体" w:hAnsi="Consolas" w:cs="Consolas"/>
          <w:color w:val="0077AA"/>
          <w:kern w:val="0"/>
          <w:sz w:val="20"/>
          <w:szCs w:val="20"/>
        </w:rPr>
        <w:t>END</w:t>
      </w:r>
      <w:r w:rsidRPr="004065D8">
        <w:rPr>
          <w:rFonts w:ascii="Consolas" w:eastAsia="宋体" w:hAnsi="Consolas" w:cs="Consolas"/>
          <w:color w:val="000000"/>
          <w:kern w:val="0"/>
          <w:sz w:val="20"/>
          <w:szCs w:val="20"/>
        </w:rPr>
        <w:t xml:space="preserve"> </w:t>
      </w:r>
      <w:r w:rsidRPr="004065D8">
        <w:rPr>
          <w:rFonts w:ascii="Consolas" w:eastAsia="宋体" w:hAnsi="Consolas" w:cs="Consolas"/>
          <w:color w:val="0077AA"/>
          <w:kern w:val="0"/>
          <w:sz w:val="20"/>
          <w:szCs w:val="20"/>
        </w:rPr>
        <w:t>CASE</w:t>
      </w:r>
      <w:r w:rsidRPr="004065D8">
        <w:rPr>
          <w:rFonts w:ascii="Consolas" w:eastAsia="宋体" w:hAnsi="Consolas" w:cs="Consolas"/>
          <w:color w:val="999999"/>
          <w:kern w:val="0"/>
          <w:sz w:val="20"/>
          <w:szCs w:val="20"/>
        </w:rPr>
        <w:t>;</w:t>
      </w:r>
    </w:p>
    <w:p w:rsidR="004065D8" w:rsidRPr="00E32816" w:rsidRDefault="004065D8" w:rsidP="00E32816">
      <w:pPr>
        <w:widowControl/>
        <w:shd w:val="clear" w:color="auto" w:fill="FFFFFF"/>
        <w:spacing w:after="120"/>
        <w:jc w:val="left"/>
        <w:rPr>
          <w:rFonts w:ascii="Helvetica" w:eastAsia="宋体" w:hAnsi="Helvetica" w:cs="Helvetica"/>
          <w:color w:val="333344"/>
          <w:kern w:val="0"/>
          <w:sz w:val="23"/>
          <w:szCs w:val="23"/>
        </w:rPr>
      </w:pPr>
    </w:p>
    <w:p w:rsidR="004065D8" w:rsidRDefault="004065D8" w:rsidP="00E328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hint="eastAsia"/>
          <w:color w:val="BBBBBB"/>
          <w:kern w:val="0"/>
          <w:sz w:val="16"/>
          <w:szCs w:val="16"/>
        </w:rPr>
      </w:pPr>
    </w:p>
    <w:p w:rsidR="004065D8" w:rsidRPr="00E32816" w:rsidRDefault="004065D8" w:rsidP="00E328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ins w:id="150" w:author="Unknown"/>
          <w:rFonts w:ascii="Consolas" w:eastAsia="宋体" w:hAnsi="Consolas" w:cs="Consolas"/>
          <w:color w:val="000000"/>
          <w:kern w:val="0"/>
          <w:sz w:val="20"/>
          <w:szCs w:val="20"/>
        </w:rPr>
      </w:pPr>
    </w:p>
    <w:p w:rsidR="00E32816" w:rsidRPr="00E32816" w:rsidRDefault="00E32816" w:rsidP="00E32816">
      <w:pPr>
        <w:widowControl/>
        <w:shd w:val="clear" w:color="auto" w:fill="FFFFFF"/>
        <w:spacing w:after="120"/>
        <w:jc w:val="left"/>
        <w:rPr>
          <w:ins w:id="151" w:author="Unknown"/>
          <w:rFonts w:ascii="Helvetica" w:eastAsia="宋体" w:hAnsi="Helvetica" w:cs="Helvetica"/>
          <w:color w:val="333344"/>
          <w:kern w:val="0"/>
          <w:sz w:val="23"/>
          <w:szCs w:val="23"/>
        </w:rPr>
      </w:pPr>
      <w:ins w:id="152" w:author="Unknown">
        <w:r w:rsidRPr="00E32816">
          <w:rPr>
            <w:rFonts w:ascii="Helvetica" w:eastAsia="宋体" w:hAnsi="Helvetica" w:cs="Helvetica"/>
            <w:color w:val="333344"/>
            <w:kern w:val="0"/>
            <w:sz w:val="23"/>
            <w:szCs w:val="23"/>
          </w:rPr>
          <w:t>MySQL</w:t>
        </w:r>
        <w:r w:rsidRPr="00E32816">
          <w:rPr>
            <w:rFonts w:ascii="Helvetica" w:eastAsia="宋体" w:hAnsi="Helvetica" w:cs="Helvetica"/>
            <w:color w:val="333344"/>
            <w:kern w:val="0"/>
            <w:sz w:val="23"/>
            <w:szCs w:val="23"/>
          </w:rPr>
          <w:t>评估求值</w:t>
        </w:r>
        <w:r w:rsidRPr="00E32816">
          <w:rPr>
            <w:rFonts w:ascii="Consolas" w:eastAsia="宋体" w:hAnsi="Consolas" w:cs="Consolas"/>
            <w:color w:val="C7254E"/>
            <w:kern w:val="0"/>
            <w:sz w:val="23"/>
            <w:szCs w:val="23"/>
            <w:shd w:val="clear" w:color="auto" w:fill="F9F2F4"/>
          </w:rPr>
          <w:t>WHEN</w:t>
        </w:r>
        <w:r w:rsidRPr="00E32816">
          <w:rPr>
            <w:rFonts w:ascii="Helvetica" w:eastAsia="宋体" w:hAnsi="Helvetica" w:cs="Helvetica"/>
            <w:color w:val="333344"/>
            <w:kern w:val="0"/>
            <w:sz w:val="23"/>
            <w:szCs w:val="23"/>
          </w:rPr>
          <w:t>子句中的每个条件，直到找到一个值为</w:t>
        </w:r>
        <w:r w:rsidRPr="00E32816">
          <w:rPr>
            <w:rFonts w:ascii="Consolas" w:eastAsia="宋体" w:hAnsi="Consolas" w:cs="Consolas"/>
            <w:color w:val="C7254E"/>
            <w:kern w:val="0"/>
            <w:sz w:val="23"/>
            <w:szCs w:val="23"/>
            <w:shd w:val="clear" w:color="auto" w:fill="F9F2F4"/>
          </w:rPr>
          <w:t>TRUE</w:t>
        </w:r>
        <w:r w:rsidRPr="00E32816">
          <w:rPr>
            <w:rFonts w:ascii="Helvetica" w:eastAsia="宋体" w:hAnsi="Helvetica" w:cs="Helvetica"/>
            <w:color w:val="333344"/>
            <w:kern w:val="0"/>
            <w:sz w:val="23"/>
            <w:szCs w:val="23"/>
          </w:rPr>
          <w:t>的条件，然后执行</w:t>
        </w:r>
        <w:r w:rsidRPr="00E32816">
          <w:rPr>
            <w:rFonts w:ascii="Consolas" w:eastAsia="宋体" w:hAnsi="Consolas" w:cs="Consolas"/>
            <w:color w:val="C7254E"/>
            <w:kern w:val="0"/>
            <w:sz w:val="23"/>
            <w:szCs w:val="23"/>
            <w:shd w:val="clear" w:color="auto" w:fill="F9F2F4"/>
          </w:rPr>
          <w:t>THEN</w:t>
        </w:r>
        <w:r w:rsidRPr="00E32816">
          <w:rPr>
            <w:rFonts w:ascii="Helvetica" w:eastAsia="宋体" w:hAnsi="Helvetica" w:cs="Helvetica"/>
            <w:color w:val="333344"/>
            <w:kern w:val="0"/>
            <w:sz w:val="23"/>
            <w:szCs w:val="23"/>
          </w:rPr>
          <w:t>子句中的相应命令</w:t>
        </w:r>
        <w:r w:rsidRPr="00E32816">
          <w:rPr>
            <w:rFonts w:ascii="Helvetica" w:eastAsia="宋体" w:hAnsi="Helvetica" w:cs="Helvetica"/>
            <w:color w:val="333344"/>
            <w:kern w:val="0"/>
            <w:sz w:val="23"/>
            <w:szCs w:val="23"/>
          </w:rPr>
          <w:t>(</w:t>
        </w:r>
        <w:r w:rsidRPr="00E32816">
          <w:rPr>
            <w:rFonts w:ascii="Consolas" w:eastAsia="宋体" w:hAnsi="Consolas" w:cs="Consolas"/>
            <w:color w:val="C7254E"/>
            <w:kern w:val="0"/>
            <w:sz w:val="23"/>
            <w:szCs w:val="23"/>
            <w:shd w:val="clear" w:color="auto" w:fill="F9F2F4"/>
          </w:rPr>
          <w:t>commands</w:t>
        </w:r>
        <w:r w:rsidRPr="00E32816">
          <w:rPr>
            <w:rFonts w:ascii="Helvetica" w:eastAsia="宋体" w:hAnsi="Helvetica" w:cs="Helvetica"/>
            <w:color w:val="333344"/>
            <w:kern w:val="0"/>
            <w:sz w:val="23"/>
            <w:szCs w:val="23"/>
          </w:rPr>
          <w:t>)</w:t>
        </w:r>
        <w:r w:rsidRPr="00E32816">
          <w:rPr>
            <w:rFonts w:ascii="Helvetica" w:eastAsia="宋体" w:hAnsi="Helvetica" w:cs="Helvetica"/>
            <w:color w:val="333344"/>
            <w:kern w:val="0"/>
            <w:sz w:val="23"/>
            <w:szCs w:val="23"/>
          </w:rPr>
          <w:t>。</w:t>
        </w:r>
      </w:ins>
    </w:p>
    <w:p w:rsidR="00E32816" w:rsidRPr="00E32816" w:rsidRDefault="00E32816" w:rsidP="00E32816">
      <w:pPr>
        <w:widowControl/>
        <w:shd w:val="clear" w:color="auto" w:fill="FFFFFF"/>
        <w:spacing w:after="120"/>
        <w:jc w:val="left"/>
        <w:rPr>
          <w:ins w:id="153" w:author="Unknown"/>
          <w:rFonts w:ascii="Helvetica" w:eastAsia="宋体" w:hAnsi="Helvetica" w:cs="Helvetica"/>
          <w:color w:val="333344"/>
          <w:kern w:val="0"/>
          <w:sz w:val="23"/>
          <w:szCs w:val="23"/>
        </w:rPr>
      </w:pPr>
      <w:ins w:id="154" w:author="Unknown">
        <w:r w:rsidRPr="00E32816">
          <w:rPr>
            <w:rFonts w:ascii="Helvetica" w:eastAsia="宋体" w:hAnsi="Helvetica" w:cs="Helvetica"/>
            <w:color w:val="333344"/>
            <w:kern w:val="0"/>
            <w:sz w:val="23"/>
            <w:szCs w:val="23"/>
          </w:rPr>
          <w:t>如果没有一个条件为</w:t>
        </w:r>
        <w:r w:rsidRPr="00E32816">
          <w:rPr>
            <w:rFonts w:ascii="Consolas" w:eastAsia="宋体" w:hAnsi="Consolas" w:cs="Consolas"/>
            <w:color w:val="C7254E"/>
            <w:kern w:val="0"/>
            <w:sz w:val="23"/>
            <w:szCs w:val="23"/>
            <w:shd w:val="clear" w:color="auto" w:fill="F9F2F4"/>
          </w:rPr>
          <w:t>TRUE</w:t>
        </w:r>
        <w:r w:rsidRPr="00E32816">
          <w:rPr>
            <w:rFonts w:ascii="Helvetica" w:eastAsia="宋体" w:hAnsi="Helvetica" w:cs="Helvetica"/>
            <w:color w:val="333344"/>
            <w:kern w:val="0"/>
            <w:sz w:val="23"/>
            <w:szCs w:val="23"/>
          </w:rPr>
          <w:t>，则执行</w:t>
        </w:r>
        <w:r w:rsidRPr="00E32816">
          <w:rPr>
            <w:rFonts w:ascii="Consolas" w:eastAsia="宋体" w:hAnsi="Consolas" w:cs="Consolas"/>
            <w:color w:val="C7254E"/>
            <w:kern w:val="0"/>
            <w:sz w:val="23"/>
            <w:szCs w:val="23"/>
            <w:shd w:val="clear" w:color="auto" w:fill="F9F2F4"/>
          </w:rPr>
          <w:t>ELSE</w:t>
        </w:r>
        <w:r w:rsidRPr="00E32816">
          <w:rPr>
            <w:rFonts w:ascii="Helvetica" w:eastAsia="宋体" w:hAnsi="Helvetica" w:cs="Helvetica"/>
            <w:color w:val="333344"/>
            <w:kern w:val="0"/>
            <w:sz w:val="23"/>
            <w:szCs w:val="23"/>
          </w:rPr>
          <w:t>子句中的命令</w:t>
        </w:r>
        <w:r w:rsidRPr="00E32816">
          <w:rPr>
            <w:rFonts w:ascii="Helvetica" w:eastAsia="宋体" w:hAnsi="Helvetica" w:cs="Helvetica"/>
            <w:color w:val="333344"/>
            <w:kern w:val="0"/>
            <w:sz w:val="23"/>
            <w:szCs w:val="23"/>
          </w:rPr>
          <w:t>(</w:t>
        </w:r>
        <w:r w:rsidRPr="00E32816">
          <w:rPr>
            <w:rFonts w:ascii="Consolas" w:eastAsia="宋体" w:hAnsi="Consolas" w:cs="Consolas"/>
            <w:color w:val="C7254E"/>
            <w:kern w:val="0"/>
            <w:sz w:val="23"/>
            <w:szCs w:val="23"/>
            <w:shd w:val="clear" w:color="auto" w:fill="F9F2F4"/>
          </w:rPr>
          <w:t>commands</w:t>
        </w:r>
        <w:r w:rsidRPr="00E32816">
          <w:rPr>
            <w:rFonts w:ascii="Helvetica" w:eastAsia="宋体" w:hAnsi="Helvetica" w:cs="Helvetica"/>
            <w:color w:val="333344"/>
            <w:kern w:val="0"/>
            <w:sz w:val="23"/>
            <w:szCs w:val="23"/>
          </w:rPr>
          <w:t>)</w:t>
        </w:r>
        <w:r w:rsidRPr="00E32816">
          <w:rPr>
            <w:rFonts w:ascii="Helvetica" w:eastAsia="宋体" w:hAnsi="Helvetica" w:cs="Helvetica"/>
            <w:color w:val="333344"/>
            <w:kern w:val="0"/>
            <w:sz w:val="23"/>
            <w:szCs w:val="23"/>
          </w:rPr>
          <w:t>。如果不指定</w:t>
        </w:r>
        <w:r w:rsidRPr="00E32816">
          <w:rPr>
            <w:rFonts w:ascii="Consolas" w:eastAsia="宋体" w:hAnsi="Consolas" w:cs="Consolas"/>
            <w:color w:val="C7254E"/>
            <w:kern w:val="0"/>
            <w:sz w:val="23"/>
            <w:szCs w:val="23"/>
            <w:shd w:val="clear" w:color="auto" w:fill="F9F2F4"/>
          </w:rPr>
          <w:t>ELSE</w:t>
        </w:r>
        <w:r w:rsidRPr="00E32816">
          <w:rPr>
            <w:rFonts w:ascii="Helvetica" w:eastAsia="宋体" w:hAnsi="Helvetica" w:cs="Helvetica"/>
            <w:color w:val="333344"/>
            <w:kern w:val="0"/>
            <w:sz w:val="23"/>
            <w:szCs w:val="23"/>
          </w:rPr>
          <w:t>子句，并且没有一个条件为</w:t>
        </w:r>
        <w:r w:rsidRPr="00E32816">
          <w:rPr>
            <w:rFonts w:ascii="Consolas" w:eastAsia="宋体" w:hAnsi="Consolas" w:cs="Consolas"/>
            <w:color w:val="C7254E"/>
            <w:kern w:val="0"/>
            <w:sz w:val="23"/>
            <w:szCs w:val="23"/>
            <w:shd w:val="clear" w:color="auto" w:fill="F9F2F4"/>
          </w:rPr>
          <w:t>TRUE</w:t>
        </w:r>
        <w:r w:rsidRPr="00E32816">
          <w:rPr>
            <w:rFonts w:ascii="Helvetica" w:eastAsia="宋体" w:hAnsi="Helvetica" w:cs="Helvetica"/>
            <w:color w:val="333344"/>
            <w:kern w:val="0"/>
            <w:sz w:val="23"/>
            <w:szCs w:val="23"/>
          </w:rPr>
          <w:t>，</w:t>
        </w:r>
        <w:r w:rsidRPr="00E32816">
          <w:rPr>
            <w:rFonts w:ascii="Helvetica" w:eastAsia="宋体" w:hAnsi="Helvetica" w:cs="Helvetica"/>
            <w:color w:val="333344"/>
            <w:kern w:val="0"/>
            <w:sz w:val="23"/>
            <w:szCs w:val="23"/>
          </w:rPr>
          <w:t>MySQL</w:t>
        </w:r>
        <w:r w:rsidRPr="00E32816">
          <w:rPr>
            <w:rFonts w:ascii="Helvetica" w:eastAsia="宋体" w:hAnsi="Helvetica" w:cs="Helvetica"/>
            <w:color w:val="333344"/>
            <w:kern w:val="0"/>
            <w:sz w:val="23"/>
            <w:szCs w:val="23"/>
          </w:rPr>
          <w:t>将发出错误消息。</w:t>
        </w:r>
      </w:ins>
    </w:p>
    <w:p w:rsidR="00E32816" w:rsidRPr="00E32816" w:rsidRDefault="00E32816" w:rsidP="00E32816">
      <w:pPr>
        <w:widowControl/>
        <w:shd w:val="clear" w:color="auto" w:fill="FFFFFF"/>
        <w:spacing w:after="120"/>
        <w:jc w:val="left"/>
        <w:rPr>
          <w:ins w:id="155" w:author="Unknown"/>
          <w:rFonts w:ascii="Helvetica" w:eastAsia="宋体" w:hAnsi="Helvetica" w:cs="Helvetica"/>
          <w:color w:val="333344"/>
          <w:kern w:val="0"/>
          <w:sz w:val="23"/>
          <w:szCs w:val="23"/>
        </w:rPr>
      </w:pPr>
      <w:ins w:id="156" w:author="Unknown">
        <w:r w:rsidRPr="00E32816">
          <w:rPr>
            <w:rFonts w:ascii="Helvetica" w:eastAsia="宋体" w:hAnsi="Helvetica" w:cs="Helvetica"/>
            <w:color w:val="333344"/>
            <w:kern w:val="0"/>
            <w:sz w:val="23"/>
            <w:szCs w:val="23"/>
          </w:rPr>
          <w:t>MySQL</w:t>
        </w:r>
        <w:r w:rsidRPr="00E32816">
          <w:rPr>
            <w:rFonts w:ascii="Helvetica" w:eastAsia="宋体" w:hAnsi="Helvetica" w:cs="Helvetica"/>
            <w:color w:val="333344"/>
            <w:kern w:val="0"/>
            <w:sz w:val="23"/>
            <w:szCs w:val="23"/>
          </w:rPr>
          <w:t>不允许在</w:t>
        </w:r>
        <w:r w:rsidRPr="00E32816">
          <w:rPr>
            <w:rFonts w:ascii="Consolas" w:eastAsia="宋体" w:hAnsi="Consolas" w:cs="Consolas"/>
            <w:color w:val="C7254E"/>
            <w:kern w:val="0"/>
            <w:sz w:val="23"/>
            <w:szCs w:val="23"/>
            <w:shd w:val="clear" w:color="auto" w:fill="F9F2F4"/>
          </w:rPr>
          <w:t>THEN</w:t>
        </w:r>
        <w:r w:rsidRPr="00E32816">
          <w:rPr>
            <w:rFonts w:ascii="Helvetica" w:eastAsia="宋体" w:hAnsi="Helvetica" w:cs="Helvetica"/>
            <w:color w:val="333344"/>
            <w:kern w:val="0"/>
            <w:sz w:val="23"/>
            <w:szCs w:val="23"/>
          </w:rPr>
          <w:t>或</w:t>
        </w:r>
        <w:r w:rsidRPr="00E32816">
          <w:rPr>
            <w:rFonts w:ascii="Consolas" w:eastAsia="宋体" w:hAnsi="Consolas" w:cs="Consolas"/>
            <w:color w:val="C7254E"/>
            <w:kern w:val="0"/>
            <w:sz w:val="23"/>
            <w:szCs w:val="23"/>
            <w:shd w:val="clear" w:color="auto" w:fill="F9F2F4"/>
          </w:rPr>
          <w:t>ELSE</w:t>
        </w:r>
        <w:r w:rsidRPr="00E32816">
          <w:rPr>
            <w:rFonts w:ascii="Helvetica" w:eastAsia="宋体" w:hAnsi="Helvetica" w:cs="Helvetica"/>
            <w:color w:val="333344"/>
            <w:kern w:val="0"/>
            <w:sz w:val="23"/>
            <w:szCs w:val="23"/>
          </w:rPr>
          <w:t>子句中使用空的命令。</w:t>
        </w:r>
        <w:r w:rsidRPr="00E32816">
          <w:rPr>
            <w:rFonts w:ascii="Helvetica" w:eastAsia="宋体" w:hAnsi="Helvetica" w:cs="Helvetica"/>
            <w:color w:val="333344"/>
            <w:kern w:val="0"/>
            <w:sz w:val="23"/>
            <w:szCs w:val="23"/>
          </w:rPr>
          <w:t xml:space="preserve"> </w:t>
        </w:r>
        <w:r w:rsidRPr="00E32816">
          <w:rPr>
            <w:rFonts w:ascii="Helvetica" w:eastAsia="宋体" w:hAnsi="Helvetica" w:cs="Helvetica"/>
            <w:color w:val="333344"/>
            <w:kern w:val="0"/>
            <w:sz w:val="23"/>
            <w:szCs w:val="23"/>
          </w:rPr>
          <w:t>如果您不想处理</w:t>
        </w:r>
        <w:r w:rsidRPr="00E32816">
          <w:rPr>
            <w:rFonts w:ascii="Consolas" w:eastAsia="宋体" w:hAnsi="Consolas" w:cs="Consolas"/>
            <w:color w:val="C7254E"/>
            <w:kern w:val="0"/>
            <w:sz w:val="23"/>
            <w:szCs w:val="23"/>
            <w:shd w:val="clear" w:color="auto" w:fill="F9F2F4"/>
          </w:rPr>
          <w:t>ELSE</w:t>
        </w:r>
        <w:r w:rsidRPr="00E32816">
          <w:rPr>
            <w:rFonts w:ascii="Helvetica" w:eastAsia="宋体" w:hAnsi="Helvetica" w:cs="Helvetica"/>
            <w:color w:val="333344"/>
            <w:kern w:val="0"/>
            <w:sz w:val="23"/>
            <w:szCs w:val="23"/>
          </w:rPr>
          <w:t>子句中的逻辑，同时又要防止</w:t>
        </w:r>
        <w:r w:rsidRPr="00E32816">
          <w:rPr>
            <w:rFonts w:ascii="Helvetica" w:eastAsia="宋体" w:hAnsi="Helvetica" w:cs="Helvetica"/>
            <w:color w:val="333344"/>
            <w:kern w:val="0"/>
            <w:sz w:val="23"/>
            <w:szCs w:val="23"/>
          </w:rPr>
          <w:t>MySQL</w:t>
        </w:r>
        <w:r w:rsidRPr="00E32816">
          <w:rPr>
            <w:rFonts w:ascii="Helvetica" w:eastAsia="宋体" w:hAnsi="Helvetica" w:cs="Helvetica"/>
            <w:color w:val="333344"/>
            <w:kern w:val="0"/>
            <w:sz w:val="23"/>
            <w:szCs w:val="23"/>
          </w:rPr>
          <w:t>引发错误，则可以在</w:t>
        </w:r>
        <w:r w:rsidRPr="00E32816">
          <w:rPr>
            <w:rFonts w:ascii="Consolas" w:eastAsia="宋体" w:hAnsi="Consolas" w:cs="Consolas"/>
            <w:color w:val="C7254E"/>
            <w:kern w:val="0"/>
            <w:sz w:val="23"/>
            <w:szCs w:val="23"/>
            <w:shd w:val="clear" w:color="auto" w:fill="F9F2F4"/>
          </w:rPr>
          <w:t>ELSE</w:t>
        </w:r>
        <w:r w:rsidRPr="00E32816">
          <w:rPr>
            <w:rFonts w:ascii="Helvetica" w:eastAsia="宋体" w:hAnsi="Helvetica" w:cs="Helvetica"/>
            <w:color w:val="333344"/>
            <w:kern w:val="0"/>
            <w:sz w:val="23"/>
            <w:szCs w:val="23"/>
          </w:rPr>
          <w:t>子句中放置一个空的</w:t>
        </w:r>
        <w:r w:rsidRPr="00E32816">
          <w:rPr>
            <w:rFonts w:ascii="Consolas" w:eastAsia="宋体" w:hAnsi="Consolas" w:cs="Consolas"/>
            <w:color w:val="C7254E"/>
            <w:kern w:val="0"/>
            <w:sz w:val="23"/>
            <w:szCs w:val="23"/>
            <w:shd w:val="clear" w:color="auto" w:fill="F9F2F4"/>
          </w:rPr>
          <w:t>BEGIN END</w:t>
        </w:r>
        <w:r w:rsidRPr="00E32816">
          <w:rPr>
            <w:rFonts w:ascii="Helvetica" w:eastAsia="宋体" w:hAnsi="Helvetica" w:cs="Helvetica"/>
            <w:color w:val="333344"/>
            <w:kern w:val="0"/>
            <w:sz w:val="23"/>
            <w:szCs w:val="23"/>
          </w:rPr>
          <w:t>块。</w:t>
        </w:r>
      </w:ins>
    </w:p>
    <w:p w:rsidR="00E32816" w:rsidRDefault="00E32816" w:rsidP="00E32816">
      <w:pPr>
        <w:widowControl/>
        <w:shd w:val="clear" w:color="auto" w:fill="FFFFFF"/>
        <w:spacing w:after="120"/>
        <w:jc w:val="left"/>
        <w:rPr>
          <w:rFonts w:ascii="Helvetica" w:eastAsia="宋体" w:hAnsi="Helvetica" w:cs="Helvetica" w:hint="eastAsia"/>
          <w:color w:val="333344"/>
          <w:kern w:val="0"/>
          <w:sz w:val="23"/>
          <w:szCs w:val="23"/>
        </w:rPr>
      </w:pPr>
      <w:ins w:id="157" w:author="Unknown">
        <w:r w:rsidRPr="00E32816">
          <w:rPr>
            <w:rFonts w:ascii="Helvetica" w:eastAsia="宋体" w:hAnsi="Helvetica" w:cs="Helvetica"/>
            <w:color w:val="333344"/>
            <w:kern w:val="0"/>
            <w:sz w:val="23"/>
            <w:szCs w:val="23"/>
          </w:rPr>
          <w:t>以下示例演示如何使用可搜索</w:t>
        </w:r>
        <w:r w:rsidRPr="00E32816">
          <w:rPr>
            <w:rFonts w:ascii="Consolas" w:eastAsia="宋体" w:hAnsi="Consolas" w:cs="Consolas"/>
            <w:color w:val="C7254E"/>
            <w:kern w:val="0"/>
            <w:sz w:val="23"/>
            <w:szCs w:val="23"/>
            <w:shd w:val="clear" w:color="auto" w:fill="F9F2F4"/>
          </w:rPr>
          <w:t>CASE</w:t>
        </w:r>
        <w:r w:rsidRPr="00E32816">
          <w:rPr>
            <w:rFonts w:ascii="Helvetica" w:eastAsia="宋体" w:hAnsi="Helvetica" w:cs="Helvetica"/>
            <w:color w:val="333344"/>
            <w:kern w:val="0"/>
            <w:sz w:val="23"/>
            <w:szCs w:val="23"/>
          </w:rPr>
          <w:t>语句来根据客户的信用额度来查找客户级：</w:t>
        </w:r>
        <w:r w:rsidRPr="00E32816">
          <w:rPr>
            <w:rFonts w:ascii="Consolas" w:eastAsia="宋体" w:hAnsi="Consolas" w:cs="Consolas"/>
            <w:color w:val="C7254E"/>
            <w:kern w:val="0"/>
            <w:sz w:val="23"/>
            <w:szCs w:val="23"/>
            <w:shd w:val="clear" w:color="auto" w:fill="F9F2F4"/>
          </w:rPr>
          <w:t>SILVER</w:t>
        </w:r>
        <w:r w:rsidRPr="00E32816">
          <w:rPr>
            <w:rFonts w:ascii="Helvetica" w:eastAsia="宋体" w:hAnsi="Helvetica" w:cs="Helvetica"/>
            <w:color w:val="333344"/>
            <w:kern w:val="0"/>
            <w:sz w:val="23"/>
            <w:szCs w:val="23"/>
          </w:rPr>
          <w:t>，</w:t>
        </w:r>
        <w:r w:rsidRPr="00E32816">
          <w:rPr>
            <w:rFonts w:ascii="Consolas" w:eastAsia="宋体" w:hAnsi="Consolas" w:cs="Consolas"/>
            <w:color w:val="C7254E"/>
            <w:kern w:val="0"/>
            <w:sz w:val="23"/>
            <w:szCs w:val="23"/>
            <w:shd w:val="clear" w:color="auto" w:fill="F9F2F4"/>
          </w:rPr>
          <w:t>GOLD</w:t>
        </w:r>
        <w:r w:rsidRPr="00E32816">
          <w:rPr>
            <w:rFonts w:ascii="Helvetica" w:eastAsia="宋体" w:hAnsi="Helvetica" w:cs="Helvetica"/>
            <w:color w:val="333344"/>
            <w:kern w:val="0"/>
            <w:sz w:val="23"/>
            <w:szCs w:val="23"/>
          </w:rPr>
          <w:t>或</w:t>
        </w:r>
        <w:r w:rsidRPr="00E32816">
          <w:rPr>
            <w:rFonts w:ascii="Consolas" w:eastAsia="宋体" w:hAnsi="Consolas" w:cs="Consolas"/>
            <w:color w:val="C7254E"/>
            <w:kern w:val="0"/>
            <w:sz w:val="23"/>
            <w:szCs w:val="23"/>
            <w:shd w:val="clear" w:color="auto" w:fill="F9F2F4"/>
          </w:rPr>
          <w:t>PLATINUM</w:t>
        </w:r>
        <w:r w:rsidRPr="00E32816">
          <w:rPr>
            <w:rFonts w:ascii="Helvetica" w:eastAsia="宋体" w:hAnsi="Helvetica" w:cs="Helvetica"/>
            <w:color w:val="333344"/>
            <w:kern w:val="0"/>
            <w:sz w:val="23"/>
            <w:szCs w:val="23"/>
          </w:rPr>
          <w:t>。</w:t>
        </w:r>
      </w:ins>
    </w:p>
    <w:p w:rsidR="004065D8" w:rsidRDefault="004065D8" w:rsidP="00E328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Helvetica" w:eastAsia="宋体" w:hAnsi="Helvetica" w:cs="Helvetica" w:hint="eastAsia"/>
          <w:color w:val="333344"/>
          <w:kern w:val="0"/>
          <w:sz w:val="23"/>
          <w:szCs w:val="23"/>
        </w:rPr>
      </w:pPr>
    </w:p>
    <w:p w:rsidR="004065D8" w:rsidRDefault="004065D8" w:rsidP="00E328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Helvetica" w:eastAsia="宋体" w:hAnsi="Helvetica" w:cs="Helvetica" w:hint="eastAsia"/>
          <w:color w:val="333344"/>
          <w:kern w:val="0"/>
          <w:sz w:val="23"/>
          <w:szCs w:val="23"/>
        </w:rPr>
      </w:pPr>
    </w:p>
    <w:p w:rsidR="004065D8" w:rsidRPr="004065D8" w:rsidRDefault="004065D8" w:rsidP="004065D8">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4065D8">
        <w:rPr>
          <w:rFonts w:ascii="Consolas" w:eastAsia="宋体" w:hAnsi="Consolas" w:cs="Consolas"/>
          <w:color w:val="0077AA"/>
          <w:kern w:val="0"/>
          <w:sz w:val="20"/>
          <w:szCs w:val="20"/>
        </w:rPr>
        <w:t>DELIMITER</w:t>
      </w:r>
      <w:r w:rsidRPr="004065D8">
        <w:rPr>
          <w:rFonts w:ascii="Consolas" w:eastAsia="宋体" w:hAnsi="Consolas" w:cs="Consolas"/>
          <w:color w:val="000000"/>
          <w:kern w:val="0"/>
          <w:sz w:val="20"/>
          <w:szCs w:val="20"/>
        </w:rPr>
        <w:t xml:space="preserve"> $$</w:t>
      </w:r>
    </w:p>
    <w:p w:rsidR="004065D8" w:rsidRPr="004065D8" w:rsidRDefault="004065D8" w:rsidP="004065D8">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p>
    <w:p w:rsidR="004065D8" w:rsidRPr="004065D8" w:rsidRDefault="004065D8" w:rsidP="004065D8">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4065D8">
        <w:rPr>
          <w:rFonts w:ascii="Consolas" w:eastAsia="宋体" w:hAnsi="Consolas" w:cs="Consolas"/>
          <w:color w:val="0077AA"/>
          <w:kern w:val="0"/>
          <w:sz w:val="20"/>
          <w:szCs w:val="20"/>
        </w:rPr>
        <w:t>CREATE</w:t>
      </w:r>
      <w:r w:rsidRPr="004065D8">
        <w:rPr>
          <w:rFonts w:ascii="Consolas" w:eastAsia="宋体" w:hAnsi="Consolas" w:cs="Consolas"/>
          <w:color w:val="000000"/>
          <w:kern w:val="0"/>
          <w:sz w:val="20"/>
          <w:szCs w:val="20"/>
        </w:rPr>
        <w:t xml:space="preserve"> </w:t>
      </w:r>
      <w:r w:rsidRPr="004065D8">
        <w:rPr>
          <w:rFonts w:ascii="Consolas" w:eastAsia="宋体" w:hAnsi="Consolas" w:cs="Consolas"/>
          <w:color w:val="0077AA"/>
          <w:kern w:val="0"/>
          <w:sz w:val="20"/>
          <w:szCs w:val="20"/>
        </w:rPr>
        <w:t>PROCEDURE</w:t>
      </w:r>
      <w:r w:rsidRPr="004065D8">
        <w:rPr>
          <w:rFonts w:ascii="Consolas" w:eastAsia="宋体" w:hAnsi="Consolas" w:cs="Consolas"/>
          <w:color w:val="000000"/>
          <w:kern w:val="0"/>
          <w:sz w:val="20"/>
          <w:szCs w:val="20"/>
        </w:rPr>
        <w:t xml:space="preserve"> </w:t>
      </w:r>
      <w:proofErr w:type="gramStart"/>
      <w:r w:rsidRPr="004065D8">
        <w:rPr>
          <w:rFonts w:ascii="Consolas" w:eastAsia="宋体" w:hAnsi="Consolas" w:cs="Consolas"/>
          <w:color w:val="000000"/>
          <w:kern w:val="0"/>
          <w:sz w:val="20"/>
          <w:szCs w:val="20"/>
        </w:rPr>
        <w:t>GetCustomerLevel</w:t>
      </w:r>
      <w:r w:rsidRPr="004065D8">
        <w:rPr>
          <w:rFonts w:ascii="Consolas" w:eastAsia="宋体" w:hAnsi="Consolas" w:cs="Consolas"/>
          <w:color w:val="999999"/>
          <w:kern w:val="0"/>
          <w:sz w:val="20"/>
          <w:szCs w:val="20"/>
        </w:rPr>
        <w:t>(</w:t>
      </w:r>
      <w:proofErr w:type="gramEnd"/>
    </w:p>
    <w:p w:rsidR="004065D8" w:rsidRPr="004065D8" w:rsidRDefault="004065D8" w:rsidP="004065D8">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4065D8">
        <w:rPr>
          <w:rFonts w:ascii="Consolas" w:eastAsia="宋体" w:hAnsi="Consolas" w:cs="Consolas"/>
          <w:color w:val="000000"/>
          <w:kern w:val="0"/>
          <w:sz w:val="20"/>
          <w:szCs w:val="20"/>
        </w:rPr>
        <w:t xml:space="preserve"> </w:t>
      </w:r>
      <w:proofErr w:type="gramStart"/>
      <w:r w:rsidRPr="004065D8">
        <w:rPr>
          <w:rFonts w:ascii="Consolas" w:eastAsia="宋体" w:hAnsi="Consolas" w:cs="Consolas"/>
          <w:color w:val="A67F59"/>
          <w:kern w:val="0"/>
          <w:sz w:val="20"/>
          <w:szCs w:val="20"/>
        </w:rPr>
        <w:t>in</w:t>
      </w:r>
      <w:r w:rsidRPr="004065D8">
        <w:rPr>
          <w:rFonts w:ascii="Consolas" w:eastAsia="宋体" w:hAnsi="Consolas" w:cs="Consolas"/>
          <w:color w:val="000000"/>
          <w:kern w:val="0"/>
          <w:sz w:val="20"/>
          <w:szCs w:val="20"/>
        </w:rPr>
        <w:t xml:space="preserve">  p</w:t>
      </w:r>
      <w:proofErr w:type="gramEnd"/>
      <w:r w:rsidRPr="004065D8">
        <w:rPr>
          <w:rFonts w:ascii="Consolas" w:eastAsia="宋体" w:hAnsi="Consolas" w:cs="Consolas"/>
          <w:color w:val="000000"/>
          <w:kern w:val="0"/>
          <w:sz w:val="20"/>
          <w:szCs w:val="20"/>
        </w:rPr>
        <w:t xml:space="preserve">_customerNumber </w:t>
      </w:r>
      <w:r w:rsidRPr="004065D8">
        <w:rPr>
          <w:rFonts w:ascii="Consolas" w:eastAsia="宋体" w:hAnsi="Consolas" w:cs="Consolas"/>
          <w:color w:val="0077AA"/>
          <w:kern w:val="0"/>
          <w:sz w:val="20"/>
          <w:szCs w:val="20"/>
        </w:rPr>
        <w:t>int</w:t>
      </w:r>
      <w:r w:rsidRPr="004065D8">
        <w:rPr>
          <w:rFonts w:ascii="Consolas" w:eastAsia="宋体" w:hAnsi="Consolas" w:cs="Consolas"/>
          <w:color w:val="999999"/>
          <w:kern w:val="0"/>
          <w:sz w:val="20"/>
          <w:szCs w:val="20"/>
        </w:rPr>
        <w:t>(</w:t>
      </w:r>
      <w:r w:rsidRPr="004065D8">
        <w:rPr>
          <w:rFonts w:ascii="Consolas" w:eastAsia="宋体" w:hAnsi="Consolas" w:cs="Consolas"/>
          <w:color w:val="990055"/>
          <w:kern w:val="0"/>
          <w:sz w:val="20"/>
          <w:szCs w:val="20"/>
        </w:rPr>
        <w:t>11</w:t>
      </w:r>
      <w:r w:rsidRPr="004065D8">
        <w:rPr>
          <w:rFonts w:ascii="Consolas" w:eastAsia="宋体" w:hAnsi="Consolas" w:cs="Consolas"/>
          <w:color w:val="999999"/>
          <w:kern w:val="0"/>
          <w:sz w:val="20"/>
          <w:szCs w:val="20"/>
        </w:rPr>
        <w:t>),</w:t>
      </w:r>
      <w:r w:rsidRPr="004065D8">
        <w:rPr>
          <w:rFonts w:ascii="Consolas" w:eastAsia="宋体" w:hAnsi="Consolas" w:cs="Consolas"/>
          <w:color w:val="000000"/>
          <w:kern w:val="0"/>
          <w:sz w:val="20"/>
          <w:szCs w:val="20"/>
        </w:rPr>
        <w:t xml:space="preserve"> </w:t>
      </w:r>
    </w:p>
    <w:p w:rsidR="004065D8" w:rsidRPr="004065D8" w:rsidRDefault="004065D8" w:rsidP="004065D8">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4065D8">
        <w:rPr>
          <w:rFonts w:ascii="Consolas" w:eastAsia="宋体" w:hAnsi="Consolas" w:cs="Consolas"/>
          <w:color w:val="000000"/>
          <w:kern w:val="0"/>
          <w:sz w:val="20"/>
          <w:szCs w:val="20"/>
        </w:rPr>
        <w:t xml:space="preserve"> </w:t>
      </w:r>
      <w:proofErr w:type="gramStart"/>
      <w:r w:rsidRPr="004065D8">
        <w:rPr>
          <w:rFonts w:ascii="Consolas" w:eastAsia="宋体" w:hAnsi="Consolas" w:cs="Consolas"/>
          <w:color w:val="0077AA"/>
          <w:kern w:val="0"/>
          <w:sz w:val="20"/>
          <w:szCs w:val="20"/>
        </w:rPr>
        <w:t>out</w:t>
      </w:r>
      <w:proofErr w:type="gramEnd"/>
      <w:r w:rsidRPr="004065D8">
        <w:rPr>
          <w:rFonts w:ascii="Consolas" w:eastAsia="宋体" w:hAnsi="Consolas" w:cs="Consolas"/>
          <w:color w:val="000000"/>
          <w:kern w:val="0"/>
          <w:sz w:val="20"/>
          <w:szCs w:val="20"/>
        </w:rPr>
        <w:t xml:space="preserve"> p_customerLevel  </w:t>
      </w:r>
      <w:r w:rsidRPr="004065D8">
        <w:rPr>
          <w:rFonts w:ascii="Consolas" w:eastAsia="宋体" w:hAnsi="Consolas" w:cs="Consolas"/>
          <w:color w:val="0077AA"/>
          <w:kern w:val="0"/>
          <w:sz w:val="20"/>
          <w:szCs w:val="20"/>
        </w:rPr>
        <w:t>varchar</w:t>
      </w:r>
      <w:r w:rsidRPr="004065D8">
        <w:rPr>
          <w:rFonts w:ascii="Consolas" w:eastAsia="宋体" w:hAnsi="Consolas" w:cs="Consolas"/>
          <w:color w:val="999999"/>
          <w:kern w:val="0"/>
          <w:sz w:val="20"/>
          <w:szCs w:val="20"/>
        </w:rPr>
        <w:t>(</w:t>
      </w:r>
      <w:r w:rsidRPr="004065D8">
        <w:rPr>
          <w:rFonts w:ascii="Consolas" w:eastAsia="宋体" w:hAnsi="Consolas" w:cs="Consolas"/>
          <w:color w:val="990055"/>
          <w:kern w:val="0"/>
          <w:sz w:val="20"/>
          <w:szCs w:val="20"/>
        </w:rPr>
        <w:t>10</w:t>
      </w:r>
      <w:r w:rsidRPr="004065D8">
        <w:rPr>
          <w:rFonts w:ascii="Consolas" w:eastAsia="宋体" w:hAnsi="Consolas" w:cs="Consolas"/>
          <w:color w:val="999999"/>
          <w:kern w:val="0"/>
          <w:sz w:val="20"/>
          <w:szCs w:val="20"/>
        </w:rPr>
        <w:t>))</w:t>
      </w:r>
    </w:p>
    <w:p w:rsidR="004065D8" w:rsidRPr="004065D8" w:rsidRDefault="004065D8" w:rsidP="004065D8">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4065D8">
        <w:rPr>
          <w:rFonts w:ascii="Consolas" w:eastAsia="宋体" w:hAnsi="Consolas" w:cs="Consolas"/>
          <w:color w:val="0077AA"/>
          <w:kern w:val="0"/>
          <w:sz w:val="20"/>
          <w:szCs w:val="20"/>
        </w:rPr>
        <w:t>BEGIN</w:t>
      </w:r>
    </w:p>
    <w:p w:rsidR="004065D8" w:rsidRPr="004065D8" w:rsidRDefault="004065D8" w:rsidP="004065D8">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4065D8">
        <w:rPr>
          <w:rFonts w:ascii="Consolas" w:eastAsia="宋体" w:hAnsi="Consolas" w:cs="Consolas"/>
          <w:color w:val="000000"/>
          <w:kern w:val="0"/>
          <w:sz w:val="20"/>
          <w:szCs w:val="20"/>
        </w:rPr>
        <w:t xml:space="preserve">    </w:t>
      </w:r>
      <w:r w:rsidRPr="004065D8">
        <w:rPr>
          <w:rFonts w:ascii="Consolas" w:eastAsia="宋体" w:hAnsi="Consolas" w:cs="Consolas"/>
          <w:color w:val="0077AA"/>
          <w:kern w:val="0"/>
          <w:sz w:val="20"/>
          <w:szCs w:val="20"/>
        </w:rPr>
        <w:t>DECLARE</w:t>
      </w:r>
      <w:r w:rsidRPr="004065D8">
        <w:rPr>
          <w:rFonts w:ascii="Consolas" w:eastAsia="宋体" w:hAnsi="Consolas" w:cs="Consolas"/>
          <w:color w:val="000000"/>
          <w:kern w:val="0"/>
          <w:sz w:val="20"/>
          <w:szCs w:val="20"/>
        </w:rPr>
        <w:t xml:space="preserve"> creditlim </w:t>
      </w:r>
      <w:r w:rsidRPr="004065D8">
        <w:rPr>
          <w:rFonts w:ascii="Consolas" w:eastAsia="宋体" w:hAnsi="Consolas" w:cs="Consolas"/>
          <w:color w:val="0077AA"/>
          <w:kern w:val="0"/>
          <w:sz w:val="20"/>
          <w:szCs w:val="20"/>
        </w:rPr>
        <w:t>double</w:t>
      </w:r>
      <w:r w:rsidRPr="004065D8">
        <w:rPr>
          <w:rFonts w:ascii="Consolas" w:eastAsia="宋体" w:hAnsi="Consolas" w:cs="Consolas"/>
          <w:color w:val="999999"/>
          <w:kern w:val="0"/>
          <w:sz w:val="20"/>
          <w:szCs w:val="20"/>
        </w:rPr>
        <w:t>;</w:t>
      </w:r>
    </w:p>
    <w:p w:rsidR="004065D8" w:rsidRPr="004065D8" w:rsidRDefault="004065D8" w:rsidP="004065D8">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p>
    <w:p w:rsidR="004065D8" w:rsidRPr="004065D8" w:rsidRDefault="004065D8" w:rsidP="004065D8">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4065D8">
        <w:rPr>
          <w:rFonts w:ascii="Consolas" w:eastAsia="宋体" w:hAnsi="Consolas" w:cs="Consolas"/>
          <w:color w:val="000000"/>
          <w:kern w:val="0"/>
          <w:sz w:val="20"/>
          <w:szCs w:val="20"/>
        </w:rPr>
        <w:lastRenderedPageBreak/>
        <w:t xml:space="preserve">    </w:t>
      </w:r>
      <w:r w:rsidRPr="004065D8">
        <w:rPr>
          <w:rFonts w:ascii="Consolas" w:eastAsia="宋体" w:hAnsi="Consolas" w:cs="Consolas"/>
          <w:color w:val="0077AA"/>
          <w:kern w:val="0"/>
          <w:sz w:val="20"/>
          <w:szCs w:val="20"/>
        </w:rPr>
        <w:t>SELECT</w:t>
      </w:r>
      <w:r w:rsidRPr="004065D8">
        <w:rPr>
          <w:rFonts w:ascii="Consolas" w:eastAsia="宋体" w:hAnsi="Consolas" w:cs="Consolas"/>
          <w:color w:val="000000"/>
          <w:kern w:val="0"/>
          <w:sz w:val="20"/>
          <w:szCs w:val="20"/>
        </w:rPr>
        <w:t xml:space="preserve"> creditlimit </w:t>
      </w:r>
      <w:r w:rsidRPr="004065D8">
        <w:rPr>
          <w:rFonts w:ascii="Consolas" w:eastAsia="宋体" w:hAnsi="Consolas" w:cs="Consolas"/>
          <w:color w:val="0077AA"/>
          <w:kern w:val="0"/>
          <w:sz w:val="20"/>
          <w:szCs w:val="20"/>
        </w:rPr>
        <w:t>INTO</w:t>
      </w:r>
      <w:r w:rsidRPr="004065D8">
        <w:rPr>
          <w:rFonts w:ascii="Consolas" w:eastAsia="宋体" w:hAnsi="Consolas" w:cs="Consolas"/>
          <w:color w:val="000000"/>
          <w:kern w:val="0"/>
          <w:sz w:val="20"/>
          <w:szCs w:val="20"/>
        </w:rPr>
        <w:t xml:space="preserve"> creditlim</w:t>
      </w:r>
    </w:p>
    <w:p w:rsidR="004065D8" w:rsidRPr="004065D8" w:rsidRDefault="004065D8" w:rsidP="004065D8">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4065D8">
        <w:rPr>
          <w:rFonts w:ascii="Consolas" w:eastAsia="宋体" w:hAnsi="Consolas" w:cs="Consolas"/>
          <w:color w:val="000000"/>
          <w:kern w:val="0"/>
          <w:sz w:val="20"/>
          <w:szCs w:val="20"/>
        </w:rPr>
        <w:t xml:space="preserve"> </w:t>
      </w:r>
      <w:r w:rsidRPr="004065D8">
        <w:rPr>
          <w:rFonts w:ascii="Consolas" w:eastAsia="宋体" w:hAnsi="Consolas" w:cs="Consolas"/>
          <w:color w:val="0077AA"/>
          <w:kern w:val="0"/>
          <w:sz w:val="20"/>
          <w:szCs w:val="20"/>
        </w:rPr>
        <w:t>FROM</w:t>
      </w:r>
      <w:r w:rsidRPr="004065D8">
        <w:rPr>
          <w:rFonts w:ascii="Consolas" w:eastAsia="宋体" w:hAnsi="Consolas" w:cs="Consolas"/>
          <w:color w:val="000000"/>
          <w:kern w:val="0"/>
          <w:sz w:val="20"/>
          <w:szCs w:val="20"/>
        </w:rPr>
        <w:t xml:space="preserve"> customers</w:t>
      </w:r>
    </w:p>
    <w:p w:rsidR="004065D8" w:rsidRPr="004065D8" w:rsidRDefault="004065D8" w:rsidP="004065D8">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4065D8">
        <w:rPr>
          <w:rFonts w:ascii="Consolas" w:eastAsia="宋体" w:hAnsi="Consolas" w:cs="Consolas"/>
          <w:color w:val="000000"/>
          <w:kern w:val="0"/>
          <w:sz w:val="20"/>
          <w:szCs w:val="20"/>
        </w:rPr>
        <w:t xml:space="preserve"> </w:t>
      </w:r>
      <w:r w:rsidRPr="004065D8">
        <w:rPr>
          <w:rFonts w:ascii="Consolas" w:eastAsia="宋体" w:hAnsi="Consolas" w:cs="Consolas"/>
          <w:color w:val="0077AA"/>
          <w:kern w:val="0"/>
          <w:sz w:val="20"/>
          <w:szCs w:val="20"/>
        </w:rPr>
        <w:t>WHERE</w:t>
      </w:r>
      <w:r w:rsidRPr="004065D8">
        <w:rPr>
          <w:rFonts w:ascii="Consolas" w:eastAsia="宋体" w:hAnsi="Consolas" w:cs="Consolas"/>
          <w:color w:val="000000"/>
          <w:kern w:val="0"/>
          <w:sz w:val="20"/>
          <w:szCs w:val="20"/>
        </w:rPr>
        <w:t xml:space="preserve"> customerNumber </w:t>
      </w:r>
      <w:r w:rsidRPr="004065D8">
        <w:rPr>
          <w:rFonts w:ascii="Consolas" w:eastAsia="宋体" w:hAnsi="Consolas" w:cs="Consolas"/>
          <w:color w:val="A67F59"/>
          <w:kern w:val="0"/>
          <w:sz w:val="20"/>
          <w:szCs w:val="20"/>
        </w:rPr>
        <w:t>=</w:t>
      </w:r>
      <w:r w:rsidRPr="004065D8">
        <w:rPr>
          <w:rFonts w:ascii="Consolas" w:eastAsia="宋体" w:hAnsi="Consolas" w:cs="Consolas"/>
          <w:color w:val="000000"/>
          <w:kern w:val="0"/>
          <w:sz w:val="20"/>
          <w:szCs w:val="20"/>
        </w:rPr>
        <w:t xml:space="preserve"> p_customerNumber</w:t>
      </w:r>
      <w:r w:rsidRPr="004065D8">
        <w:rPr>
          <w:rFonts w:ascii="Consolas" w:eastAsia="宋体" w:hAnsi="Consolas" w:cs="Consolas"/>
          <w:color w:val="999999"/>
          <w:kern w:val="0"/>
          <w:sz w:val="20"/>
          <w:szCs w:val="20"/>
        </w:rPr>
        <w:t>;</w:t>
      </w:r>
    </w:p>
    <w:p w:rsidR="004065D8" w:rsidRPr="004065D8" w:rsidRDefault="004065D8" w:rsidP="004065D8">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p>
    <w:p w:rsidR="004065D8" w:rsidRPr="004065D8" w:rsidRDefault="004065D8" w:rsidP="004065D8">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4065D8">
        <w:rPr>
          <w:rFonts w:ascii="Consolas" w:eastAsia="宋体" w:hAnsi="Consolas" w:cs="Consolas"/>
          <w:color w:val="000000"/>
          <w:kern w:val="0"/>
          <w:sz w:val="20"/>
          <w:szCs w:val="20"/>
        </w:rPr>
        <w:t xml:space="preserve">    </w:t>
      </w:r>
      <w:r w:rsidRPr="004065D8">
        <w:rPr>
          <w:rFonts w:ascii="Consolas" w:eastAsia="宋体" w:hAnsi="Consolas" w:cs="Consolas"/>
          <w:color w:val="0077AA"/>
          <w:kern w:val="0"/>
          <w:sz w:val="20"/>
          <w:szCs w:val="20"/>
        </w:rPr>
        <w:t>CASE</w:t>
      </w:r>
      <w:r w:rsidRPr="004065D8">
        <w:rPr>
          <w:rFonts w:ascii="Consolas" w:eastAsia="宋体" w:hAnsi="Consolas" w:cs="Consolas"/>
          <w:color w:val="000000"/>
          <w:kern w:val="0"/>
          <w:sz w:val="20"/>
          <w:szCs w:val="20"/>
        </w:rPr>
        <w:t xml:space="preserve">  </w:t>
      </w:r>
    </w:p>
    <w:p w:rsidR="004065D8" w:rsidRPr="004065D8" w:rsidRDefault="004065D8" w:rsidP="004065D8">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4065D8">
        <w:rPr>
          <w:rFonts w:ascii="Consolas" w:eastAsia="宋体" w:hAnsi="Consolas" w:cs="Consolas"/>
          <w:color w:val="000000"/>
          <w:kern w:val="0"/>
          <w:sz w:val="20"/>
          <w:szCs w:val="20"/>
        </w:rPr>
        <w:t xml:space="preserve"> </w:t>
      </w:r>
      <w:r w:rsidRPr="004065D8">
        <w:rPr>
          <w:rFonts w:ascii="Consolas" w:eastAsia="宋体" w:hAnsi="Consolas" w:cs="Consolas"/>
          <w:color w:val="0077AA"/>
          <w:kern w:val="0"/>
          <w:sz w:val="20"/>
          <w:szCs w:val="20"/>
        </w:rPr>
        <w:t>WHEN</w:t>
      </w:r>
      <w:r w:rsidRPr="004065D8">
        <w:rPr>
          <w:rFonts w:ascii="Consolas" w:eastAsia="宋体" w:hAnsi="Consolas" w:cs="Consolas"/>
          <w:color w:val="000000"/>
          <w:kern w:val="0"/>
          <w:sz w:val="20"/>
          <w:szCs w:val="20"/>
        </w:rPr>
        <w:t xml:space="preserve"> creditlim </w:t>
      </w:r>
      <w:r w:rsidRPr="004065D8">
        <w:rPr>
          <w:rFonts w:ascii="Consolas" w:eastAsia="宋体" w:hAnsi="Consolas" w:cs="Consolas"/>
          <w:color w:val="A67F59"/>
          <w:kern w:val="0"/>
          <w:sz w:val="20"/>
          <w:szCs w:val="20"/>
        </w:rPr>
        <w:t>&gt;</w:t>
      </w:r>
      <w:r w:rsidRPr="004065D8">
        <w:rPr>
          <w:rFonts w:ascii="Consolas" w:eastAsia="宋体" w:hAnsi="Consolas" w:cs="Consolas"/>
          <w:color w:val="000000"/>
          <w:kern w:val="0"/>
          <w:sz w:val="20"/>
          <w:szCs w:val="20"/>
        </w:rPr>
        <w:t xml:space="preserve"> </w:t>
      </w:r>
      <w:r w:rsidRPr="004065D8">
        <w:rPr>
          <w:rFonts w:ascii="Consolas" w:eastAsia="宋体" w:hAnsi="Consolas" w:cs="Consolas"/>
          <w:color w:val="990055"/>
          <w:kern w:val="0"/>
          <w:sz w:val="20"/>
          <w:szCs w:val="20"/>
        </w:rPr>
        <w:t>50000</w:t>
      </w:r>
      <w:r w:rsidRPr="004065D8">
        <w:rPr>
          <w:rFonts w:ascii="Consolas" w:eastAsia="宋体" w:hAnsi="Consolas" w:cs="Consolas"/>
          <w:color w:val="000000"/>
          <w:kern w:val="0"/>
          <w:sz w:val="20"/>
          <w:szCs w:val="20"/>
        </w:rPr>
        <w:t xml:space="preserve"> </w:t>
      </w:r>
      <w:r w:rsidRPr="004065D8">
        <w:rPr>
          <w:rFonts w:ascii="Consolas" w:eastAsia="宋体" w:hAnsi="Consolas" w:cs="Consolas"/>
          <w:color w:val="0077AA"/>
          <w:kern w:val="0"/>
          <w:sz w:val="20"/>
          <w:szCs w:val="20"/>
        </w:rPr>
        <w:t>THEN</w:t>
      </w:r>
      <w:r w:rsidRPr="004065D8">
        <w:rPr>
          <w:rFonts w:ascii="Consolas" w:eastAsia="宋体" w:hAnsi="Consolas" w:cs="Consolas"/>
          <w:color w:val="000000"/>
          <w:kern w:val="0"/>
          <w:sz w:val="20"/>
          <w:szCs w:val="20"/>
        </w:rPr>
        <w:t xml:space="preserve"> </w:t>
      </w:r>
    </w:p>
    <w:p w:rsidR="004065D8" w:rsidRPr="004065D8" w:rsidRDefault="004065D8" w:rsidP="004065D8">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4065D8">
        <w:rPr>
          <w:rFonts w:ascii="Consolas" w:eastAsia="宋体" w:hAnsi="Consolas" w:cs="Consolas"/>
          <w:color w:val="000000"/>
          <w:kern w:val="0"/>
          <w:sz w:val="20"/>
          <w:szCs w:val="20"/>
        </w:rPr>
        <w:t xml:space="preserve">    </w:t>
      </w:r>
      <w:r w:rsidRPr="004065D8">
        <w:rPr>
          <w:rFonts w:ascii="Consolas" w:eastAsia="宋体" w:hAnsi="Consolas" w:cs="Consolas"/>
          <w:color w:val="0077AA"/>
          <w:kern w:val="0"/>
          <w:sz w:val="20"/>
          <w:szCs w:val="20"/>
        </w:rPr>
        <w:t>SET</w:t>
      </w:r>
      <w:r w:rsidRPr="004065D8">
        <w:rPr>
          <w:rFonts w:ascii="Consolas" w:eastAsia="宋体" w:hAnsi="Consolas" w:cs="Consolas"/>
          <w:color w:val="000000"/>
          <w:kern w:val="0"/>
          <w:sz w:val="20"/>
          <w:szCs w:val="20"/>
        </w:rPr>
        <w:t xml:space="preserve"> p_customerLevel </w:t>
      </w:r>
      <w:r w:rsidRPr="004065D8">
        <w:rPr>
          <w:rFonts w:ascii="Consolas" w:eastAsia="宋体" w:hAnsi="Consolas" w:cs="Consolas"/>
          <w:color w:val="A67F59"/>
          <w:kern w:val="0"/>
          <w:sz w:val="20"/>
          <w:szCs w:val="20"/>
        </w:rPr>
        <w:t>=</w:t>
      </w:r>
      <w:r w:rsidRPr="004065D8">
        <w:rPr>
          <w:rFonts w:ascii="Consolas" w:eastAsia="宋体" w:hAnsi="Consolas" w:cs="Consolas"/>
          <w:color w:val="000000"/>
          <w:kern w:val="0"/>
          <w:sz w:val="20"/>
          <w:szCs w:val="20"/>
        </w:rPr>
        <w:t xml:space="preserve"> </w:t>
      </w:r>
      <w:r w:rsidRPr="004065D8">
        <w:rPr>
          <w:rFonts w:ascii="Consolas" w:eastAsia="宋体" w:hAnsi="Consolas" w:cs="Consolas"/>
          <w:color w:val="669900"/>
          <w:kern w:val="0"/>
          <w:sz w:val="20"/>
          <w:szCs w:val="20"/>
        </w:rPr>
        <w:t>'PLATINUM'</w:t>
      </w:r>
      <w:r w:rsidRPr="004065D8">
        <w:rPr>
          <w:rFonts w:ascii="Consolas" w:eastAsia="宋体" w:hAnsi="Consolas" w:cs="Consolas"/>
          <w:color w:val="999999"/>
          <w:kern w:val="0"/>
          <w:sz w:val="20"/>
          <w:szCs w:val="20"/>
        </w:rPr>
        <w:t>;</w:t>
      </w:r>
    </w:p>
    <w:p w:rsidR="004065D8" w:rsidRPr="004065D8" w:rsidRDefault="004065D8" w:rsidP="004065D8">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4065D8">
        <w:rPr>
          <w:rFonts w:ascii="Consolas" w:eastAsia="宋体" w:hAnsi="Consolas" w:cs="Consolas"/>
          <w:color w:val="000000"/>
          <w:kern w:val="0"/>
          <w:sz w:val="20"/>
          <w:szCs w:val="20"/>
        </w:rPr>
        <w:t xml:space="preserve"> </w:t>
      </w:r>
      <w:r w:rsidRPr="004065D8">
        <w:rPr>
          <w:rFonts w:ascii="Consolas" w:eastAsia="宋体" w:hAnsi="Consolas" w:cs="Consolas"/>
          <w:color w:val="0077AA"/>
          <w:kern w:val="0"/>
          <w:sz w:val="20"/>
          <w:szCs w:val="20"/>
        </w:rPr>
        <w:t>WHEN</w:t>
      </w:r>
      <w:r w:rsidRPr="004065D8">
        <w:rPr>
          <w:rFonts w:ascii="Consolas" w:eastAsia="宋体" w:hAnsi="Consolas" w:cs="Consolas"/>
          <w:color w:val="000000"/>
          <w:kern w:val="0"/>
          <w:sz w:val="20"/>
          <w:szCs w:val="20"/>
        </w:rPr>
        <w:t xml:space="preserve"> </w:t>
      </w:r>
      <w:r w:rsidRPr="004065D8">
        <w:rPr>
          <w:rFonts w:ascii="Consolas" w:eastAsia="宋体" w:hAnsi="Consolas" w:cs="Consolas"/>
          <w:color w:val="999999"/>
          <w:kern w:val="0"/>
          <w:sz w:val="20"/>
          <w:szCs w:val="20"/>
        </w:rPr>
        <w:t>(</w:t>
      </w:r>
      <w:r w:rsidRPr="004065D8">
        <w:rPr>
          <w:rFonts w:ascii="Consolas" w:eastAsia="宋体" w:hAnsi="Consolas" w:cs="Consolas"/>
          <w:color w:val="000000"/>
          <w:kern w:val="0"/>
          <w:sz w:val="20"/>
          <w:szCs w:val="20"/>
        </w:rPr>
        <w:t xml:space="preserve">creditlim </w:t>
      </w:r>
      <w:r w:rsidRPr="004065D8">
        <w:rPr>
          <w:rFonts w:ascii="Consolas" w:eastAsia="宋体" w:hAnsi="Consolas" w:cs="Consolas"/>
          <w:color w:val="A67F59"/>
          <w:kern w:val="0"/>
          <w:sz w:val="20"/>
          <w:szCs w:val="20"/>
        </w:rPr>
        <w:t>&lt;=</w:t>
      </w:r>
      <w:r w:rsidRPr="004065D8">
        <w:rPr>
          <w:rFonts w:ascii="Consolas" w:eastAsia="宋体" w:hAnsi="Consolas" w:cs="Consolas"/>
          <w:color w:val="000000"/>
          <w:kern w:val="0"/>
          <w:sz w:val="20"/>
          <w:szCs w:val="20"/>
        </w:rPr>
        <w:t xml:space="preserve"> </w:t>
      </w:r>
      <w:r w:rsidRPr="004065D8">
        <w:rPr>
          <w:rFonts w:ascii="Consolas" w:eastAsia="宋体" w:hAnsi="Consolas" w:cs="Consolas"/>
          <w:color w:val="990055"/>
          <w:kern w:val="0"/>
          <w:sz w:val="20"/>
          <w:szCs w:val="20"/>
        </w:rPr>
        <w:t>50000</w:t>
      </w:r>
      <w:r w:rsidRPr="004065D8">
        <w:rPr>
          <w:rFonts w:ascii="Consolas" w:eastAsia="宋体" w:hAnsi="Consolas" w:cs="Consolas"/>
          <w:color w:val="000000"/>
          <w:kern w:val="0"/>
          <w:sz w:val="20"/>
          <w:szCs w:val="20"/>
        </w:rPr>
        <w:t xml:space="preserve"> </w:t>
      </w:r>
      <w:r w:rsidRPr="004065D8">
        <w:rPr>
          <w:rFonts w:ascii="Consolas" w:eastAsia="宋体" w:hAnsi="Consolas" w:cs="Consolas"/>
          <w:color w:val="A67F59"/>
          <w:kern w:val="0"/>
          <w:sz w:val="20"/>
          <w:szCs w:val="20"/>
        </w:rPr>
        <w:t>AND</w:t>
      </w:r>
      <w:r w:rsidRPr="004065D8">
        <w:rPr>
          <w:rFonts w:ascii="Consolas" w:eastAsia="宋体" w:hAnsi="Consolas" w:cs="Consolas"/>
          <w:color w:val="000000"/>
          <w:kern w:val="0"/>
          <w:sz w:val="20"/>
          <w:szCs w:val="20"/>
        </w:rPr>
        <w:t xml:space="preserve"> creditlim </w:t>
      </w:r>
      <w:r w:rsidRPr="004065D8">
        <w:rPr>
          <w:rFonts w:ascii="Consolas" w:eastAsia="宋体" w:hAnsi="Consolas" w:cs="Consolas"/>
          <w:color w:val="A67F59"/>
          <w:kern w:val="0"/>
          <w:sz w:val="20"/>
          <w:szCs w:val="20"/>
        </w:rPr>
        <w:t>&gt;=</w:t>
      </w:r>
      <w:r w:rsidRPr="004065D8">
        <w:rPr>
          <w:rFonts w:ascii="Consolas" w:eastAsia="宋体" w:hAnsi="Consolas" w:cs="Consolas"/>
          <w:color w:val="000000"/>
          <w:kern w:val="0"/>
          <w:sz w:val="20"/>
          <w:szCs w:val="20"/>
        </w:rPr>
        <w:t xml:space="preserve"> </w:t>
      </w:r>
      <w:r w:rsidRPr="004065D8">
        <w:rPr>
          <w:rFonts w:ascii="Consolas" w:eastAsia="宋体" w:hAnsi="Consolas" w:cs="Consolas"/>
          <w:color w:val="990055"/>
          <w:kern w:val="0"/>
          <w:sz w:val="20"/>
          <w:szCs w:val="20"/>
        </w:rPr>
        <w:t>10000</w:t>
      </w:r>
      <w:r w:rsidRPr="004065D8">
        <w:rPr>
          <w:rFonts w:ascii="Consolas" w:eastAsia="宋体" w:hAnsi="Consolas" w:cs="Consolas"/>
          <w:color w:val="999999"/>
          <w:kern w:val="0"/>
          <w:sz w:val="20"/>
          <w:szCs w:val="20"/>
        </w:rPr>
        <w:t>)</w:t>
      </w:r>
      <w:r w:rsidRPr="004065D8">
        <w:rPr>
          <w:rFonts w:ascii="Consolas" w:eastAsia="宋体" w:hAnsi="Consolas" w:cs="Consolas"/>
          <w:color w:val="000000"/>
          <w:kern w:val="0"/>
          <w:sz w:val="20"/>
          <w:szCs w:val="20"/>
        </w:rPr>
        <w:t xml:space="preserve"> </w:t>
      </w:r>
      <w:r w:rsidRPr="004065D8">
        <w:rPr>
          <w:rFonts w:ascii="Consolas" w:eastAsia="宋体" w:hAnsi="Consolas" w:cs="Consolas"/>
          <w:color w:val="0077AA"/>
          <w:kern w:val="0"/>
          <w:sz w:val="20"/>
          <w:szCs w:val="20"/>
        </w:rPr>
        <w:t>THEN</w:t>
      </w:r>
    </w:p>
    <w:p w:rsidR="004065D8" w:rsidRPr="004065D8" w:rsidRDefault="004065D8" w:rsidP="004065D8">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4065D8">
        <w:rPr>
          <w:rFonts w:ascii="Consolas" w:eastAsia="宋体" w:hAnsi="Consolas" w:cs="Consolas"/>
          <w:color w:val="000000"/>
          <w:kern w:val="0"/>
          <w:sz w:val="20"/>
          <w:szCs w:val="20"/>
        </w:rPr>
        <w:t xml:space="preserve">    </w:t>
      </w:r>
      <w:r w:rsidRPr="004065D8">
        <w:rPr>
          <w:rFonts w:ascii="Consolas" w:eastAsia="宋体" w:hAnsi="Consolas" w:cs="Consolas"/>
          <w:color w:val="0077AA"/>
          <w:kern w:val="0"/>
          <w:sz w:val="20"/>
          <w:szCs w:val="20"/>
        </w:rPr>
        <w:t>SET</w:t>
      </w:r>
      <w:r w:rsidRPr="004065D8">
        <w:rPr>
          <w:rFonts w:ascii="Consolas" w:eastAsia="宋体" w:hAnsi="Consolas" w:cs="Consolas"/>
          <w:color w:val="000000"/>
          <w:kern w:val="0"/>
          <w:sz w:val="20"/>
          <w:szCs w:val="20"/>
        </w:rPr>
        <w:t xml:space="preserve"> p_customerLevel </w:t>
      </w:r>
      <w:r w:rsidRPr="004065D8">
        <w:rPr>
          <w:rFonts w:ascii="Consolas" w:eastAsia="宋体" w:hAnsi="Consolas" w:cs="Consolas"/>
          <w:color w:val="A67F59"/>
          <w:kern w:val="0"/>
          <w:sz w:val="20"/>
          <w:szCs w:val="20"/>
        </w:rPr>
        <w:t>=</w:t>
      </w:r>
      <w:r w:rsidRPr="004065D8">
        <w:rPr>
          <w:rFonts w:ascii="Consolas" w:eastAsia="宋体" w:hAnsi="Consolas" w:cs="Consolas"/>
          <w:color w:val="000000"/>
          <w:kern w:val="0"/>
          <w:sz w:val="20"/>
          <w:szCs w:val="20"/>
        </w:rPr>
        <w:t xml:space="preserve"> </w:t>
      </w:r>
      <w:r w:rsidRPr="004065D8">
        <w:rPr>
          <w:rFonts w:ascii="Consolas" w:eastAsia="宋体" w:hAnsi="Consolas" w:cs="Consolas"/>
          <w:color w:val="669900"/>
          <w:kern w:val="0"/>
          <w:sz w:val="20"/>
          <w:szCs w:val="20"/>
        </w:rPr>
        <w:t>'GOLD'</w:t>
      </w:r>
      <w:r w:rsidRPr="004065D8">
        <w:rPr>
          <w:rFonts w:ascii="Consolas" w:eastAsia="宋体" w:hAnsi="Consolas" w:cs="Consolas"/>
          <w:color w:val="999999"/>
          <w:kern w:val="0"/>
          <w:sz w:val="20"/>
          <w:szCs w:val="20"/>
        </w:rPr>
        <w:t>;</w:t>
      </w:r>
    </w:p>
    <w:p w:rsidR="004065D8" w:rsidRPr="004065D8" w:rsidRDefault="004065D8" w:rsidP="004065D8">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4065D8">
        <w:rPr>
          <w:rFonts w:ascii="Consolas" w:eastAsia="宋体" w:hAnsi="Consolas" w:cs="Consolas"/>
          <w:color w:val="000000"/>
          <w:kern w:val="0"/>
          <w:sz w:val="20"/>
          <w:szCs w:val="20"/>
        </w:rPr>
        <w:t xml:space="preserve"> </w:t>
      </w:r>
      <w:r w:rsidRPr="004065D8">
        <w:rPr>
          <w:rFonts w:ascii="Consolas" w:eastAsia="宋体" w:hAnsi="Consolas" w:cs="Consolas"/>
          <w:color w:val="0077AA"/>
          <w:kern w:val="0"/>
          <w:sz w:val="20"/>
          <w:szCs w:val="20"/>
        </w:rPr>
        <w:t>WHEN</w:t>
      </w:r>
      <w:r w:rsidRPr="004065D8">
        <w:rPr>
          <w:rFonts w:ascii="Consolas" w:eastAsia="宋体" w:hAnsi="Consolas" w:cs="Consolas"/>
          <w:color w:val="000000"/>
          <w:kern w:val="0"/>
          <w:sz w:val="20"/>
          <w:szCs w:val="20"/>
        </w:rPr>
        <w:t xml:space="preserve"> creditlim </w:t>
      </w:r>
      <w:r w:rsidRPr="004065D8">
        <w:rPr>
          <w:rFonts w:ascii="Consolas" w:eastAsia="宋体" w:hAnsi="Consolas" w:cs="Consolas"/>
          <w:color w:val="A67F59"/>
          <w:kern w:val="0"/>
          <w:sz w:val="20"/>
          <w:szCs w:val="20"/>
        </w:rPr>
        <w:t>&lt;</w:t>
      </w:r>
      <w:r w:rsidRPr="004065D8">
        <w:rPr>
          <w:rFonts w:ascii="Consolas" w:eastAsia="宋体" w:hAnsi="Consolas" w:cs="Consolas"/>
          <w:color w:val="000000"/>
          <w:kern w:val="0"/>
          <w:sz w:val="20"/>
          <w:szCs w:val="20"/>
        </w:rPr>
        <w:t xml:space="preserve"> </w:t>
      </w:r>
      <w:r w:rsidRPr="004065D8">
        <w:rPr>
          <w:rFonts w:ascii="Consolas" w:eastAsia="宋体" w:hAnsi="Consolas" w:cs="Consolas"/>
          <w:color w:val="990055"/>
          <w:kern w:val="0"/>
          <w:sz w:val="20"/>
          <w:szCs w:val="20"/>
        </w:rPr>
        <w:t>10000</w:t>
      </w:r>
      <w:r w:rsidRPr="004065D8">
        <w:rPr>
          <w:rFonts w:ascii="Consolas" w:eastAsia="宋体" w:hAnsi="Consolas" w:cs="Consolas"/>
          <w:color w:val="000000"/>
          <w:kern w:val="0"/>
          <w:sz w:val="20"/>
          <w:szCs w:val="20"/>
        </w:rPr>
        <w:t xml:space="preserve"> </w:t>
      </w:r>
      <w:r w:rsidRPr="004065D8">
        <w:rPr>
          <w:rFonts w:ascii="Consolas" w:eastAsia="宋体" w:hAnsi="Consolas" w:cs="Consolas"/>
          <w:color w:val="0077AA"/>
          <w:kern w:val="0"/>
          <w:sz w:val="20"/>
          <w:szCs w:val="20"/>
        </w:rPr>
        <w:t>THEN</w:t>
      </w:r>
    </w:p>
    <w:p w:rsidR="004065D8" w:rsidRPr="004065D8" w:rsidRDefault="004065D8" w:rsidP="004065D8">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4065D8">
        <w:rPr>
          <w:rFonts w:ascii="Consolas" w:eastAsia="宋体" w:hAnsi="Consolas" w:cs="Consolas"/>
          <w:color w:val="000000"/>
          <w:kern w:val="0"/>
          <w:sz w:val="20"/>
          <w:szCs w:val="20"/>
        </w:rPr>
        <w:t xml:space="preserve">    </w:t>
      </w:r>
      <w:r w:rsidRPr="004065D8">
        <w:rPr>
          <w:rFonts w:ascii="Consolas" w:eastAsia="宋体" w:hAnsi="Consolas" w:cs="Consolas"/>
          <w:color w:val="0077AA"/>
          <w:kern w:val="0"/>
          <w:sz w:val="20"/>
          <w:szCs w:val="20"/>
        </w:rPr>
        <w:t>SET</w:t>
      </w:r>
      <w:r w:rsidRPr="004065D8">
        <w:rPr>
          <w:rFonts w:ascii="Consolas" w:eastAsia="宋体" w:hAnsi="Consolas" w:cs="Consolas"/>
          <w:color w:val="000000"/>
          <w:kern w:val="0"/>
          <w:sz w:val="20"/>
          <w:szCs w:val="20"/>
        </w:rPr>
        <w:t xml:space="preserve"> p_customerLevel </w:t>
      </w:r>
      <w:r w:rsidRPr="004065D8">
        <w:rPr>
          <w:rFonts w:ascii="Consolas" w:eastAsia="宋体" w:hAnsi="Consolas" w:cs="Consolas"/>
          <w:color w:val="A67F59"/>
          <w:kern w:val="0"/>
          <w:sz w:val="20"/>
          <w:szCs w:val="20"/>
        </w:rPr>
        <w:t>=</w:t>
      </w:r>
      <w:r w:rsidRPr="004065D8">
        <w:rPr>
          <w:rFonts w:ascii="Consolas" w:eastAsia="宋体" w:hAnsi="Consolas" w:cs="Consolas"/>
          <w:color w:val="000000"/>
          <w:kern w:val="0"/>
          <w:sz w:val="20"/>
          <w:szCs w:val="20"/>
        </w:rPr>
        <w:t xml:space="preserve"> </w:t>
      </w:r>
      <w:r w:rsidRPr="004065D8">
        <w:rPr>
          <w:rFonts w:ascii="Consolas" w:eastAsia="宋体" w:hAnsi="Consolas" w:cs="Consolas"/>
          <w:color w:val="669900"/>
          <w:kern w:val="0"/>
          <w:sz w:val="20"/>
          <w:szCs w:val="20"/>
        </w:rPr>
        <w:t>'SILVER'</w:t>
      </w:r>
      <w:r w:rsidRPr="004065D8">
        <w:rPr>
          <w:rFonts w:ascii="Consolas" w:eastAsia="宋体" w:hAnsi="Consolas" w:cs="Consolas"/>
          <w:color w:val="999999"/>
          <w:kern w:val="0"/>
          <w:sz w:val="20"/>
          <w:szCs w:val="20"/>
        </w:rPr>
        <w:t>;</w:t>
      </w:r>
    </w:p>
    <w:p w:rsidR="004065D8" w:rsidRPr="004065D8" w:rsidRDefault="004065D8" w:rsidP="004065D8">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4065D8">
        <w:rPr>
          <w:rFonts w:ascii="Consolas" w:eastAsia="宋体" w:hAnsi="Consolas" w:cs="Consolas"/>
          <w:color w:val="000000"/>
          <w:kern w:val="0"/>
          <w:sz w:val="20"/>
          <w:szCs w:val="20"/>
        </w:rPr>
        <w:t xml:space="preserve"> </w:t>
      </w:r>
      <w:r w:rsidRPr="004065D8">
        <w:rPr>
          <w:rFonts w:ascii="Consolas" w:eastAsia="宋体" w:hAnsi="Consolas" w:cs="Consolas"/>
          <w:color w:val="0077AA"/>
          <w:kern w:val="0"/>
          <w:sz w:val="20"/>
          <w:szCs w:val="20"/>
        </w:rPr>
        <w:t>END</w:t>
      </w:r>
      <w:r w:rsidRPr="004065D8">
        <w:rPr>
          <w:rFonts w:ascii="Consolas" w:eastAsia="宋体" w:hAnsi="Consolas" w:cs="Consolas"/>
          <w:color w:val="000000"/>
          <w:kern w:val="0"/>
          <w:sz w:val="20"/>
          <w:szCs w:val="20"/>
        </w:rPr>
        <w:t xml:space="preserve"> </w:t>
      </w:r>
      <w:r w:rsidRPr="004065D8">
        <w:rPr>
          <w:rFonts w:ascii="Consolas" w:eastAsia="宋体" w:hAnsi="Consolas" w:cs="Consolas"/>
          <w:color w:val="0077AA"/>
          <w:kern w:val="0"/>
          <w:sz w:val="20"/>
          <w:szCs w:val="20"/>
        </w:rPr>
        <w:t>CASE</w:t>
      </w:r>
      <w:r w:rsidRPr="004065D8">
        <w:rPr>
          <w:rFonts w:ascii="Consolas" w:eastAsia="宋体" w:hAnsi="Consolas" w:cs="Consolas"/>
          <w:color w:val="999999"/>
          <w:kern w:val="0"/>
          <w:sz w:val="20"/>
          <w:szCs w:val="20"/>
        </w:rPr>
        <w:t>;</w:t>
      </w:r>
    </w:p>
    <w:p w:rsidR="004065D8" w:rsidRPr="004065D8" w:rsidRDefault="004065D8" w:rsidP="004065D8">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p>
    <w:p w:rsidR="004065D8" w:rsidRPr="00B34CFE" w:rsidRDefault="004065D8" w:rsidP="00E328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hint="eastAsia"/>
          <w:color w:val="000000"/>
          <w:kern w:val="0"/>
          <w:sz w:val="20"/>
          <w:szCs w:val="20"/>
        </w:rPr>
      </w:pPr>
      <w:r w:rsidRPr="004065D8">
        <w:rPr>
          <w:rFonts w:ascii="Consolas" w:eastAsia="宋体" w:hAnsi="Consolas" w:cs="Consolas"/>
          <w:color w:val="0077AA"/>
          <w:kern w:val="0"/>
          <w:sz w:val="20"/>
          <w:szCs w:val="20"/>
        </w:rPr>
        <w:t>END</w:t>
      </w:r>
      <w:r w:rsidRPr="004065D8">
        <w:rPr>
          <w:rFonts w:ascii="Consolas" w:eastAsia="宋体" w:hAnsi="Consolas" w:cs="Consolas"/>
          <w:color w:val="000000"/>
          <w:kern w:val="0"/>
          <w:sz w:val="20"/>
          <w:szCs w:val="20"/>
        </w:rPr>
        <w:t>$$</w:t>
      </w:r>
    </w:p>
    <w:p w:rsidR="004065D8" w:rsidRPr="00E32816" w:rsidRDefault="004065D8" w:rsidP="00E328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ins w:id="158" w:author="Unknown"/>
          <w:rFonts w:ascii="Consolas" w:eastAsia="宋体" w:hAnsi="Consolas" w:cs="Consolas"/>
          <w:color w:val="000000"/>
          <w:kern w:val="0"/>
          <w:sz w:val="20"/>
          <w:szCs w:val="20"/>
        </w:rPr>
      </w:pPr>
    </w:p>
    <w:p w:rsidR="00E32816" w:rsidRPr="00E32816" w:rsidRDefault="00E32816" w:rsidP="00E32816">
      <w:pPr>
        <w:widowControl/>
        <w:shd w:val="clear" w:color="auto" w:fill="FFFFFF"/>
        <w:spacing w:after="120"/>
        <w:jc w:val="left"/>
        <w:rPr>
          <w:ins w:id="159" w:author="Unknown"/>
          <w:rFonts w:ascii="Helvetica" w:eastAsia="宋体" w:hAnsi="Helvetica" w:cs="Helvetica"/>
          <w:color w:val="333344"/>
          <w:kern w:val="0"/>
          <w:sz w:val="23"/>
          <w:szCs w:val="23"/>
        </w:rPr>
      </w:pPr>
      <w:ins w:id="160" w:author="Unknown">
        <w:r w:rsidRPr="00E32816">
          <w:rPr>
            <w:rFonts w:ascii="Helvetica" w:eastAsia="宋体" w:hAnsi="Helvetica" w:cs="Helvetica"/>
            <w:color w:val="333344"/>
            <w:kern w:val="0"/>
            <w:sz w:val="23"/>
            <w:szCs w:val="23"/>
          </w:rPr>
          <w:t>在上面查询语句逻辑中，如果信用额度是：</w:t>
        </w:r>
      </w:ins>
    </w:p>
    <w:p w:rsidR="00E32816" w:rsidRPr="00E32816" w:rsidRDefault="00E32816" w:rsidP="00E32816">
      <w:pPr>
        <w:widowControl/>
        <w:numPr>
          <w:ilvl w:val="0"/>
          <w:numId w:val="18"/>
        </w:numPr>
        <w:shd w:val="clear" w:color="auto" w:fill="FFFFFF"/>
        <w:spacing w:before="100" w:beforeAutospacing="1" w:after="90"/>
        <w:ind w:left="690"/>
        <w:jc w:val="left"/>
        <w:rPr>
          <w:ins w:id="161" w:author="Unknown"/>
          <w:rFonts w:ascii="Helvetica" w:eastAsia="宋体" w:hAnsi="Helvetica" w:cs="Helvetica"/>
          <w:color w:val="333344"/>
          <w:kern w:val="0"/>
          <w:sz w:val="23"/>
          <w:szCs w:val="23"/>
        </w:rPr>
      </w:pPr>
      <w:ins w:id="162" w:author="Unknown">
        <w:r w:rsidRPr="00E32816">
          <w:rPr>
            <w:rFonts w:ascii="Helvetica" w:eastAsia="宋体" w:hAnsi="Helvetica" w:cs="Helvetica"/>
            <w:color w:val="333344"/>
            <w:kern w:val="0"/>
            <w:sz w:val="23"/>
            <w:szCs w:val="23"/>
          </w:rPr>
          <w:t>大于</w:t>
        </w:r>
        <w:r w:rsidRPr="00E32816">
          <w:rPr>
            <w:rFonts w:ascii="Consolas" w:eastAsia="宋体" w:hAnsi="Consolas" w:cs="Consolas"/>
            <w:color w:val="C7254E"/>
            <w:kern w:val="0"/>
            <w:sz w:val="23"/>
            <w:szCs w:val="23"/>
            <w:shd w:val="clear" w:color="auto" w:fill="F9F2F4"/>
          </w:rPr>
          <w:t>50K</w:t>
        </w:r>
        <w:r w:rsidRPr="00E32816">
          <w:rPr>
            <w:rFonts w:ascii="Helvetica" w:eastAsia="宋体" w:hAnsi="Helvetica" w:cs="Helvetica"/>
            <w:color w:val="333344"/>
            <w:kern w:val="0"/>
            <w:sz w:val="23"/>
            <w:szCs w:val="23"/>
          </w:rPr>
          <w:t>，则客户是</w:t>
        </w:r>
        <w:r w:rsidRPr="00E32816">
          <w:rPr>
            <w:rFonts w:ascii="Consolas" w:eastAsia="宋体" w:hAnsi="Consolas" w:cs="Consolas"/>
            <w:color w:val="C7254E"/>
            <w:kern w:val="0"/>
            <w:sz w:val="23"/>
            <w:szCs w:val="23"/>
            <w:shd w:val="clear" w:color="auto" w:fill="F9F2F4"/>
          </w:rPr>
          <w:t>PLATINUM</w:t>
        </w:r>
        <w:r w:rsidRPr="00E32816">
          <w:rPr>
            <w:rFonts w:ascii="Helvetica" w:eastAsia="宋体" w:hAnsi="Helvetica" w:cs="Helvetica"/>
            <w:color w:val="333344"/>
            <w:kern w:val="0"/>
            <w:sz w:val="23"/>
            <w:szCs w:val="23"/>
          </w:rPr>
          <w:t>客户。</w:t>
        </w:r>
      </w:ins>
    </w:p>
    <w:p w:rsidR="00E32816" w:rsidRPr="00E32816" w:rsidRDefault="00E32816" w:rsidP="00E32816">
      <w:pPr>
        <w:widowControl/>
        <w:numPr>
          <w:ilvl w:val="0"/>
          <w:numId w:val="18"/>
        </w:numPr>
        <w:shd w:val="clear" w:color="auto" w:fill="FFFFFF"/>
        <w:spacing w:before="100" w:beforeAutospacing="1" w:after="90"/>
        <w:ind w:left="690"/>
        <w:jc w:val="left"/>
        <w:rPr>
          <w:ins w:id="163" w:author="Unknown"/>
          <w:rFonts w:ascii="Helvetica" w:eastAsia="宋体" w:hAnsi="Helvetica" w:cs="Helvetica"/>
          <w:color w:val="333344"/>
          <w:kern w:val="0"/>
          <w:sz w:val="23"/>
          <w:szCs w:val="23"/>
        </w:rPr>
      </w:pPr>
      <w:ins w:id="164" w:author="Unknown">
        <w:r w:rsidRPr="00E32816">
          <w:rPr>
            <w:rFonts w:ascii="Helvetica" w:eastAsia="宋体" w:hAnsi="Helvetica" w:cs="Helvetica"/>
            <w:color w:val="333344"/>
            <w:kern w:val="0"/>
            <w:sz w:val="23"/>
            <w:szCs w:val="23"/>
          </w:rPr>
          <w:t>小于</w:t>
        </w:r>
        <w:r w:rsidRPr="00E32816">
          <w:rPr>
            <w:rFonts w:ascii="Consolas" w:eastAsia="宋体" w:hAnsi="Consolas" w:cs="Consolas"/>
            <w:color w:val="C7254E"/>
            <w:kern w:val="0"/>
            <w:sz w:val="23"/>
            <w:szCs w:val="23"/>
            <w:shd w:val="clear" w:color="auto" w:fill="F9F2F4"/>
          </w:rPr>
          <w:t>50K</w:t>
        </w:r>
        <w:r w:rsidRPr="00E32816">
          <w:rPr>
            <w:rFonts w:ascii="Helvetica" w:eastAsia="宋体" w:hAnsi="Helvetica" w:cs="Helvetica"/>
            <w:color w:val="333344"/>
            <w:kern w:val="0"/>
            <w:sz w:val="23"/>
            <w:szCs w:val="23"/>
          </w:rPr>
          <w:t>，大于</w:t>
        </w:r>
        <w:r w:rsidRPr="00E32816">
          <w:rPr>
            <w:rFonts w:ascii="Consolas" w:eastAsia="宋体" w:hAnsi="Consolas" w:cs="Consolas"/>
            <w:color w:val="C7254E"/>
            <w:kern w:val="0"/>
            <w:sz w:val="23"/>
            <w:szCs w:val="23"/>
            <w:shd w:val="clear" w:color="auto" w:fill="F9F2F4"/>
          </w:rPr>
          <w:t>10K</w:t>
        </w:r>
        <w:r w:rsidRPr="00E32816">
          <w:rPr>
            <w:rFonts w:ascii="Helvetica" w:eastAsia="宋体" w:hAnsi="Helvetica" w:cs="Helvetica"/>
            <w:color w:val="333344"/>
            <w:kern w:val="0"/>
            <w:sz w:val="23"/>
            <w:szCs w:val="23"/>
          </w:rPr>
          <w:t>，则客户是</w:t>
        </w:r>
        <w:r w:rsidRPr="00E32816">
          <w:rPr>
            <w:rFonts w:ascii="Consolas" w:eastAsia="宋体" w:hAnsi="Consolas" w:cs="Consolas"/>
            <w:color w:val="C7254E"/>
            <w:kern w:val="0"/>
            <w:sz w:val="23"/>
            <w:szCs w:val="23"/>
            <w:shd w:val="clear" w:color="auto" w:fill="F9F2F4"/>
          </w:rPr>
          <w:t>GOLD</w:t>
        </w:r>
        <w:r w:rsidRPr="00E32816">
          <w:rPr>
            <w:rFonts w:ascii="Helvetica" w:eastAsia="宋体" w:hAnsi="Helvetica" w:cs="Helvetica"/>
            <w:color w:val="333344"/>
            <w:kern w:val="0"/>
            <w:sz w:val="23"/>
            <w:szCs w:val="23"/>
          </w:rPr>
          <w:t>客户。</w:t>
        </w:r>
      </w:ins>
    </w:p>
    <w:p w:rsidR="00E32816" w:rsidRPr="00E32816" w:rsidRDefault="00E32816" w:rsidP="00E32816">
      <w:pPr>
        <w:widowControl/>
        <w:numPr>
          <w:ilvl w:val="0"/>
          <w:numId w:val="18"/>
        </w:numPr>
        <w:shd w:val="clear" w:color="auto" w:fill="FFFFFF"/>
        <w:spacing w:before="100" w:beforeAutospacing="1" w:after="90"/>
        <w:ind w:left="690"/>
        <w:jc w:val="left"/>
        <w:rPr>
          <w:ins w:id="165" w:author="Unknown"/>
          <w:rFonts w:ascii="Helvetica" w:eastAsia="宋体" w:hAnsi="Helvetica" w:cs="Helvetica"/>
          <w:color w:val="333344"/>
          <w:kern w:val="0"/>
          <w:sz w:val="23"/>
          <w:szCs w:val="23"/>
        </w:rPr>
      </w:pPr>
      <w:ins w:id="166" w:author="Unknown">
        <w:r w:rsidRPr="00E32816">
          <w:rPr>
            <w:rFonts w:ascii="Helvetica" w:eastAsia="宋体" w:hAnsi="Helvetica" w:cs="Helvetica"/>
            <w:color w:val="333344"/>
            <w:kern w:val="0"/>
            <w:sz w:val="23"/>
            <w:szCs w:val="23"/>
          </w:rPr>
          <w:t>小于</w:t>
        </w:r>
        <w:r w:rsidRPr="00E32816">
          <w:rPr>
            <w:rFonts w:ascii="Consolas" w:eastAsia="宋体" w:hAnsi="Consolas" w:cs="Consolas"/>
            <w:color w:val="C7254E"/>
            <w:kern w:val="0"/>
            <w:sz w:val="23"/>
            <w:szCs w:val="23"/>
            <w:shd w:val="clear" w:color="auto" w:fill="F9F2F4"/>
          </w:rPr>
          <w:t>10K</w:t>
        </w:r>
        <w:r w:rsidRPr="00E32816">
          <w:rPr>
            <w:rFonts w:ascii="Helvetica" w:eastAsia="宋体" w:hAnsi="Helvetica" w:cs="Helvetica"/>
            <w:color w:val="333344"/>
            <w:kern w:val="0"/>
            <w:sz w:val="23"/>
            <w:szCs w:val="23"/>
          </w:rPr>
          <w:t>，那么客户就是</w:t>
        </w:r>
        <w:r w:rsidRPr="00E32816">
          <w:rPr>
            <w:rFonts w:ascii="Consolas" w:eastAsia="宋体" w:hAnsi="Consolas" w:cs="Consolas"/>
            <w:color w:val="C7254E"/>
            <w:kern w:val="0"/>
            <w:sz w:val="23"/>
            <w:szCs w:val="23"/>
            <w:shd w:val="clear" w:color="auto" w:fill="F9F2F4"/>
          </w:rPr>
          <w:t>SILVER</w:t>
        </w:r>
        <w:r w:rsidRPr="00E32816">
          <w:rPr>
            <w:rFonts w:ascii="Helvetica" w:eastAsia="宋体" w:hAnsi="Helvetica" w:cs="Helvetica"/>
            <w:color w:val="333344"/>
            <w:kern w:val="0"/>
            <w:sz w:val="23"/>
            <w:szCs w:val="23"/>
          </w:rPr>
          <w:t>客户。</w:t>
        </w:r>
      </w:ins>
    </w:p>
    <w:p w:rsidR="00E32816" w:rsidRPr="00E32816" w:rsidRDefault="00E32816" w:rsidP="00E32816">
      <w:pPr>
        <w:widowControl/>
        <w:shd w:val="clear" w:color="auto" w:fill="FFFFFF"/>
        <w:spacing w:after="120"/>
        <w:jc w:val="left"/>
        <w:rPr>
          <w:ins w:id="167" w:author="Unknown"/>
          <w:rFonts w:ascii="Helvetica" w:eastAsia="宋体" w:hAnsi="Helvetica" w:cs="Helvetica"/>
          <w:color w:val="333344"/>
          <w:kern w:val="0"/>
          <w:sz w:val="23"/>
          <w:szCs w:val="23"/>
        </w:rPr>
      </w:pPr>
      <w:ins w:id="168" w:author="Unknown">
        <w:r w:rsidRPr="00E32816">
          <w:rPr>
            <w:rFonts w:ascii="Helvetica" w:eastAsia="宋体" w:hAnsi="Helvetica" w:cs="Helvetica"/>
            <w:color w:val="333344"/>
            <w:kern w:val="0"/>
            <w:sz w:val="23"/>
            <w:szCs w:val="23"/>
          </w:rPr>
          <w:t>我们可以通过执行以下测试脚本来测试存储过程：</w:t>
        </w:r>
      </w:ins>
    </w:p>
    <w:p w:rsidR="00E32816" w:rsidRPr="00E32816" w:rsidRDefault="00E32816" w:rsidP="00E328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ins w:id="169" w:author="Unknown"/>
          <w:rFonts w:ascii="Consolas" w:eastAsia="宋体" w:hAnsi="Consolas" w:cs="Consolas"/>
          <w:color w:val="000000"/>
          <w:kern w:val="0"/>
          <w:sz w:val="20"/>
          <w:szCs w:val="20"/>
        </w:rPr>
      </w:pPr>
      <w:ins w:id="170" w:author="Unknown">
        <w:r w:rsidRPr="00E32816">
          <w:rPr>
            <w:rFonts w:ascii="Consolas" w:eastAsia="宋体" w:hAnsi="Consolas" w:cs="Consolas"/>
            <w:color w:val="0077AA"/>
            <w:kern w:val="0"/>
            <w:sz w:val="20"/>
            <w:szCs w:val="20"/>
          </w:rPr>
          <w:t>CALL</w:t>
        </w:r>
        <w:r w:rsidRPr="00E32816">
          <w:rPr>
            <w:rFonts w:ascii="Consolas" w:eastAsia="宋体" w:hAnsi="Consolas" w:cs="Consolas"/>
            <w:color w:val="000000"/>
            <w:kern w:val="0"/>
            <w:sz w:val="20"/>
            <w:szCs w:val="20"/>
          </w:rPr>
          <w:t xml:space="preserve"> </w:t>
        </w:r>
        <w:proofErr w:type="gramStart"/>
        <w:r w:rsidRPr="00E32816">
          <w:rPr>
            <w:rFonts w:ascii="Consolas" w:eastAsia="宋体" w:hAnsi="Consolas" w:cs="Consolas"/>
            <w:color w:val="000000"/>
            <w:kern w:val="0"/>
            <w:sz w:val="20"/>
            <w:szCs w:val="20"/>
          </w:rPr>
          <w:t>GetCustomerLevel</w:t>
        </w:r>
        <w:r w:rsidRPr="00E32816">
          <w:rPr>
            <w:rFonts w:ascii="Consolas" w:eastAsia="宋体" w:hAnsi="Consolas" w:cs="Consolas"/>
            <w:color w:val="999999"/>
            <w:kern w:val="0"/>
            <w:sz w:val="20"/>
            <w:szCs w:val="20"/>
          </w:rPr>
          <w:t>(</w:t>
        </w:r>
        <w:proofErr w:type="gramEnd"/>
        <w:r w:rsidRPr="00E32816">
          <w:rPr>
            <w:rFonts w:ascii="Consolas" w:eastAsia="宋体" w:hAnsi="Consolas" w:cs="Consolas"/>
            <w:color w:val="990055"/>
            <w:kern w:val="0"/>
            <w:sz w:val="20"/>
            <w:szCs w:val="20"/>
          </w:rPr>
          <w:t>112</w:t>
        </w:r>
        <w:r w:rsidRPr="00E32816">
          <w:rPr>
            <w:rFonts w:ascii="Consolas" w:eastAsia="宋体" w:hAnsi="Consolas" w:cs="Consolas"/>
            <w:color w:val="999999"/>
            <w:kern w:val="0"/>
            <w:sz w:val="20"/>
            <w:szCs w:val="20"/>
          </w:rPr>
          <w:t>,</w:t>
        </w:r>
        <w:r w:rsidRPr="00E32816">
          <w:rPr>
            <w:rFonts w:ascii="Consolas" w:eastAsia="宋体" w:hAnsi="Consolas" w:cs="Consolas"/>
            <w:color w:val="EE9900"/>
            <w:kern w:val="0"/>
            <w:sz w:val="20"/>
            <w:szCs w:val="20"/>
          </w:rPr>
          <w:t>@level</w:t>
        </w:r>
        <w:r w:rsidRPr="00E32816">
          <w:rPr>
            <w:rFonts w:ascii="Consolas" w:eastAsia="宋体" w:hAnsi="Consolas" w:cs="Consolas"/>
            <w:color w:val="999999"/>
            <w:kern w:val="0"/>
            <w:sz w:val="20"/>
            <w:szCs w:val="20"/>
          </w:rPr>
          <w:t>);</w:t>
        </w:r>
      </w:ins>
    </w:p>
    <w:p w:rsidR="00E32816" w:rsidRPr="00E32816" w:rsidRDefault="00E32816" w:rsidP="00E328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ins w:id="171" w:author="Unknown"/>
          <w:rFonts w:ascii="Consolas" w:eastAsia="宋体" w:hAnsi="Consolas" w:cs="Consolas"/>
          <w:color w:val="000000"/>
          <w:kern w:val="0"/>
          <w:sz w:val="20"/>
          <w:szCs w:val="20"/>
        </w:rPr>
      </w:pPr>
      <w:ins w:id="172" w:author="Unknown">
        <w:r w:rsidRPr="00E32816">
          <w:rPr>
            <w:rFonts w:ascii="Consolas" w:eastAsia="宋体" w:hAnsi="Consolas" w:cs="Consolas"/>
            <w:color w:val="0077AA"/>
            <w:kern w:val="0"/>
            <w:sz w:val="20"/>
            <w:szCs w:val="20"/>
          </w:rPr>
          <w:t>SELECT</w:t>
        </w:r>
        <w:r w:rsidRPr="00E32816">
          <w:rPr>
            <w:rFonts w:ascii="Consolas" w:eastAsia="宋体" w:hAnsi="Consolas" w:cs="Consolas"/>
            <w:color w:val="000000"/>
            <w:kern w:val="0"/>
            <w:sz w:val="20"/>
            <w:szCs w:val="20"/>
          </w:rPr>
          <w:t xml:space="preserve"> </w:t>
        </w:r>
        <w:r w:rsidRPr="00E32816">
          <w:rPr>
            <w:rFonts w:ascii="Consolas" w:eastAsia="宋体" w:hAnsi="Consolas" w:cs="Consolas"/>
            <w:color w:val="EE9900"/>
            <w:kern w:val="0"/>
            <w:sz w:val="20"/>
            <w:szCs w:val="20"/>
          </w:rPr>
          <w:t>@level</w:t>
        </w:r>
        <w:r w:rsidRPr="00E32816">
          <w:rPr>
            <w:rFonts w:ascii="Consolas" w:eastAsia="宋体" w:hAnsi="Consolas" w:cs="Consolas"/>
            <w:color w:val="000000"/>
            <w:kern w:val="0"/>
            <w:sz w:val="20"/>
            <w:szCs w:val="20"/>
          </w:rPr>
          <w:t xml:space="preserve"> </w:t>
        </w:r>
        <w:r w:rsidRPr="00E32816">
          <w:rPr>
            <w:rFonts w:ascii="Consolas" w:eastAsia="宋体" w:hAnsi="Consolas" w:cs="Consolas"/>
            <w:color w:val="0077AA"/>
            <w:kern w:val="0"/>
            <w:sz w:val="20"/>
            <w:szCs w:val="20"/>
          </w:rPr>
          <w:t>AS</w:t>
        </w:r>
        <w:r w:rsidRPr="00E32816">
          <w:rPr>
            <w:rFonts w:ascii="Consolas" w:eastAsia="宋体" w:hAnsi="Consolas" w:cs="Consolas"/>
            <w:color w:val="000000"/>
            <w:kern w:val="0"/>
            <w:sz w:val="20"/>
            <w:szCs w:val="20"/>
          </w:rPr>
          <w:t xml:space="preserve"> </w:t>
        </w:r>
        <w:r w:rsidRPr="00E32816">
          <w:rPr>
            <w:rFonts w:ascii="Consolas" w:eastAsia="宋体" w:hAnsi="Consolas" w:cs="Consolas"/>
            <w:color w:val="669900"/>
            <w:kern w:val="0"/>
            <w:sz w:val="20"/>
            <w:szCs w:val="20"/>
          </w:rPr>
          <w:t>'Customer Level'</w:t>
        </w:r>
        <w:r w:rsidRPr="00E32816">
          <w:rPr>
            <w:rFonts w:ascii="Consolas" w:eastAsia="宋体" w:hAnsi="Consolas" w:cs="Consolas"/>
            <w:color w:val="999999"/>
            <w:kern w:val="0"/>
            <w:sz w:val="20"/>
            <w:szCs w:val="20"/>
          </w:rPr>
          <w:t>;</w:t>
        </w:r>
      </w:ins>
    </w:p>
    <w:p w:rsidR="00E32816" w:rsidRPr="00E32816" w:rsidRDefault="00E32816" w:rsidP="00E328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ins w:id="173" w:author="Unknown"/>
          <w:rFonts w:ascii="Consolas" w:eastAsia="宋体" w:hAnsi="Consolas" w:cs="Consolas"/>
          <w:color w:val="000000"/>
          <w:kern w:val="0"/>
          <w:sz w:val="20"/>
          <w:szCs w:val="20"/>
        </w:rPr>
      </w:pPr>
      <w:ins w:id="174" w:author="Unknown">
        <w:r w:rsidRPr="00E32816">
          <w:rPr>
            <w:rFonts w:ascii="Consolas" w:eastAsia="宋体" w:hAnsi="Consolas" w:cs="Consolas"/>
            <w:color w:val="BBBBBB"/>
            <w:kern w:val="0"/>
            <w:sz w:val="16"/>
            <w:szCs w:val="16"/>
          </w:rPr>
          <w:t>SQL</w:t>
        </w:r>
      </w:ins>
    </w:p>
    <w:p w:rsidR="00E32816" w:rsidRPr="00E32816" w:rsidRDefault="00E32816" w:rsidP="00E32816">
      <w:pPr>
        <w:widowControl/>
        <w:shd w:val="clear" w:color="auto" w:fill="FFFFFF"/>
        <w:spacing w:after="120"/>
        <w:jc w:val="left"/>
        <w:rPr>
          <w:ins w:id="175" w:author="Unknown"/>
          <w:rFonts w:ascii="Helvetica" w:eastAsia="宋体" w:hAnsi="Helvetica" w:cs="Helvetica"/>
          <w:color w:val="333344"/>
          <w:kern w:val="0"/>
          <w:sz w:val="23"/>
          <w:szCs w:val="23"/>
        </w:rPr>
      </w:pPr>
      <w:ins w:id="176" w:author="Unknown">
        <w:r w:rsidRPr="00E32816">
          <w:rPr>
            <w:rFonts w:ascii="Helvetica" w:eastAsia="宋体" w:hAnsi="Helvetica" w:cs="Helvetica"/>
            <w:color w:val="333344"/>
            <w:kern w:val="0"/>
            <w:sz w:val="23"/>
            <w:szCs w:val="23"/>
          </w:rPr>
          <w:t>执行上面查询语句，得到以下结果</w:t>
        </w:r>
        <w:r w:rsidRPr="00E32816">
          <w:rPr>
            <w:rFonts w:ascii="Helvetica" w:eastAsia="宋体" w:hAnsi="Helvetica" w:cs="Helvetica"/>
            <w:color w:val="333344"/>
            <w:kern w:val="0"/>
            <w:sz w:val="23"/>
            <w:szCs w:val="23"/>
          </w:rPr>
          <w:t xml:space="preserve"> -</w:t>
        </w:r>
      </w:ins>
    </w:p>
    <w:p w:rsidR="00E32816" w:rsidRPr="00E32816" w:rsidRDefault="00E32816" w:rsidP="00E328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ins w:id="177" w:author="Unknown"/>
          <w:rFonts w:ascii="Consolas" w:eastAsia="宋体" w:hAnsi="Consolas" w:cs="Consolas"/>
          <w:color w:val="000000"/>
          <w:kern w:val="0"/>
          <w:sz w:val="20"/>
          <w:szCs w:val="20"/>
        </w:rPr>
      </w:pPr>
      <w:ins w:id="178" w:author="Unknown">
        <w:r w:rsidRPr="00E32816">
          <w:rPr>
            <w:rFonts w:ascii="Consolas" w:eastAsia="宋体" w:hAnsi="Consolas" w:cs="Consolas"/>
            <w:color w:val="A67F59"/>
            <w:kern w:val="0"/>
            <w:sz w:val="20"/>
            <w:szCs w:val="20"/>
          </w:rPr>
          <w:t>+</w:t>
        </w:r>
        <w:r w:rsidRPr="00E32816">
          <w:rPr>
            <w:rFonts w:ascii="Consolas" w:eastAsia="宋体" w:hAnsi="Consolas" w:cs="Consolas"/>
            <w:color w:val="708090"/>
            <w:kern w:val="0"/>
            <w:sz w:val="20"/>
            <w:szCs w:val="20"/>
          </w:rPr>
          <w:t>----------------+</w:t>
        </w:r>
      </w:ins>
    </w:p>
    <w:p w:rsidR="00E32816" w:rsidRPr="00E32816" w:rsidRDefault="00E32816" w:rsidP="00E328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ins w:id="179" w:author="Unknown"/>
          <w:rFonts w:ascii="Consolas" w:eastAsia="宋体" w:hAnsi="Consolas" w:cs="Consolas"/>
          <w:color w:val="000000"/>
          <w:kern w:val="0"/>
          <w:sz w:val="20"/>
          <w:szCs w:val="20"/>
        </w:rPr>
      </w:pPr>
      <w:ins w:id="180" w:author="Unknown">
        <w:r w:rsidRPr="00E32816">
          <w:rPr>
            <w:rFonts w:ascii="Consolas" w:eastAsia="宋体" w:hAnsi="Consolas" w:cs="Consolas"/>
            <w:color w:val="A67F59"/>
            <w:kern w:val="0"/>
            <w:sz w:val="20"/>
            <w:szCs w:val="20"/>
          </w:rPr>
          <w:t>|</w:t>
        </w:r>
        <w:r w:rsidRPr="00E32816">
          <w:rPr>
            <w:rFonts w:ascii="Consolas" w:eastAsia="宋体" w:hAnsi="Consolas" w:cs="Consolas"/>
            <w:color w:val="000000"/>
            <w:kern w:val="0"/>
            <w:sz w:val="20"/>
            <w:szCs w:val="20"/>
          </w:rPr>
          <w:t xml:space="preserve"> Customer Level </w:t>
        </w:r>
        <w:r w:rsidRPr="00E32816">
          <w:rPr>
            <w:rFonts w:ascii="Consolas" w:eastAsia="宋体" w:hAnsi="Consolas" w:cs="Consolas"/>
            <w:color w:val="A67F59"/>
            <w:kern w:val="0"/>
            <w:sz w:val="20"/>
            <w:szCs w:val="20"/>
          </w:rPr>
          <w:t>|</w:t>
        </w:r>
      </w:ins>
    </w:p>
    <w:p w:rsidR="00E32816" w:rsidRPr="00E32816" w:rsidRDefault="00E32816" w:rsidP="00E328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ins w:id="181" w:author="Unknown"/>
          <w:rFonts w:ascii="Consolas" w:eastAsia="宋体" w:hAnsi="Consolas" w:cs="Consolas"/>
          <w:color w:val="000000"/>
          <w:kern w:val="0"/>
          <w:sz w:val="20"/>
          <w:szCs w:val="20"/>
        </w:rPr>
      </w:pPr>
      <w:ins w:id="182" w:author="Unknown">
        <w:r w:rsidRPr="00E32816">
          <w:rPr>
            <w:rFonts w:ascii="Consolas" w:eastAsia="宋体" w:hAnsi="Consolas" w:cs="Consolas"/>
            <w:color w:val="A67F59"/>
            <w:kern w:val="0"/>
            <w:sz w:val="20"/>
            <w:szCs w:val="20"/>
          </w:rPr>
          <w:t>+</w:t>
        </w:r>
        <w:r w:rsidRPr="00E32816">
          <w:rPr>
            <w:rFonts w:ascii="Consolas" w:eastAsia="宋体" w:hAnsi="Consolas" w:cs="Consolas"/>
            <w:color w:val="708090"/>
            <w:kern w:val="0"/>
            <w:sz w:val="20"/>
            <w:szCs w:val="20"/>
          </w:rPr>
          <w:t>----------------+</w:t>
        </w:r>
      </w:ins>
    </w:p>
    <w:p w:rsidR="00E32816" w:rsidRPr="00E32816" w:rsidRDefault="00E32816" w:rsidP="00E328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ins w:id="183" w:author="Unknown"/>
          <w:rFonts w:ascii="Consolas" w:eastAsia="宋体" w:hAnsi="Consolas" w:cs="Consolas"/>
          <w:color w:val="000000"/>
          <w:kern w:val="0"/>
          <w:sz w:val="20"/>
          <w:szCs w:val="20"/>
        </w:rPr>
      </w:pPr>
      <w:ins w:id="184" w:author="Unknown">
        <w:r w:rsidRPr="00E32816">
          <w:rPr>
            <w:rFonts w:ascii="Consolas" w:eastAsia="宋体" w:hAnsi="Consolas" w:cs="Consolas"/>
            <w:color w:val="A67F59"/>
            <w:kern w:val="0"/>
            <w:sz w:val="20"/>
            <w:szCs w:val="20"/>
          </w:rPr>
          <w:t>|</w:t>
        </w:r>
        <w:r w:rsidRPr="00E32816">
          <w:rPr>
            <w:rFonts w:ascii="Consolas" w:eastAsia="宋体" w:hAnsi="Consolas" w:cs="Consolas"/>
            <w:color w:val="000000"/>
            <w:kern w:val="0"/>
            <w:sz w:val="20"/>
            <w:szCs w:val="20"/>
          </w:rPr>
          <w:t xml:space="preserve"> PLATINUM       </w:t>
        </w:r>
        <w:r w:rsidRPr="00E32816">
          <w:rPr>
            <w:rFonts w:ascii="Consolas" w:eastAsia="宋体" w:hAnsi="Consolas" w:cs="Consolas"/>
            <w:color w:val="A67F59"/>
            <w:kern w:val="0"/>
            <w:sz w:val="20"/>
            <w:szCs w:val="20"/>
          </w:rPr>
          <w:t>|</w:t>
        </w:r>
      </w:ins>
    </w:p>
    <w:p w:rsidR="00E32816" w:rsidRPr="00E32816" w:rsidRDefault="00E32816" w:rsidP="00E328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ins w:id="185" w:author="Unknown"/>
          <w:rFonts w:ascii="Consolas" w:eastAsia="宋体" w:hAnsi="Consolas" w:cs="Consolas"/>
          <w:color w:val="000000"/>
          <w:kern w:val="0"/>
          <w:sz w:val="20"/>
          <w:szCs w:val="20"/>
        </w:rPr>
      </w:pPr>
      <w:ins w:id="186" w:author="Unknown">
        <w:r w:rsidRPr="00E32816">
          <w:rPr>
            <w:rFonts w:ascii="Consolas" w:eastAsia="宋体" w:hAnsi="Consolas" w:cs="Consolas"/>
            <w:color w:val="A67F59"/>
            <w:kern w:val="0"/>
            <w:sz w:val="20"/>
            <w:szCs w:val="20"/>
          </w:rPr>
          <w:t>+</w:t>
        </w:r>
        <w:r w:rsidRPr="00E32816">
          <w:rPr>
            <w:rFonts w:ascii="Consolas" w:eastAsia="宋体" w:hAnsi="Consolas" w:cs="Consolas"/>
            <w:color w:val="708090"/>
            <w:kern w:val="0"/>
            <w:sz w:val="20"/>
            <w:szCs w:val="20"/>
          </w:rPr>
          <w:t>----------------+</w:t>
        </w:r>
      </w:ins>
    </w:p>
    <w:p w:rsidR="00E32816" w:rsidRPr="00E32816" w:rsidRDefault="00E32816" w:rsidP="00E328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ins w:id="187" w:author="Unknown"/>
          <w:rFonts w:ascii="Consolas" w:eastAsia="宋体" w:hAnsi="Consolas" w:cs="Consolas"/>
          <w:color w:val="000000"/>
          <w:kern w:val="0"/>
          <w:sz w:val="20"/>
          <w:szCs w:val="20"/>
        </w:rPr>
      </w:pPr>
      <w:ins w:id="188" w:author="Unknown">
        <w:r w:rsidRPr="00E32816">
          <w:rPr>
            <w:rFonts w:ascii="Consolas" w:eastAsia="宋体" w:hAnsi="Consolas" w:cs="Consolas"/>
            <w:color w:val="990055"/>
            <w:kern w:val="0"/>
            <w:sz w:val="20"/>
            <w:szCs w:val="20"/>
          </w:rPr>
          <w:t>1</w:t>
        </w:r>
        <w:r w:rsidRPr="00E32816">
          <w:rPr>
            <w:rFonts w:ascii="Consolas" w:eastAsia="宋体" w:hAnsi="Consolas" w:cs="Consolas"/>
            <w:color w:val="000000"/>
            <w:kern w:val="0"/>
            <w:sz w:val="20"/>
            <w:szCs w:val="20"/>
          </w:rPr>
          <w:t xml:space="preserve"> </w:t>
        </w:r>
        <w:r w:rsidRPr="00E32816">
          <w:rPr>
            <w:rFonts w:ascii="Consolas" w:eastAsia="宋体" w:hAnsi="Consolas" w:cs="Consolas"/>
            <w:color w:val="0077AA"/>
            <w:kern w:val="0"/>
            <w:sz w:val="20"/>
            <w:szCs w:val="20"/>
          </w:rPr>
          <w:t>row</w:t>
        </w:r>
        <w:r w:rsidRPr="00E32816">
          <w:rPr>
            <w:rFonts w:ascii="Consolas" w:eastAsia="宋体" w:hAnsi="Consolas" w:cs="Consolas"/>
            <w:color w:val="000000"/>
            <w:kern w:val="0"/>
            <w:sz w:val="20"/>
            <w:szCs w:val="20"/>
          </w:rPr>
          <w:t xml:space="preserve"> </w:t>
        </w:r>
        <w:r w:rsidRPr="00E32816">
          <w:rPr>
            <w:rFonts w:ascii="Consolas" w:eastAsia="宋体" w:hAnsi="Consolas" w:cs="Consolas"/>
            <w:color w:val="A67F59"/>
            <w:kern w:val="0"/>
            <w:sz w:val="20"/>
            <w:szCs w:val="20"/>
          </w:rPr>
          <w:t>in</w:t>
        </w:r>
        <w:r w:rsidRPr="00E32816">
          <w:rPr>
            <w:rFonts w:ascii="Consolas" w:eastAsia="宋体" w:hAnsi="Consolas" w:cs="Consolas"/>
            <w:color w:val="000000"/>
            <w:kern w:val="0"/>
            <w:sz w:val="20"/>
            <w:szCs w:val="20"/>
          </w:rPr>
          <w:t xml:space="preserve"> </w:t>
        </w:r>
        <w:r w:rsidRPr="00E32816">
          <w:rPr>
            <w:rFonts w:ascii="Consolas" w:eastAsia="宋体" w:hAnsi="Consolas" w:cs="Consolas"/>
            <w:color w:val="0077AA"/>
            <w:kern w:val="0"/>
            <w:sz w:val="20"/>
            <w:szCs w:val="20"/>
          </w:rPr>
          <w:t>set</w:t>
        </w:r>
      </w:ins>
    </w:p>
    <w:p w:rsidR="00E32816" w:rsidRPr="00E32816" w:rsidRDefault="00E32816" w:rsidP="00E32816"/>
    <w:p w:rsidR="00D1608D" w:rsidRPr="00D1608D" w:rsidRDefault="00D1608D" w:rsidP="00D1608D"/>
    <w:p w:rsidR="00116F4A" w:rsidRPr="00856950" w:rsidRDefault="00116F4A" w:rsidP="00856950">
      <w:pPr>
        <w:widowControl/>
        <w:shd w:val="clear" w:color="auto" w:fill="FFFFFF"/>
        <w:spacing w:after="120"/>
        <w:jc w:val="left"/>
        <w:rPr>
          <w:rFonts w:ascii="Helvetica" w:eastAsia="宋体" w:hAnsi="Helvetica" w:cs="Helvetica"/>
          <w:color w:val="333344"/>
          <w:kern w:val="0"/>
          <w:sz w:val="23"/>
          <w:szCs w:val="23"/>
        </w:rPr>
      </w:pPr>
    </w:p>
    <w:p w:rsidR="00856950" w:rsidRDefault="00856950" w:rsidP="00856950">
      <w:pPr>
        <w:rPr>
          <w:rFonts w:hint="eastAsia"/>
        </w:rPr>
      </w:pPr>
    </w:p>
    <w:p w:rsidR="00B34CFE" w:rsidRDefault="00B34CFE" w:rsidP="00B34CFE">
      <w:pPr>
        <w:pStyle w:val="2"/>
        <w:rPr>
          <w:rFonts w:hint="eastAsia"/>
        </w:rPr>
      </w:pPr>
      <w:r w:rsidRPr="00B34CFE">
        <w:rPr>
          <w:rFonts w:hint="eastAsia"/>
        </w:rPr>
        <w:t>MySQL</w:t>
      </w:r>
      <w:r w:rsidRPr="00B34CFE">
        <w:rPr>
          <w:rFonts w:hint="eastAsia"/>
        </w:rPr>
        <w:t>使用</w:t>
      </w:r>
      <w:r w:rsidRPr="00B34CFE">
        <w:rPr>
          <w:rFonts w:hint="eastAsia"/>
        </w:rPr>
        <w:t>IF</w:t>
      </w:r>
      <w:r w:rsidRPr="00B34CFE">
        <w:rPr>
          <w:rFonts w:hint="eastAsia"/>
        </w:rPr>
        <w:t>和</w:t>
      </w:r>
      <w:r w:rsidRPr="00B34CFE">
        <w:rPr>
          <w:rFonts w:hint="eastAsia"/>
        </w:rPr>
        <w:t>CASE</w:t>
      </w:r>
      <w:r w:rsidRPr="00B34CFE">
        <w:rPr>
          <w:rFonts w:hint="eastAsia"/>
        </w:rPr>
        <w:t>语句的技巧</w:t>
      </w:r>
    </w:p>
    <w:p w:rsidR="00B34CFE" w:rsidRPr="00B34CFE" w:rsidRDefault="00B34CFE" w:rsidP="00B34CFE">
      <w:pPr>
        <w:widowControl/>
        <w:shd w:val="clear" w:color="auto" w:fill="FFFFFF"/>
        <w:spacing w:after="120"/>
        <w:jc w:val="left"/>
        <w:rPr>
          <w:rFonts w:ascii="Helvetica" w:eastAsia="宋体" w:hAnsi="Helvetica" w:cs="Helvetica"/>
          <w:color w:val="333344"/>
          <w:kern w:val="0"/>
          <w:sz w:val="23"/>
          <w:szCs w:val="23"/>
        </w:rPr>
      </w:pPr>
      <w:r w:rsidRPr="00B34CFE">
        <w:rPr>
          <w:rFonts w:ascii="Helvetica" w:eastAsia="宋体" w:hAnsi="Helvetica" w:cs="Helvetica"/>
          <w:color w:val="333344"/>
          <w:kern w:val="0"/>
          <w:sz w:val="23"/>
          <w:szCs w:val="23"/>
        </w:rPr>
        <w:t>MySQL</w:t>
      </w:r>
      <w:r w:rsidRPr="00B34CFE">
        <w:rPr>
          <w:rFonts w:ascii="Helvetica" w:eastAsia="宋体" w:hAnsi="Helvetica" w:cs="Helvetica"/>
          <w:color w:val="333344"/>
          <w:kern w:val="0"/>
          <w:sz w:val="23"/>
          <w:szCs w:val="23"/>
        </w:rPr>
        <w:t>提供</w:t>
      </w:r>
      <w:r w:rsidRPr="00B34CFE">
        <w:rPr>
          <w:rFonts w:ascii="Consolas" w:eastAsia="宋体" w:hAnsi="Consolas" w:cs="Consolas"/>
          <w:color w:val="C7254E"/>
          <w:kern w:val="0"/>
          <w:sz w:val="23"/>
          <w:szCs w:val="23"/>
          <w:shd w:val="clear" w:color="auto" w:fill="F9F2F4"/>
        </w:rPr>
        <w:t>IF</w:t>
      </w:r>
      <w:r w:rsidRPr="00B34CFE">
        <w:rPr>
          <w:rFonts w:ascii="Helvetica" w:eastAsia="宋体" w:hAnsi="Helvetica" w:cs="Helvetica"/>
          <w:color w:val="333344"/>
          <w:kern w:val="0"/>
          <w:sz w:val="23"/>
          <w:szCs w:val="23"/>
        </w:rPr>
        <w:t>和</w:t>
      </w:r>
      <w:r w:rsidRPr="00B34CFE">
        <w:rPr>
          <w:rFonts w:ascii="Helvetica" w:eastAsia="宋体" w:hAnsi="Helvetica" w:cs="Helvetica"/>
          <w:color w:val="333344"/>
          <w:kern w:val="0"/>
          <w:sz w:val="23"/>
          <w:szCs w:val="23"/>
        </w:rPr>
        <w:t>CA</w:t>
      </w:r>
      <w:r w:rsidRPr="00B34CFE">
        <w:rPr>
          <w:rFonts w:ascii="Consolas" w:eastAsia="宋体" w:hAnsi="Consolas" w:cs="Consolas"/>
          <w:color w:val="C7254E"/>
          <w:kern w:val="0"/>
          <w:sz w:val="23"/>
          <w:szCs w:val="23"/>
          <w:shd w:val="clear" w:color="auto" w:fill="F9F2F4"/>
        </w:rPr>
        <w:t>SE</w:t>
      </w:r>
      <w:r w:rsidRPr="00B34CFE">
        <w:rPr>
          <w:rFonts w:ascii="Helvetica" w:eastAsia="宋体" w:hAnsi="Helvetica" w:cs="Helvetica"/>
          <w:color w:val="333344"/>
          <w:kern w:val="0"/>
          <w:sz w:val="23"/>
          <w:szCs w:val="23"/>
        </w:rPr>
        <w:t>语句，使您能够根据某些条件</w:t>
      </w:r>
      <w:r w:rsidRPr="00B34CFE">
        <w:rPr>
          <w:rFonts w:ascii="Helvetica" w:eastAsia="宋体" w:hAnsi="Helvetica" w:cs="Helvetica"/>
          <w:color w:val="333344"/>
          <w:kern w:val="0"/>
          <w:sz w:val="23"/>
          <w:szCs w:val="23"/>
        </w:rPr>
        <w:t>(</w:t>
      </w:r>
      <w:r w:rsidRPr="00B34CFE">
        <w:rPr>
          <w:rFonts w:ascii="Helvetica" w:eastAsia="宋体" w:hAnsi="Helvetica" w:cs="Helvetica"/>
          <w:color w:val="333344"/>
          <w:kern w:val="0"/>
          <w:sz w:val="23"/>
          <w:szCs w:val="23"/>
        </w:rPr>
        <w:t>称为流控制</w:t>
      </w:r>
      <w:r w:rsidRPr="00B34CFE">
        <w:rPr>
          <w:rFonts w:ascii="Helvetica" w:eastAsia="宋体" w:hAnsi="Helvetica" w:cs="Helvetica"/>
          <w:color w:val="333344"/>
          <w:kern w:val="0"/>
          <w:sz w:val="23"/>
          <w:szCs w:val="23"/>
        </w:rPr>
        <w:t>)</w:t>
      </w:r>
      <w:r w:rsidRPr="00B34CFE">
        <w:rPr>
          <w:rFonts w:ascii="Helvetica" w:eastAsia="宋体" w:hAnsi="Helvetica" w:cs="Helvetica"/>
          <w:color w:val="333344"/>
          <w:kern w:val="0"/>
          <w:sz w:val="23"/>
          <w:szCs w:val="23"/>
        </w:rPr>
        <w:t>执行一个</w:t>
      </w:r>
      <w:r w:rsidRPr="00B34CFE">
        <w:rPr>
          <w:rFonts w:ascii="Helvetica" w:eastAsia="宋体" w:hAnsi="Helvetica" w:cs="Helvetica"/>
          <w:color w:val="333344"/>
          <w:kern w:val="0"/>
          <w:sz w:val="23"/>
          <w:szCs w:val="23"/>
        </w:rPr>
        <w:t>SQL</w:t>
      </w:r>
      <w:r w:rsidRPr="00B34CFE">
        <w:rPr>
          <w:rFonts w:ascii="Helvetica" w:eastAsia="宋体" w:hAnsi="Helvetica" w:cs="Helvetica"/>
          <w:color w:val="333344"/>
          <w:kern w:val="0"/>
          <w:sz w:val="23"/>
          <w:szCs w:val="23"/>
        </w:rPr>
        <w:t>代码块。那么您应该使用什么语句？</w:t>
      </w:r>
      <w:r w:rsidRPr="00B34CFE">
        <w:rPr>
          <w:rFonts w:ascii="Helvetica" w:eastAsia="宋体" w:hAnsi="Helvetica" w:cs="Helvetica"/>
          <w:color w:val="333344"/>
          <w:kern w:val="0"/>
          <w:sz w:val="23"/>
          <w:szCs w:val="23"/>
        </w:rPr>
        <w:t xml:space="preserve"> </w:t>
      </w:r>
      <w:r w:rsidRPr="00B34CFE">
        <w:rPr>
          <w:rFonts w:ascii="Helvetica" w:eastAsia="宋体" w:hAnsi="Helvetica" w:cs="Helvetica"/>
          <w:color w:val="333344"/>
          <w:kern w:val="0"/>
          <w:sz w:val="23"/>
          <w:szCs w:val="23"/>
        </w:rPr>
        <w:t>对于大多数开发人员，在</w:t>
      </w:r>
      <w:r w:rsidRPr="00B34CFE">
        <w:rPr>
          <w:rFonts w:ascii="Consolas" w:eastAsia="宋体" w:hAnsi="Consolas" w:cs="Consolas"/>
          <w:color w:val="C7254E"/>
          <w:kern w:val="0"/>
          <w:sz w:val="23"/>
          <w:szCs w:val="23"/>
          <w:shd w:val="clear" w:color="auto" w:fill="F9F2F4"/>
        </w:rPr>
        <w:t>IF</w:t>
      </w:r>
      <w:r w:rsidRPr="00B34CFE">
        <w:rPr>
          <w:rFonts w:ascii="Helvetica" w:eastAsia="宋体" w:hAnsi="Helvetica" w:cs="Helvetica"/>
          <w:color w:val="333344"/>
          <w:kern w:val="0"/>
          <w:sz w:val="23"/>
          <w:szCs w:val="23"/>
        </w:rPr>
        <w:t>和</w:t>
      </w:r>
      <w:r w:rsidRPr="00B34CFE">
        <w:rPr>
          <w:rFonts w:ascii="Consolas" w:eastAsia="宋体" w:hAnsi="Consolas" w:cs="Consolas"/>
          <w:color w:val="C7254E"/>
          <w:kern w:val="0"/>
          <w:sz w:val="23"/>
          <w:szCs w:val="23"/>
          <w:shd w:val="clear" w:color="auto" w:fill="F9F2F4"/>
        </w:rPr>
        <w:t>CASE</w:t>
      </w:r>
      <w:r w:rsidRPr="00B34CFE">
        <w:rPr>
          <w:rFonts w:ascii="Helvetica" w:eastAsia="宋体" w:hAnsi="Helvetica" w:cs="Helvetica"/>
          <w:color w:val="333344"/>
          <w:kern w:val="0"/>
          <w:sz w:val="23"/>
          <w:szCs w:val="23"/>
        </w:rPr>
        <w:t>之间进行选择只是个人偏好的问题。但是，当您决定使用</w:t>
      </w:r>
      <w:r w:rsidRPr="00B34CFE">
        <w:rPr>
          <w:rFonts w:ascii="Consolas" w:eastAsia="宋体" w:hAnsi="Consolas" w:cs="Consolas"/>
          <w:color w:val="C7254E"/>
          <w:kern w:val="0"/>
          <w:sz w:val="23"/>
          <w:szCs w:val="23"/>
          <w:shd w:val="clear" w:color="auto" w:fill="F9F2F4"/>
        </w:rPr>
        <w:t>IF</w:t>
      </w:r>
      <w:r w:rsidRPr="00B34CFE">
        <w:rPr>
          <w:rFonts w:ascii="Helvetica" w:eastAsia="宋体" w:hAnsi="Helvetica" w:cs="Helvetica"/>
          <w:color w:val="333344"/>
          <w:kern w:val="0"/>
          <w:sz w:val="23"/>
          <w:szCs w:val="23"/>
        </w:rPr>
        <w:t>或</w:t>
      </w:r>
      <w:r w:rsidRPr="00B34CFE">
        <w:rPr>
          <w:rFonts w:ascii="Consolas" w:eastAsia="宋体" w:hAnsi="Consolas" w:cs="Consolas"/>
          <w:color w:val="C7254E"/>
          <w:kern w:val="0"/>
          <w:sz w:val="23"/>
          <w:szCs w:val="23"/>
          <w:shd w:val="clear" w:color="auto" w:fill="F9F2F4"/>
        </w:rPr>
        <w:t>CASE</w:t>
      </w:r>
      <w:r w:rsidRPr="00B34CFE">
        <w:rPr>
          <w:rFonts w:ascii="Helvetica" w:eastAsia="宋体" w:hAnsi="Helvetica" w:cs="Helvetica"/>
          <w:color w:val="333344"/>
          <w:kern w:val="0"/>
          <w:sz w:val="23"/>
          <w:szCs w:val="23"/>
        </w:rPr>
        <w:t>时，应该考虑以下几点：</w:t>
      </w:r>
    </w:p>
    <w:p w:rsidR="00B34CFE" w:rsidRPr="00B34CFE" w:rsidRDefault="00B34CFE" w:rsidP="00B34CFE">
      <w:pPr>
        <w:widowControl/>
        <w:numPr>
          <w:ilvl w:val="0"/>
          <w:numId w:val="19"/>
        </w:numPr>
        <w:shd w:val="clear" w:color="auto" w:fill="FFFFFF"/>
        <w:spacing w:before="100" w:beforeAutospacing="1" w:after="90"/>
        <w:ind w:left="690"/>
        <w:jc w:val="left"/>
        <w:rPr>
          <w:rFonts w:ascii="Helvetica" w:eastAsia="宋体" w:hAnsi="Helvetica" w:cs="Helvetica"/>
          <w:color w:val="333344"/>
          <w:kern w:val="0"/>
          <w:sz w:val="23"/>
          <w:szCs w:val="23"/>
        </w:rPr>
      </w:pPr>
      <w:r w:rsidRPr="00B34CFE">
        <w:rPr>
          <w:rFonts w:ascii="Helvetica" w:eastAsia="宋体" w:hAnsi="Helvetica" w:cs="Helvetica"/>
          <w:color w:val="333344"/>
          <w:kern w:val="0"/>
          <w:sz w:val="23"/>
          <w:szCs w:val="23"/>
        </w:rPr>
        <w:t>当将单个表达式</w:t>
      </w:r>
      <w:proofErr w:type="gramStart"/>
      <w:r w:rsidRPr="00B34CFE">
        <w:rPr>
          <w:rFonts w:ascii="Helvetica" w:eastAsia="宋体" w:hAnsi="Helvetica" w:cs="Helvetica"/>
          <w:color w:val="333344"/>
          <w:kern w:val="0"/>
          <w:sz w:val="23"/>
          <w:szCs w:val="23"/>
        </w:rPr>
        <w:t>与唯一值</w:t>
      </w:r>
      <w:proofErr w:type="gramEnd"/>
      <w:r w:rsidRPr="00B34CFE">
        <w:rPr>
          <w:rFonts w:ascii="Helvetica" w:eastAsia="宋体" w:hAnsi="Helvetica" w:cs="Helvetica"/>
          <w:color w:val="333344"/>
          <w:kern w:val="0"/>
          <w:sz w:val="23"/>
          <w:szCs w:val="23"/>
        </w:rPr>
        <w:t>的范围进行比较时，</w:t>
      </w:r>
      <w:hyperlink r:id="rId79" w:tgtFrame="_blank" w:tooltip="简单CASE语句" w:history="1">
        <w:r w:rsidRPr="00B34CFE">
          <w:rPr>
            <w:rFonts w:ascii="Helvetica" w:eastAsia="宋体" w:hAnsi="Helvetica" w:cs="Helvetica"/>
            <w:color w:val="333344"/>
            <w:kern w:val="0"/>
            <w:sz w:val="23"/>
            <w:szCs w:val="23"/>
          </w:rPr>
          <w:t>简单</w:t>
        </w:r>
        <w:r w:rsidRPr="00B34CFE">
          <w:rPr>
            <w:rFonts w:ascii="Helvetica" w:eastAsia="宋体" w:hAnsi="Helvetica" w:cs="Helvetica"/>
            <w:color w:val="333344"/>
            <w:kern w:val="0"/>
            <w:sz w:val="23"/>
            <w:szCs w:val="23"/>
          </w:rPr>
          <w:t>CASE</w:t>
        </w:r>
        <w:r w:rsidRPr="00B34CFE">
          <w:rPr>
            <w:rFonts w:ascii="Helvetica" w:eastAsia="宋体" w:hAnsi="Helvetica" w:cs="Helvetica"/>
            <w:color w:val="333344"/>
            <w:kern w:val="0"/>
            <w:sz w:val="23"/>
            <w:szCs w:val="23"/>
          </w:rPr>
          <w:t>语句</w:t>
        </w:r>
      </w:hyperlink>
      <w:r w:rsidRPr="00B34CFE">
        <w:rPr>
          <w:rFonts w:ascii="Helvetica" w:eastAsia="宋体" w:hAnsi="Helvetica" w:cs="Helvetica"/>
          <w:color w:val="333344"/>
          <w:kern w:val="0"/>
          <w:sz w:val="23"/>
          <w:szCs w:val="23"/>
        </w:rPr>
        <w:t>比</w:t>
      </w:r>
      <w:hyperlink r:id="rId80" w:tgtFrame="_blank" w:tooltip="IF语句" w:history="1">
        <w:r w:rsidRPr="00B34CFE">
          <w:rPr>
            <w:rFonts w:ascii="Helvetica" w:eastAsia="宋体" w:hAnsi="Helvetica" w:cs="Helvetica"/>
            <w:color w:val="333344"/>
            <w:kern w:val="0"/>
            <w:sz w:val="23"/>
            <w:szCs w:val="23"/>
          </w:rPr>
          <w:t>IF</w:t>
        </w:r>
        <w:r w:rsidRPr="00B34CFE">
          <w:rPr>
            <w:rFonts w:ascii="Helvetica" w:eastAsia="宋体" w:hAnsi="Helvetica" w:cs="Helvetica"/>
            <w:color w:val="333344"/>
            <w:kern w:val="0"/>
            <w:sz w:val="23"/>
            <w:szCs w:val="23"/>
          </w:rPr>
          <w:t>语句</w:t>
        </w:r>
      </w:hyperlink>
      <w:r w:rsidRPr="00B34CFE">
        <w:rPr>
          <w:rFonts w:ascii="Helvetica" w:eastAsia="宋体" w:hAnsi="Helvetica" w:cs="Helvetica"/>
          <w:color w:val="333344"/>
          <w:kern w:val="0"/>
          <w:sz w:val="23"/>
          <w:szCs w:val="23"/>
        </w:rPr>
        <w:t>更易读。另外，简单</w:t>
      </w:r>
      <w:r w:rsidRPr="00B34CFE">
        <w:rPr>
          <w:rFonts w:ascii="Consolas" w:eastAsia="宋体" w:hAnsi="Consolas" w:cs="Consolas"/>
          <w:color w:val="C7254E"/>
          <w:kern w:val="0"/>
          <w:sz w:val="23"/>
          <w:szCs w:val="23"/>
          <w:shd w:val="clear" w:color="auto" w:fill="F9F2F4"/>
        </w:rPr>
        <w:t>CASE</w:t>
      </w:r>
      <w:r w:rsidRPr="00B34CFE">
        <w:rPr>
          <w:rFonts w:ascii="Helvetica" w:eastAsia="宋体" w:hAnsi="Helvetica" w:cs="Helvetica"/>
          <w:color w:val="333344"/>
          <w:kern w:val="0"/>
          <w:sz w:val="23"/>
          <w:szCs w:val="23"/>
        </w:rPr>
        <w:t>语句比</w:t>
      </w:r>
      <w:r w:rsidRPr="00B34CFE">
        <w:rPr>
          <w:rFonts w:ascii="Consolas" w:eastAsia="宋体" w:hAnsi="Consolas" w:cs="Consolas"/>
          <w:color w:val="C7254E"/>
          <w:kern w:val="0"/>
          <w:sz w:val="23"/>
          <w:szCs w:val="23"/>
          <w:shd w:val="clear" w:color="auto" w:fill="F9F2F4"/>
        </w:rPr>
        <w:t>IF</w:t>
      </w:r>
      <w:r w:rsidRPr="00B34CFE">
        <w:rPr>
          <w:rFonts w:ascii="Helvetica" w:eastAsia="宋体" w:hAnsi="Helvetica" w:cs="Helvetica"/>
          <w:color w:val="333344"/>
          <w:kern w:val="0"/>
          <w:sz w:val="23"/>
          <w:szCs w:val="23"/>
        </w:rPr>
        <w:t>语句更有效率。</w:t>
      </w:r>
    </w:p>
    <w:p w:rsidR="00B34CFE" w:rsidRPr="00B34CFE" w:rsidRDefault="00B34CFE" w:rsidP="00B34CFE">
      <w:pPr>
        <w:widowControl/>
        <w:numPr>
          <w:ilvl w:val="0"/>
          <w:numId w:val="19"/>
        </w:numPr>
        <w:shd w:val="clear" w:color="auto" w:fill="FFFFFF"/>
        <w:spacing w:before="100" w:beforeAutospacing="1" w:after="90"/>
        <w:ind w:left="690"/>
        <w:jc w:val="left"/>
        <w:rPr>
          <w:rFonts w:ascii="Helvetica" w:eastAsia="宋体" w:hAnsi="Helvetica" w:cs="Helvetica"/>
          <w:color w:val="333344"/>
          <w:kern w:val="0"/>
          <w:sz w:val="23"/>
          <w:szCs w:val="23"/>
        </w:rPr>
      </w:pPr>
      <w:r w:rsidRPr="00B34CFE">
        <w:rPr>
          <w:rFonts w:ascii="Helvetica" w:eastAsia="宋体" w:hAnsi="Helvetica" w:cs="Helvetica"/>
          <w:color w:val="333344"/>
          <w:kern w:val="0"/>
          <w:sz w:val="23"/>
          <w:szCs w:val="23"/>
        </w:rPr>
        <w:t>当您根据多个</w:t>
      </w:r>
      <w:proofErr w:type="gramStart"/>
      <w:r w:rsidRPr="00B34CFE">
        <w:rPr>
          <w:rFonts w:ascii="Helvetica" w:eastAsia="宋体" w:hAnsi="Helvetica" w:cs="Helvetica"/>
          <w:color w:val="333344"/>
          <w:kern w:val="0"/>
          <w:sz w:val="23"/>
          <w:szCs w:val="23"/>
        </w:rPr>
        <w:t>值检查</w:t>
      </w:r>
      <w:proofErr w:type="gramEnd"/>
      <w:r w:rsidRPr="00B34CFE">
        <w:rPr>
          <w:rFonts w:ascii="Helvetica" w:eastAsia="宋体" w:hAnsi="Helvetica" w:cs="Helvetica"/>
          <w:color w:val="333344"/>
          <w:kern w:val="0"/>
          <w:sz w:val="23"/>
          <w:szCs w:val="23"/>
        </w:rPr>
        <w:t>复杂表达式时，</w:t>
      </w:r>
      <w:r w:rsidRPr="00B34CFE">
        <w:rPr>
          <w:rFonts w:ascii="Consolas" w:eastAsia="宋体" w:hAnsi="Consolas" w:cs="Consolas"/>
          <w:color w:val="C7254E"/>
          <w:kern w:val="0"/>
          <w:sz w:val="23"/>
          <w:szCs w:val="23"/>
          <w:shd w:val="clear" w:color="auto" w:fill="F9F2F4"/>
        </w:rPr>
        <w:t>IF</w:t>
      </w:r>
      <w:r w:rsidRPr="00B34CFE">
        <w:rPr>
          <w:rFonts w:ascii="Helvetica" w:eastAsia="宋体" w:hAnsi="Helvetica" w:cs="Helvetica"/>
          <w:color w:val="333344"/>
          <w:kern w:val="0"/>
          <w:sz w:val="23"/>
          <w:szCs w:val="23"/>
        </w:rPr>
        <w:t>语句更容易理解。</w:t>
      </w:r>
    </w:p>
    <w:p w:rsidR="00B34CFE" w:rsidRPr="00B34CFE" w:rsidRDefault="00B34CFE" w:rsidP="00B34CFE">
      <w:pPr>
        <w:widowControl/>
        <w:numPr>
          <w:ilvl w:val="0"/>
          <w:numId w:val="19"/>
        </w:numPr>
        <w:shd w:val="clear" w:color="auto" w:fill="FFFFFF"/>
        <w:spacing w:before="100" w:beforeAutospacing="1" w:after="90"/>
        <w:ind w:left="690"/>
        <w:jc w:val="left"/>
        <w:rPr>
          <w:rFonts w:ascii="Helvetica" w:eastAsia="宋体" w:hAnsi="Helvetica" w:cs="Helvetica"/>
          <w:color w:val="333344"/>
          <w:kern w:val="0"/>
          <w:sz w:val="23"/>
          <w:szCs w:val="23"/>
        </w:rPr>
      </w:pPr>
      <w:r w:rsidRPr="00B34CFE">
        <w:rPr>
          <w:rFonts w:ascii="Helvetica" w:eastAsia="宋体" w:hAnsi="Helvetica" w:cs="Helvetica"/>
          <w:color w:val="333344"/>
          <w:kern w:val="0"/>
          <w:sz w:val="23"/>
          <w:szCs w:val="23"/>
        </w:rPr>
        <w:t>如果您选择使用</w:t>
      </w:r>
      <w:r w:rsidRPr="00B34CFE">
        <w:rPr>
          <w:rFonts w:ascii="Consolas" w:eastAsia="宋体" w:hAnsi="Consolas" w:cs="Consolas"/>
          <w:color w:val="C7254E"/>
          <w:kern w:val="0"/>
          <w:sz w:val="23"/>
          <w:szCs w:val="23"/>
          <w:shd w:val="clear" w:color="auto" w:fill="F9F2F4"/>
        </w:rPr>
        <w:t>CASE</w:t>
      </w:r>
      <w:r w:rsidRPr="00B34CFE">
        <w:rPr>
          <w:rFonts w:ascii="Helvetica" w:eastAsia="宋体" w:hAnsi="Helvetica" w:cs="Helvetica"/>
          <w:color w:val="333344"/>
          <w:kern w:val="0"/>
          <w:sz w:val="23"/>
          <w:szCs w:val="23"/>
        </w:rPr>
        <w:t>语句，则必须确保至少有一个</w:t>
      </w:r>
      <w:r w:rsidRPr="00B34CFE">
        <w:rPr>
          <w:rFonts w:ascii="Consolas" w:eastAsia="宋体" w:hAnsi="Consolas" w:cs="Consolas"/>
          <w:color w:val="C7254E"/>
          <w:kern w:val="0"/>
          <w:sz w:val="23"/>
          <w:szCs w:val="23"/>
          <w:shd w:val="clear" w:color="auto" w:fill="F9F2F4"/>
        </w:rPr>
        <w:t>CASE</w:t>
      </w:r>
      <w:r w:rsidRPr="00B34CFE">
        <w:rPr>
          <w:rFonts w:ascii="Helvetica" w:eastAsia="宋体" w:hAnsi="Helvetica" w:cs="Helvetica"/>
          <w:color w:val="333344"/>
          <w:kern w:val="0"/>
          <w:sz w:val="23"/>
          <w:szCs w:val="23"/>
        </w:rPr>
        <w:t>条件匹配。否则，需要定义一个</w:t>
      </w:r>
      <w:hyperlink r:id="rId81" w:tgtFrame="_blank" w:tooltip="错误处理" w:history="1">
        <w:r w:rsidRPr="00B34CFE">
          <w:rPr>
            <w:rFonts w:ascii="Helvetica" w:eastAsia="宋体" w:hAnsi="Helvetica" w:cs="Helvetica"/>
            <w:color w:val="333344"/>
            <w:kern w:val="0"/>
            <w:sz w:val="23"/>
            <w:szCs w:val="23"/>
          </w:rPr>
          <w:t>错误处理</w:t>
        </w:r>
      </w:hyperlink>
      <w:r w:rsidRPr="00B34CFE">
        <w:rPr>
          <w:rFonts w:ascii="Helvetica" w:eastAsia="宋体" w:hAnsi="Helvetica" w:cs="Helvetica"/>
          <w:color w:val="333344"/>
          <w:kern w:val="0"/>
          <w:sz w:val="23"/>
          <w:szCs w:val="23"/>
        </w:rPr>
        <w:t>程序来捕获错误。</w:t>
      </w:r>
      <w:r w:rsidRPr="00B34CFE">
        <w:rPr>
          <w:rFonts w:ascii="Consolas" w:eastAsia="宋体" w:hAnsi="Consolas" w:cs="Consolas"/>
          <w:color w:val="C7254E"/>
          <w:kern w:val="0"/>
          <w:sz w:val="23"/>
          <w:szCs w:val="23"/>
          <w:shd w:val="clear" w:color="auto" w:fill="F9F2F4"/>
        </w:rPr>
        <w:t>IF</w:t>
      </w:r>
      <w:r w:rsidRPr="00B34CFE">
        <w:rPr>
          <w:rFonts w:ascii="Helvetica" w:eastAsia="宋体" w:hAnsi="Helvetica" w:cs="Helvetica"/>
          <w:color w:val="333344"/>
          <w:kern w:val="0"/>
          <w:sz w:val="23"/>
          <w:szCs w:val="23"/>
        </w:rPr>
        <w:t>语句则不需要处理错误。</w:t>
      </w:r>
    </w:p>
    <w:p w:rsidR="00B34CFE" w:rsidRPr="00B34CFE" w:rsidRDefault="00B34CFE" w:rsidP="00B34CFE">
      <w:pPr>
        <w:widowControl/>
        <w:numPr>
          <w:ilvl w:val="0"/>
          <w:numId w:val="19"/>
        </w:numPr>
        <w:shd w:val="clear" w:color="auto" w:fill="FFFFFF"/>
        <w:spacing w:before="100" w:beforeAutospacing="1" w:after="90"/>
        <w:ind w:left="690"/>
        <w:jc w:val="left"/>
        <w:rPr>
          <w:rFonts w:ascii="Helvetica" w:eastAsia="宋体" w:hAnsi="Helvetica" w:cs="Helvetica"/>
          <w:color w:val="333344"/>
          <w:kern w:val="0"/>
          <w:sz w:val="23"/>
          <w:szCs w:val="23"/>
        </w:rPr>
      </w:pPr>
      <w:r w:rsidRPr="00B34CFE">
        <w:rPr>
          <w:rFonts w:ascii="Helvetica" w:eastAsia="宋体" w:hAnsi="Helvetica" w:cs="Helvetica"/>
          <w:color w:val="333344"/>
          <w:kern w:val="0"/>
          <w:sz w:val="23"/>
          <w:szCs w:val="23"/>
        </w:rPr>
        <w:t>在大多数组织</w:t>
      </w:r>
      <w:r w:rsidRPr="00B34CFE">
        <w:rPr>
          <w:rFonts w:ascii="Helvetica" w:eastAsia="宋体" w:hAnsi="Helvetica" w:cs="Helvetica"/>
          <w:color w:val="333344"/>
          <w:kern w:val="0"/>
          <w:sz w:val="23"/>
          <w:szCs w:val="23"/>
        </w:rPr>
        <w:t>(</w:t>
      </w:r>
      <w:r w:rsidRPr="00B34CFE">
        <w:rPr>
          <w:rFonts w:ascii="Helvetica" w:eastAsia="宋体" w:hAnsi="Helvetica" w:cs="Helvetica"/>
          <w:color w:val="333344"/>
          <w:kern w:val="0"/>
          <w:sz w:val="23"/>
          <w:szCs w:val="23"/>
        </w:rPr>
        <w:t>公司</w:t>
      </w:r>
      <w:r w:rsidRPr="00B34CFE">
        <w:rPr>
          <w:rFonts w:ascii="Helvetica" w:eastAsia="宋体" w:hAnsi="Helvetica" w:cs="Helvetica"/>
          <w:color w:val="333344"/>
          <w:kern w:val="0"/>
          <w:sz w:val="23"/>
          <w:szCs w:val="23"/>
        </w:rPr>
        <w:t>)</w:t>
      </w:r>
      <w:r w:rsidRPr="00B34CFE">
        <w:rPr>
          <w:rFonts w:ascii="Helvetica" w:eastAsia="宋体" w:hAnsi="Helvetica" w:cs="Helvetica"/>
          <w:color w:val="333344"/>
          <w:kern w:val="0"/>
          <w:sz w:val="23"/>
          <w:szCs w:val="23"/>
        </w:rPr>
        <w:t>中，总是有一些所谓的开发指导文件，为开发人员提供了编程风格的命名约定和指导，那么您应参考本文档并遵循开发实践。</w:t>
      </w:r>
    </w:p>
    <w:p w:rsidR="00B34CFE" w:rsidRDefault="00B34CFE" w:rsidP="00B34CFE">
      <w:pPr>
        <w:widowControl/>
        <w:numPr>
          <w:ilvl w:val="0"/>
          <w:numId w:val="19"/>
        </w:numPr>
        <w:shd w:val="clear" w:color="auto" w:fill="FFFFFF"/>
        <w:spacing w:before="100" w:beforeAutospacing="1" w:after="90"/>
        <w:ind w:left="690"/>
        <w:jc w:val="left"/>
        <w:rPr>
          <w:rFonts w:ascii="Helvetica" w:eastAsia="宋体" w:hAnsi="Helvetica" w:cs="Helvetica" w:hint="eastAsia"/>
          <w:color w:val="333344"/>
          <w:kern w:val="0"/>
          <w:sz w:val="23"/>
          <w:szCs w:val="23"/>
        </w:rPr>
      </w:pPr>
      <w:r w:rsidRPr="00B34CFE">
        <w:rPr>
          <w:rFonts w:ascii="Helvetica" w:eastAsia="宋体" w:hAnsi="Helvetica" w:cs="Helvetica"/>
          <w:color w:val="333344"/>
          <w:kern w:val="0"/>
          <w:sz w:val="23"/>
          <w:szCs w:val="23"/>
        </w:rPr>
        <w:t>在某些情况下，</w:t>
      </w:r>
      <w:r w:rsidRPr="00B34CFE">
        <w:rPr>
          <w:rFonts w:ascii="Consolas" w:eastAsia="宋体" w:hAnsi="Consolas" w:cs="Consolas"/>
          <w:color w:val="C7254E"/>
          <w:kern w:val="0"/>
          <w:sz w:val="23"/>
          <w:szCs w:val="23"/>
          <w:shd w:val="clear" w:color="auto" w:fill="F9F2F4"/>
        </w:rPr>
        <w:t>IF</w:t>
      </w:r>
      <w:r w:rsidRPr="00B34CFE">
        <w:rPr>
          <w:rFonts w:ascii="Helvetica" w:eastAsia="宋体" w:hAnsi="Helvetica" w:cs="Helvetica"/>
          <w:color w:val="333344"/>
          <w:kern w:val="0"/>
          <w:sz w:val="23"/>
          <w:szCs w:val="23"/>
        </w:rPr>
        <w:t>和</w:t>
      </w:r>
      <w:r w:rsidRPr="00B34CFE">
        <w:rPr>
          <w:rFonts w:ascii="Consolas" w:eastAsia="宋体" w:hAnsi="Consolas" w:cs="Consolas"/>
          <w:color w:val="C7254E"/>
          <w:kern w:val="0"/>
          <w:sz w:val="23"/>
          <w:szCs w:val="23"/>
          <w:shd w:val="clear" w:color="auto" w:fill="F9F2F4"/>
        </w:rPr>
        <w:t>CASE</w:t>
      </w:r>
      <w:r w:rsidRPr="00B34CFE">
        <w:rPr>
          <w:rFonts w:ascii="Helvetica" w:eastAsia="宋体" w:hAnsi="Helvetica" w:cs="Helvetica"/>
          <w:color w:val="333344"/>
          <w:kern w:val="0"/>
          <w:sz w:val="23"/>
          <w:szCs w:val="23"/>
        </w:rPr>
        <w:t>混合使用反而使您的存储过程更加可读和高效。</w:t>
      </w:r>
    </w:p>
    <w:p w:rsidR="0079516B" w:rsidRDefault="0079516B" w:rsidP="0079516B">
      <w:pPr>
        <w:pStyle w:val="2"/>
        <w:rPr>
          <w:rFonts w:hint="eastAsia"/>
        </w:rPr>
      </w:pPr>
      <w:r w:rsidRPr="0079516B">
        <w:rPr>
          <w:rFonts w:hint="eastAsia"/>
        </w:rPr>
        <w:t>MySQL</w:t>
      </w:r>
      <w:r w:rsidRPr="0079516B">
        <w:rPr>
          <w:rFonts w:hint="eastAsia"/>
        </w:rPr>
        <w:t>存储过程循环</w:t>
      </w:r>
    </w:p>
    <w:p w:rsidR="0079516B" w:rsidRDefault="0079516B" w:rsidP="0079516B">
      <w:pPr>
        <w:rPr>
          <w:rFonts w:hint="eastAsia"/>
        </w:rPr>
      </w:pPr>
    </w:p>
    <w:p w:rsidR="0079516B" w:rsidRDefault="0079516B" w:rsidP="0079516B">
      <w:pPr>
        <w:pStyle w:val="a4"/>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MySQL</w:t>
      </w:r>
      <w:r>
        <w:rPr>
          <w:rFonts w:ascii="Helvetica" w:hAnsi="Helvetica" w:cs="Helvetica"/>
          <w:color w:val="333344"/>
          <w:sz w:val="23"/>
          <w:szCs w:val="23"/>
        </w:rPr>
        <w:t>提供循环语句，允许您根据条件重复执行一个</w:t>
      </w:r>
      <w:r>
        <w:rPr>
          <w:rFonts w:ascii="Helvetica" w:hAnsi="Helvetica" w:cs="Helvetica"/>
          <w:color w:val="333344"/>
          <w:sz w:val="23"/>
          <w:szCs w:val="23"/>
        </w:rPr>
        <w:t>SQL</w:t>
      </w:r>
      <w:r>
        <w:rPr>
          <w:rFonts w:ascii="Helvetica" w:hAnsi="Helvetica" w:cs="Helvetica"/>
          <w:color w:val="333344"/>
          <w:sz w:val="23"/>
          <w:szCs w:val="23"/>
        </w:rPr>
        <w:t>代码块。</w:t>
      </w:r>
      <w:r>
        <w:rPr>
          <w:rFonts w:ascii="Helvetica" w:hAnsi="Helvetica" w:cs="Helvetica"/>
          <w:color w:val="333344"/>
          <w:sz w:val="23"/>
          <w:szCs w:val="23"/>
        </w:rPr>
        <w:t xml:space="preserve"> MySQL</w:t>
      </w:r>
      <w:r>
        <w:rPr>
          <w:rFonts w:ascii="Helvetica" w:hAnsi="Helvetica" w:cs="Helvetica"/>
          <w:color w:val="333344"/>
          <w:sz w:val="23"/>
          <w:szCs w:val="23"/>
        </w:rPr>
        <w:t>中有三个循环语句：</w:t>
      </w:r>
      <w:r>
        <w:rPr>
          <w:rStyle w:val="HTML"/>
          <w:rFonts w:ascii="Consolas" w:hAnsi="Consolas" w:cs="Consolas"/>
          <w:color w:val="C7254E"/>
          <w:sz w:val="23"/>
          <w:szCs w:val="23"/>
          <w:shd w:val="clear" w:color="auto" w:fill="F9F2F4"/>
        </w:rPr>
        <w:t>WHILE</w:t>
      </w:r>
      <w:r>
        <w:rPr>
          <w:rFonts w:ascii="Helvetica" w:hAnsi="Helvetica" w:cs="Helvetica"/>
          <w:color w:val="333344"/>
          <w:sz w:val="23"/>
          <w:szCs w:val="23"/>
        </w:rPr>
        <w:t>，</w:t>
      </w:r>
      <w:r>
        <w:rPr>
          <w:rStyle w:val="HTML"/>
          <w:rFonts w:ascii="Consolas" w:hAnsi="Consolas" w:cs="Consolas"/>
          <w:color w:val="C7254E"/>
          <w:sz w:val="23"/>
          <w:szCs w:val="23"/>
          <w:shd w:val="clear" w:color="auto" w:fill="F9F2F4"/>
        </w:rPr>
        <w:t>REPEAT</w:t>
      </w:r>
      <w:r>
        <w:rPr>
          <w:rFonts w:ascii="Helvetica" w:hAnsi="Helvetica" w:cs="Helvetica"/>
          <w:color w:val="333344"/>
          <w:sz w:val="23"/>
          <w:szCs w:val="23"/>
        </w:rPr>
        <w:t>和</w:t>
      </w:r>
      <w:r>
        <w:rPr>
          <w:rStyle w:val="HTML"/>
          <w:rFonts w:ascii="Consolas" w:hAnsi="Consolas" w:cs="Consolas"/>
          <w:color w:val="C7254E"/>
          <w:sz w:val="23"/>
          <w:szCs w:val="23"/>
          <w:shd w:val="clear" w:color="auto" w:fill="F9F2F4"/>
        </w:rPr>
        <w:t>LOOP</w:t>
      </w:r>
      <w:r>
        <w:rPr>
          <w:rFonts w:ascii="Helvetica" w:hAnsi="Helvetica" w:cs="Helvetica"/>
          <w:color w:val="333344"/>
          <w:sz w:val="23"/>
          <w:szCs w:val="23"/>
        </w:rPr>
        <w:t>。</w:t>
      </w:r>
    </w:p>
    <w:p w:rsidR="0079516B" w:rsidRDefault="0079516B" w:rsidP="0079516B">
      <w:pPr>
        <w:pStyle w:val="a4"/>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我们将在以下部分中更详细地检查每个循环语句。</w:t>
      </w:r>
    </w:p>
    <w:p w:rsidR="0079516B" w:rsidRDefault="0079516B" w:rsidP="0079516B">
      <w:pPr>
        <w:pStyle w:val="3"/>
      </w:pPr>
      <w:bookmarkStart w:id="189" w:name="WHILE循环"/>
      <w:bookmarkEnd w:id="189"/>
      <w:r>
        <w:t>WHILE</w:t>
      </w:r>
      <w:r>
        <w:t>循环</w:t>
      </w:r>
    </w:p>
    <w:p w:rsidR="0079516B" w:rsidRDefault="0079516B" w:rsidP="0079516B">
      <w:pPr>
        <w:pStyle w:val="a4"/>
        <w:shd w:val="clear" w:color="auto" w:fill="FFFFFF"/>
        <w:spacing w:before="0" w:beforeAutospacing="0" w:after="120" w:afterAutospacing="0"/>
        <w:rPr>
          <w:rFonts w:ascii="Helvetica" w:hAnsi="Helvetica" w:cs="Helvetica"/>
          <w:color w:val="333344"/>
          <w:sz w:val="23"/>
          <w:szCs w:val="23"/>
        </w:rPr>
      </w:pPr>
      <w:r>
        <w:rPr>
          <w:rStyle w:val="HTML"/>
          <w:rFonts w:ascii="Consolas" w:hAnsi="Consolas" w:cs="Consolas"/>
          <w:color w:val="C7254E"/>
          <w:sz w:val="23"/>
          <w:szCs w:val="23"/>
          <w:shd w:val="clear" w:color="auto" w:fill="F9F2F4"/>
        </w:rPr>
        <w:t>WHILE</w:t>
      </w:r>
      <w:r>
        <w:rPr>
          <w:rFonts w:ascii="Helvetica" w:hAnsi="Helvetica" w:cs="Helvetica"/>
          <w:color w:val="333344"/>
          <w:sz w:val="23"/>
          <w:szCs w:val="23"/>
        </w:rPr>
        <w:t>语句的语法如下：</w:t>
      </w:r>
    </w:p>
    <w:p w:rsidR="0079516B" w:rsidRDefault="0079516B" w:rsidP="0079516B">
      <w:pPr>
        <w:pStyle w:val="HTML0"/>
        <w:shd w:val="clear" w:color="auto" w:fill="F5F2F0"/>
        <w:spacing w:before="120" w:after="120"/>
        <w:ind w:right="60"/>
        <w:rPr>
          <w:rStyle w:val="HTML"/>
          <w:rFonts w:ascii="Consolas" w:hAnsi="Consolas" w:cs="Consolas"/>
          <w:color w:val="000000"/>
          <w:sz w:val="20"/>
          <w:szCs w:val="20"/>
        </w:rPr>
      </w:pPr>
      <w:r>
        <w:rPr>
          <w:rStyle w:val="token"/>
          <w:rFonts w:ascii="Consolas" w:hAnsi="Consolas" w:cs="Consolas"/>
          <w:color w:val="0077AA"/>
          <w:sz w:val="20"/>
          <w:szCs w:val="20"/>
        </w:rPr>
        <w:t>WHILE</w:t>
      </w:r>
      <w:r>
        <w:rPr>
          <w:rStyle w:val="HTML"/>
          <w:rFonts w:ascii="Consolas" w:hAnsi="Consolas" w:cs="Consolas"/>
          <w:color w:val="000000"/>
          <w:sz w:val="20"/>
          <w:szCs w:val="20"/>
        </w:rPr>
        <w:t xml:space="preserve"> expression </w:t>
      </w:r>
      <w:r>
        <w:rPr>
          <w:rStyle w:val="token"/>
          <w:rFonts w:ascii="Consolas" w:hAnsi="Consolas" w:cs="Consolas"/>
          <w:color w:val="0077AA"/>
          <w:sz w:val="20"/>
          <w:szCs w:val="20"/>
        </w:rPr>
        <w:t>DO</w:t>
      </w:r>
    </w:p>
    <w:p w:rsidR="0079516B" w:rsidRDefault="0079516B" w:rsidP="0079516B">
      <w:pPr>
        <w:pStyle w:val="HTML0"/>
        <w:shd w:val="clear" w:color="auto" w:fill="F5F2F0"/>
        <w:spacing w:before="120" w:after="120"/>
        <w:ind w:right="60"/>
        <w:rPr>
          <w:rStyle w:val="HTML"/>
          <w:rFonts w:ascii="Consolas" w:hAnsi="Consolas" w:cs="Consolas"/>
          <w:color w:val="000000"/>
          <w:sz w:val="20"/>
          <w:szCs w:val="20"/>
        </w:rPr>
      </w:pPr>
      <w:r>
        <w:rPr>
          <w:rStyle w:val="HTML"/>
          <w:rFonts w:ascii="Consolas" w:hAnsi="Consolas" w:cs="Consolas"/>
          <w:color w:val="000000"/>
          <w:sz w:val="20"/>
          <w:szCs w:val="20"/>
        </w:rPr>
        <w:t xml:space="preserve">   </w:t>
      </w:r>
      <w:proofErr w:type="gramStart"/>
      <w:r>
        <w:rPr>
          <w:rStyle w:val="HTML"/>
          <w:rFonts w:ascii="Consolas" w:hAnsi="Consolas" w:cs="Consolas"/>
          <w:color w:val="000000"/>
          <w:sz w:val="20"/>
          <w:szCs w:val="20"/>
        </w:rPr>
        <w:t>statements</w:t>
      </w:r>
      <w:proofErr w:type="gramEnd"/>
    </w:p>
    <w:p w:rsidR="0079516B" w:rsidRDefault="0079516B" w:rsidP="0079516B">
      <w:pPr>
        <w:pStyle w:val="HTML0"/>
        <w:shd w:val="clear" w:color="auto" w:fill="F5F2F0"/>
        <w:spacing w:before="120" w:after="120"/>
        <w:ind w:right="60"/>
        <w:rPr>
          <w:rStyle w:val="HTML"/>
          <w:rFonts w:ascii="Consolas" w:hAnsi="Consolas" w:cs="Consolas"/>
          <w:color w:val="000000"/>
          <w:sz w:val="20"/>
          <w:szCs w:val="20"/>
        </w:rPr>
      </w:pPr>
      <w:r>
        <w:rPr>
          <w:rStyle w:val="token"/>
          <w:rFonts w:ascii="Consolas" w:hAnsi="Consolas" w:cs="Consolas"/>
          <w:color w:val="0077AA"/>
          <w:sz w:val="20"/>
          <w:szCs w:val="20"/>
        </w:rPr>
        <w:t>END</w:t>
      </w:r>
      <w:r>
        <w:rPr>
          <w:rStyle w:val="HTML"/>
          <w:rFonts w:ascii="Consolas" w:hAnsi="Consolas" w:cs="Consolas"/>
          <w:color w:val="000000"/>
          <w:sz w:val="20"/>
          <w:szCs w:val="20"/>
        </w:rPr>
        <w:t xml:space="preserve"> </w:t>
      </w:r>
      <w:r>
        <w:rPr>
          <w:rStyle w:val="token"/>
          <w:rFonts w:ascii="Consolas" w:hAnsi="Consolas" w:cs="Consolas"/>
          <w:color w:val="0077AA"/>
          <w:sz w:val="20"/>
          <w:szCs w:val="20"/>
        </w:rPr>
        <w:t>WHILE</w:t>
      </w:r>
    </w:p>
    <w:p w:rsidR="0079516B" w:rsidRDefault="0079516B" w:rsidP="0079516B">
      <w:pPr>
        <w:pStyle w:val="HTML0"/>
        <w:shd w:val="clear" w:color="auto" w:fill="F5F2F0"/>
        <w:spacing w:before="120" w:after="120"/>
        <w:rPr>
          <w:rFonts w:ascii="Consolas" w:hAnsi="Consolas" w:cs="Consolas"/>
          <w:color w:val="000000"/>
          <w:sz w:val="20"/>
          <w:szCs w:val="20"/>
        </w:rPr>
      </w:pPr>
      <w:r>
        <w:rPr>
          <w:rFonts w:ascii="Consolas" w:hAnsi="Consolas" w:cs="Consolas"/>
          <w:color w:val="BBBBBB"/>
          <w:sz w:val="16"/>
          <w:szCs w:val="16"/>
        </w:rPr>
        <w:t>SQL</w:t>
      </w:r>
    </w:p>
    <w:p w:rsidR="0079516B" w:rsidRDefault="0079516B" w:rsidP="0079516B">
      <w:pPr>
        <w:pStyle w:val="a4"/>
        <w:shd w:val="clear" w:color="auto" w:fill="FFFFFF"/>
        <w:spacing w:before="0" w:beforeAutospacing="0" w:after="120" w:afterAutospacing="0"/>
        <w:rPr>
          <w:rFonts w:ascii="Helvetica" w:hAnsi="Helvetica" w:cs="Helvetica"/>
          <w:color w:val="333344"/>
          <w:sz w:val="23"/>
          <w:szCs w:val="23"/>
        </w:rPr>
      </w:pPr>
      <w:r>
        <w:rPr>
          <w:rStyle w:val="HTML"/>
          <w:rFonts w:ascii="Consolas" w:hAnsi="Consolas" w:cs="Consolas"/>
          <w:color w:val="C7254E"/>
          <w:sz w:val="23"/>
          <w:szCs w:val="23"/>
          <w:shd w:val="clear" w:color="auto" w:fill="F9F2F4"/>
        </w:rPr>
        <w:t>WHILE</w:t>
      </w:r>
      <w:r>
        <w:rPr>
          <w:rFonts w:ascii="Helvetica" w:hAnsi="Helvetica" w:cs="Helvetica"/>
          <w:color w:val="333344"/>
          <w:sz w:val="23"/>
          <w:szCs w:val="23"/>
        </w:rPr>
        <w:t>循环在每次迭代开始时检查表达式。</w:t>
      </w:r>
      <w:r>
        <w:rPr>
          <w:rFonts w:ascii="Helvetica" w:hAnsi="Helvetica" w:cs="Helvetica"/>
          <w:color w:val="333344"/>
          <w:sz w:val="23"/>
          <w:szCs w:val="23"/>
        </w:rPr>
        <w:t xml:space="preserve"> </w:t>
      </w:r>
      <w:r>
        <w:rPr>
          <w:rFonts w:ascii="Helvetica" w:hAnsi="Helvetica" w:cs="Helvetica"/>
          <w:color w:val="333344"/>
          <w:sz w:val="23"/>
          <w:szCs w:val="23"/>
        </w:rPr>
        <w:t>如果</w:t>
      </w:r>
      <w:r>
        <w:rPr>
          <w:rStyle w:val="HTML"/>
          <w:rFonts w:ascii="Consolas" w:hAnsi="Consolas" w:cs="Consolas"/>
          <w:color w:val="C7254E"/>
          <w:sz w:val="23"/>
          <w:szCs w:val="23"/>
          <w:shd w:val="clear" w:color="auto" w:fill="F9F2F4"/>
        </w:rPr>
        <w:t>expressionevaluates</w:t>
      </w:r>
      <w:r>
        <w:rPr>
          <w:rFonts w:ascii="Helvetica" w:hAnsi="Helvetica" w:cs="Helvetica"/>
          <w:color w:val="333344"/>
          <w:sz w:val="23"/>
          <w:szCs w:val="23"/>
        </w:rPr>
        <w:t>为</w:t>
      </w:r>
      <w:r>
        <w:rPr>
          <w:rStyle w:val="HTML"/>
          <w:rFonts w:ascii="Consolas" w:hAnsi="Consolas" w:cs="Consolas"/>
          <w:color w:val="C7254E"/>
          <w:sz w:val="23"/>
          <w:szCs w:val="23"/>
          <w:shd w:val="clear" w:color="auto" w:fill="F9F2F4"/>
        </w:rPr>
        <w:t>TRUE</w:t>
      </w:r>
      <w:r>
        <w:rPr>
          <w:rFonts w:ascii="Helvetica" w:hAnsi="Helvetica" w:cs="Helvetica"/>
          <w:color w:val="333344"/>
          <w:sz w:val="23"/>
          <w:szCs w:val="23"/>
        </w:rPr>
        <w:t>，</w:t>
      </w:r>
      <w:r>
        <w:rPr>
          <w:rFonts w:ascii="Helvetica" w:hAnsi="Helvetica" w:cs="Helvetica"/>
          <w:color w:val="333344"/>
          <w:sz w:val="23"/>
          <w:szCs w:val="23"/>
        </w:rPr>
        <w:t>MySQL</w:t>
      </w:r>
      <w:r>
        <w:rPr>
          <w:rFonts w:ascii="Helvetica" w:hAnsi="Helvetica" w:cs="Helvetica"/>
          <w:color w:val="333344"/>
          <w:sz w:val="23"/>
          <w:szCs w:val="23"/>
        </w:rPr>
        <w:t>将执行</w:t>
      </w:r>
      <w:r>
        <w:rPr>
          <w:rStyle w:val="HTML"/>
          <w:rFonts w:ascii="Consolas" w:hAnsi="Consolas" w:cs="Consolas"/>
          <w:color w:val="C7254E"/>
          <w:sz w:val="23"/>
          <w:szCs w:val="23"/>
          <w:shd w:val="clear" w:color="auto" w:fill="F9F2F4"/>
        </w:rPr>
        <w:t>WHILE</w:t>
      </w:r>
      <w:r>
        <w:rPr>
          <w:rFonts w:ascii="Helvetica" w:hAnsi="Helvetica" w:cs="Helvetica"/>
          <w:color w:val="333344"/>
          <w:sz w:val="23"/>
          <w:szCs w:val="23"/>
        </w:rPr>
        <w:t>和</w:t>
      </w:r>
      <w:r>
        <w:rPr>
          <w:rStyle w:val="HTML"/>
          <w:rFonts w:ascii="Consolas" w:hAnsi="Consolas" w:cs="Consolas"/>
          <w:color w:val="C7254E"/>
          <w:sz w:val="23"/>
          <w:szCs w:val="23"/>
          <w:shd w:val="clear" w:color="auto" w:fill="F9F2F4"/>
        </w:rPr>
        <w:t>END WHILE</w:t>
      </w:r>
      <w:r>
        <w:rPr>
          <w:rFonts w:ascii="Helvetica" w:hAnsi="Helvetica" w:cs="Helvetica"/>
          <w:color w:val="333344"/>
          <w:sz w:val="23"/>
          <w:szCs w:val="23"/>
        </w:rPr>
        <w:t>之间的语句，直到</w:t>
      </w:r>
      <w:r>
        <w:rPr>
          <w:rStyle w:val="HTML"/>
          <w:rFonts w:ascii="Consolas" w:hAnsi="Consolas" w:cs="Consolas"/>
          <w:color w:val="C7254E"/>
          <w:sz w:val="23"/>
          <w:szCs w:val="23"/>
          <w:shd w:val="clear" w:color="auto" w:fill="F9F2F4"/>
        </w:rPr>
        <w:t>expressionevaluates</w:t>
      </w:r>
      <w:r>
        <w:rPr>
          <w:rFonts w:ascii="Helvetica" w:hAnsi="Helvetica" w:cs="Helvetica"/>
          <w:color w:val="333344"/>
          <w:sz w:val="23"/>
          <w:szCs w:val="23"/>
        </w:rPr>
        <w:t>为</w:t>
      </w:r>
      <w:r>
        <w:rPr>
          <w:rStyle w:val="HTML"/>
          <w:rFonts w:ascii="Consolas" w:hAnsi="Consolas" w:cs="Consolas"/>
          <w:color w:val="C7254E"/>
          <w:sz w:val="23"/>
          <w:szCs w:val="23"/>
          <w:shd w:val="clear" w:color="auto" w:fill="F9F2F4"/>
        </w:rPr>
        <w:t>FALSE</w:t>
      </w:r>
      <w:r>
        <w:rPr>
          <w:rFonts w:ascii="Helvetica" w:hAnsi="Helvetica" w:cs="Helvetica"/>
          <w:color w:val="333344"/>
          <w:sz w:val="23"/>
          <w:szCs w:val="23"/>
        </w:rPr>
        <w:t>。</w:t>
      </w:r>
      <w:r>
        <w:rPr>
          <w:rStyle w:val="apple-converted-space"/>
          <w:rFonts w:ascii="Helvetica" w:hAnsi="Helvetica" w:cs="Helvetica"/>
          <w:color w:val="333344"/>
          <w:sz w:val="23"/>
          <w:szCs w:val="23"/>
        </w:rPr>
        <w:t> </w:t>
      </w:r>
      <w:r>
        <w:rPr>
          <w:rStyle w:val="HTML"/>
          <w:rFonts w:ascii="Consolas" w:hAnsi="Consolas" w:cs="Consolas"/>
          <w:color w:val="C7254E"/>
          <w:sz w:val="23"/>
          <w:szCs w:val="23"/>
          <w:shd w:val="clear" w:color="auto" w:fill="F9F2F4"/>
        </w:rPr>
        <w:t>WHILE</w:t>
      </w:r>
      <w:r>
        <w:rPr>
          <w:rFonts w:ascii="Helvetica" w:hAnsi="Helvetica" w:cs="Helvetica"/>
          <w:color w:val="333344"/>
          <w:sz w:val="23"/>
          <w:szCs w:val="23"/>
        </w:rPr>
        <w:t>循环称为预先测试条件循环，因为它总是在执行前检查语句的表达式。</w:t>
      </w:r>
    </w:p>
    <w:p w:rsidR="0079516B" w:rsidRDefault="0079516B" w:rsidP="0079516B">
      <w:pPr>
        <w:pStyle w:val="a4"/>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下面的流程图说明了</w:t>
      </w:r>
      <w:r>
        <w:rPr>
          <w:rStyle w:val="HTML"/>
          <w:rFonts w:ascii="Consolas" w:hAnsi="Consolas" w:cs="Consolas"/>
          <w:color w:val="C7254E"/>
          <w:sz w:val="23"/>
          <w:szCs w:val="23"/>
          <w:shd w:val="clear" w:color="auto" w:fill="F9F2F4"/>
        </w:rPr>
        <w:t>WHILE</w:t>
      </w:r>
      <w:r>
        <w:rPr>
          <w:rFonts w:ascii="Helvetica" w:hAnsi="Helvetica" w:cs="Helvetica"/>
          <w:color w:val="333344"/>
          <w:sz w:val="23"/>
          <w:szCs w:val="23"/>
        </w:rPr>
        <w:t>循环语句：</w:t>
      </w:r>
    </w:p>
    <w:p w:rsidR="0079516B" w:rsidRDefault="0079516B" w:rsidP="0079516B">
      <w:pPr>
        <w:pStyle w:val="a4"/>
        <w:shd w:val="clear" w:color="auto" w:fill="FFFFFF"/>
        <w:spacing w:before="0" w:beforeAutospacing="0" w:after="120" w:afterAutospacing="0"/>
        <w:rPr>
          <w:rFonts w:ascii="Helvetica" w:hAnsi="Helvetica" w:cs="Helvetica"/>
          <w:color w:val="333344"/>
          <w:sz w:val="23"/>
          <w:szCs w:val="23"/>
        </w:rPr>
      </w:pPr>
      <w:r>
        <w:rPr>
          <w:rFonts w:ascii="Helvetica" w:hAnsi="Helvetica" w:cs="Helvetica"/>
          <w:noProof/>
          <w:color w:val="333344"/>
          <w:sz w:val="23"/>
          <w:szCs w:val="23"/>
        </w:rPr>
        <w:lastRenderedPageBreak/>
        <w:drawing>
          <wp:inline distT="0" distB="0" distL="0" distR="0">
            <wp:extent cx="1695450" cy="3000375"/>
            <wp:effectExtent l="0" t="0" r="0" b="9525"/>
            <wp:docPr id="5" name="图片 5" descr="http://www.yiibai.com/uploads/images/201708/0108/535160856_721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yiibai.com/uploads/images/201708/0108/535160856_72166.jp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695450" cy="3000375"/>
                    </a:xfrm>
                    <a:prstGeom prst="rect">
                      <a:avLst/>
                    </a:prstGeom>
                    <a:noFill/>
                    <a:ln>
                      <a:noFill/>
                    </a:ln>
                  </pic:spPr>
                </pic:pic>
              </a:graphicData>
            </a:graphic>
          </wp:inline>
        </w:drawing>
      </w:r>
    </w:p>
    <w:p w:rsidR="0079516B" w:rsidRDefault="0079516B" w:rsidP="0079516B">
      <w:pPr>
        <w:pStyle w:val="a4"/>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以下是在存储过程中使用</w:t>
      </w:r>
      <w:r>
        <w:rPr>
          <w:rStyle w:val="HTML"/>
          <w:rFonts w:ascii="Consolas" w:hAnsi="Consolas" w:cs="Consolas"/>
          <w:color w:val="C7254E"/>
          <w:sz w:val="23"/>
          <w:szCs w:val="23"/>
          <w:shd w:val="clear" w:color="auto" w:fill="F9F2F4"/>
        </w:rPr>
        <w:t>WHILE</w:t>
      </w:r>
      <w:r>
        <w:rPr>
          <w:rFonts w:ascii="Helvetica" w:hAnsi="Helvetica" w:cs="Helvetica"/>
          <w:color w:val="333344"/>
          <w:sz w:val="23"/>
          <w:szCs w:val="23"/>
        </w:rPr>
        <w:t>循环语句的示例：</w:t>
      </w:r>
    </w:p>
    <w:p w:rsidR="0079516B" w:rsidRDefault="0079516B" w:rsidP="0079516B">
      <w:pPr>
        <w:rPr>
          <w:rFonts w:hint="eastAsia"/>
        </w:rPr>
      </w:pPr>
    </w:p>
    <w:p w:rsidR="0079516B" w:rsidRPr="0079516B" w:rsidRDefault="0079516B" w:rsidP="0079516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79516B">
        <w:rPr>
          <w:rFonts w:ascii="Consolas" w:eastAsia="宋体" w:hAnsi="Consolas" w:cs="Consolas"/>
          <w:color w:val="0077AA"/>
          <w:kern w:val="0"/>
          <w:sz w:val="20"/>
          <w:szCs w:val="20"/>
        </w:rPr>
        <w:t>DELIMITER</w:t>
      </w:r>
      <w:r w:rsidRPr="0079516B">
        <w:rPr>
          <w:rFonts w:ascii="Consolas" w:eastAsia="宋体" w:hAnsi="Consolas" w:cs="Consolas"/>
          <w:color w:val="000000"/>
          <w:kern w:val="0"/>
          <w:sz w:val="20"/>
          <w:szCs w:val="20"/>
        </w:rPr>
        <w:t xml:space="preserve"> $$</w:t>
      </w:r>
    </w:p>
    <w:p w:rsidR="0079516B" w:rsidRPr="0079516B" w:rsidRDefault="0079516B" w:rsidP="0079516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79516B">
        <w:rPr>
          <w:rFonts w:ascii="Consolas" w:eastAsia="宋体" w:hAnsi="Consolas" w:cs="Consolas"/>
          <w:color w:val="000000"/>
          <w:kern w:val="0"/>
          <w:sz w:val="20"/>
          <w:szCs w:val="20"/>
        </w:rPr>
        <w:t xml:space="preserve"> </w:t>
      </w:r>
      <w:r w:rsidRPr="0079516B">
        <w:rPr>
          <w:rFonts w:ascii="Consolas" w:eastAsia="宋体" w:hAnsi="Consolas" w:cs="Consolas"/>
          <w:color w:val="0077AA"/>
          <w:kern w:val="0"/>
          <w:sz w:val="20"/>
          <w:szCs w:val="20"/>
        </w:rPr>
        <w:t>DROP</w:t>
      </w:r>
      <w:r w:rsidRPr="0079516B">
        <w:rPr>
          <w:rFonts w:ascii="Consolas" w:eastAsia="宋体" w:hAnsi="Consolas" w:cs="Consolas"/>
          <w:color w:val="000000"/>
          <w:kern w:val="0"/>
          <w:sz w:val="20"/>
          <w:szCs w:val="20"/>
        </w:rPr>
        <w:t xml:space="preserve"> </w:t>
      </w:r>
      <w:r w:rsidRPr="0079516B">
        <w:rPr>
          <w:rFonts w:ascii="Consolas" w:eastAsia="宋体" w:hAnsi="Consolas" w:cs="Consolas"/>
          <w:color w:val="0077AA"/>
          <w:kern w:val="0"/>
          <w:sz w:val="20"/>
          <w:szCs w:val="20"/>
        </w:rPr>
        <w:t>PROCEDURE</w:t>
      </w:r>
      <w:r w:rsidRPr="0079516B">
        <w:rPr>
          <w:rFonts w:ascii="Consolas" w:eastAsia="宋体" w:hAnsi="Consolas" w:cs="Consolas"/>
          <w:color w:val="000000"/>
          <w:kern w:val="0"/>
          <w:sz w:val="20"/>
          <w:szCs w:val="20"/>
        </w:rPr>
        <w:t xml:space="preserve"> </w:t>
      </w:r>
      <w:r w:rsidRPr="0079516B">
        <w:rPr>
          <w:rFonts w:ascii="Consolas" w:eastAsia="宋体" w:hAnsi="Consolas" w:cs="Consolas"/>
          <w:color w:val="0077AA"/>
          <w:kern w:val="0"/>
          <w:sz w:val="20"/>
          <w:szCs w:val="20"/>
        </w:rPr>
        <w:t>IF</w:t>
      </w:r>
      <w:r w:rsidRPr="0079516B">
        <w:rPr>
          <w:rFonts w:ascii="Consolas" w:eastAsia="宋体" w:hAnsi="Consolas" w:cs="Consolas"/>
          <w:color w:val="000000"/>
          <w:kern w:val="0"/>
          <w:sz w:val="20"/>
          <w:szCs w:val="20"/>
        </w:rPr>
        <w:t xml:space="preserve"> </w:t>
      </w:r>
      <w:r w:rsidRPr="0079516B">
        <w:rPr>
          <w:rFonts w:ascii="Consolas" w:eastAsia="宋体" w:hAnsi="Consolas" w:cs="Consolas"/>
          <w:color w:val="0077AA"/>
          <w:kern w:val="0"/>
          <w:sz w:val="20"/>
          <w:szCs w:val="20"/>
        </w:rPr>
        <w:t>EXISTS</w:t>
      </w:r>
      <w:r w:rsidRPr="0079516B">
        <w:rPr>
          <w:rFonts w:ascii="Consolas" w:eastAsia="宋体" w:hAnsi="Consolas" w:cs="Consolas"/>
          <w:color w:val="000000"/>
          <w:kern w:val="0"/>
          <w:sz w:val="20"/>
          <w:szCs w:val="20"/>
        </w:rPr>
        <w:t xml:space="preserve"> test_mysql_while_loop$$</w:t>
      </w:r>
    </w:p>
    <w:p w:rsidR="0079516B" w:rsidRPr="0079516B" w:rsidRDefault="0079516B" w:rsidP="0079516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79516B">
        <w:rPr>
          <w:rFonts w:ascii="Consolas" w:eastAsia="宋体" w:hAnsi="Consolas" w:cs="Consolas"/>
          <w:color w:val="000000"/>
          <w:kern w:val="0"/>
          <w:sz w:val="20"/>
          <w:szCs w:val="20"/>
        </w:rPr>
        <w:t xml:space="preserve"> </w:t>
      </w:r>
      <w:r w:rsidRPr="0079516B">
        <w:rPr>
          <w:rFonts w:ascii="Consolas" w:eastAsia="宋体" w:hAnsi="Consolas" w:cs="Consolas"/>
          <w:color w:val="0077AA"/>
          <w:kern w:val="0"/>
          <w:sz w:val="20"/>
          <w:szCs w:val="20"/>
        </w:rPr>
        <w:t>CREATE</w:t>
      </w:r>
      <w:r w:rsidRPr="0079516B">
        <w:rPr>
          <w:rFonts w:ascii="Consolas" w:eastAsia="宋体" w:hAnsi="Consolas" w:cs="Consolas"/>
          <w:color w:val="000000"/>
          <w:kern w:val="0"/>
          <w:sz w:val="20"/>
          <w:szCs w:val="20"/>
        </w:rPr>
        <w:t xml:space="preserve"> </w:t>
      </w:r>
      <w:r w:rsidRPr="0079516B">
        <w:rPr>
          <w:rFonts w:ascii="Consolas" w:eastAsia="宋体" w:hAnsi="Consolas" w:cs="Consolas"/>
          <w:color w:val="0077AA"/>
          <w:kern w:val="0"/>
          <w:sz w:val="20"/>
          <w:szCs w:val="20"/>
        </w:rPr>
        <w:t>PROCEDURE</w:t>
      </w:r>
      <w:r w:rsidRPr="0079516B">
        <w:rPr>
          <w:rFonts w:ascii="Consolas" w:eastAsia="宋体" w:hAnsi="Consolas" w:cs="Consolas"/>
          <w:color w:val="000000"/>
          <w:kern w:val="0"/>
          <w:sz w:val="20"/>
          <w:szCs w:val="20"/>
        </w:rPr>
        <w:t xml:space="preserve"> test_mysql_while_</w:t>
      </w:r>
      <w:proofErr w:type="gramStart"/>
      <w:r w:rsidRPr="0079516B">
        <w:rPr>
          <w:rFonts w:ascii="Consolas" w:eastAsia="宋体" w:hAnsi="Consolas" w:cs="Consolas"/>
          <w:color w:val="000000"/>
          <w:kern w:val="0"/>
          <w:sz w:val="20"/>
          <w:szCs w:val="20"/>
        </w:rPr>
        <w:t>loop</w:t>
      </w:r>
      <w:r w:rsidRPr="0079516B">
        <w:rPr>
          <w:rFonts w:ascii="Consolas" w:eastAsia="宋体" w:hAnsi="Consolas" w:cs="Consolas"/>
          <w:color w:val="999999"/>
          <w:kern w:val="0"/>
          <w:sz w:val="20"/>
          <w:szCs w:val="20"/>
        </w:rPr>
        <w:t>()</w:t>
      </w:r>
      <w:proofErr w:type="gramEnd"/>
    </w:p>
    <w:p w:rsidR="0079516B" w:rsidRPr="0079516B" w:rsidRDefault="0079516B" w:rsidP="0079516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79516B">
        <w:rPr>
          <w:rFonts w:ascii="Consolas" w:eastAsia="宋体" w:hAnsi="Consolas" w:cs="Consolas"/>
          <w:color w:val="000000"/>
          <w:kern w:val="0"/>
          <w:sz w:val="20"/>
          <w:szCs w:val="20"/>
        </w:rPr>
        <w:t xml:space="preserve"> </w:t>
      </w:r>
      <w:r w:rsidRPr="0079516B">
        <w:rPr>
          <w:rFonts w:ascii="Consolas" w:eastAsia="宋体" w:hAnsi="Consolas" w:cs="Consolas"/>
          <w:color w:val="0077AA"/>
          <w:kern w:val="0"/>
          <w:sz w:val="20"/>
          <w:szCs w:val="20"/>
        </w:rPr>
        <w:t>BEGIN</w:t>
      </w:r>
    </w:p>
    <w:p w:rsidR="0079516B" w:rsidRPr="0079516B" w:rsidRDefault="0079516B" w:rsidP="0079516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79516B">
        <w:rPr>
          <w:rFonts w:ascii="Consolas" w:eastAsia="宋体" w:hAnsi="Consolas" w:cs="Consolas"/>
          <w:color w:val="000000"/>
          <w:kern w:val="0"/>
          <w:sz w:val="20"/>
          <w:szCs w:val="20"/>
        </w:rPr>
        <w:t xml:space="preserve"> </w:t>
      </w:r>
      <w:r w:rsidRPr="0079516B">
        <w:rPr>
          <w:rFonts w:ascii="Consolas" w:eastAsia="宋体" w:hAnsi="Consolas" w:cs="Consolas"/>
          <w:color w:val="0077AA"/>
          <w:kern w:val="0"/>
          <w:sz w:val="20"/>
          <w:szCs w:val="20"/>
        </w:rPr>
        <w:t>DECLARE</w:t>
      </w:r>
      <w:r w:rsidRPr="0079516B">
        <w:rPr>
          <w:rFonts w:ascii="Consolas" w:eastAsia="宋体" w:hAnsi="Consolas" w:cs="Consolas"/>
          <w:color w:val="000000"/>
          <w:kern w:val="0"/>
          <w:sz w:val="20"/>
          <w:szCs w:val="20"/>
        </w:rPr>
        <w:t xml:space="preserve"> </w:t>
      </w:r>
      <w:proofErr w:type="gramStart"/>
      <w:r w:rsidRPr="0079516B">
        <w:rPr>
          <w:rFonts w:ascii="Consolas" w:eastAsia="宋体" w:hAnsi="Consolas" w:cs="Consolas"/>
          <w:color w:val="000000"/>
          <w:kern w:val="0"/>
          <w:sz w:val="20"/>
          <w:szCs w:val="20"/>
        </w:rPr>
        <w:t xml:space="preserve">x  </w:t>
      </w:r>
      <w:r w:rsidRPr="0079516B">
        <w:rPr>
          <w:rFonts w:ascii="Consolas" w:eastAsia="宋体" w:hAnsi="Consolas" w:cs="Consolas"/>
          <w:color w:val="0077AA"/>
          <w:kern w:val="0"/>
          <w:sz w:val="20"/>
          <w:szCs w:val="20"/>
        </w:rPr>
        <w:t>INT</w:t>
      </w:r>
      <w:proofErr w:type="gramEnd"/>
      <w:r w:rsidRPr="0079516B">
        <w:rPr>
          <w:rFonts w:ascii="Consolas" w:eastAsia="宋体" w:hAnsi="Consolas" w:cs="Consolas"/>
          <w:color w:val="999999"/>
          <w:kern w:val="0"/>
          <w:sz w:val="20"/>
          <w:szCs w:val="20"/>
        </w:rPr>
        <w:t>;</w:t>
      </w:r>
    </w:p>
    <w:p w:rsidR="0079516B" w:rsidRPr="0079516B" w:rsidRDefault="0079516B" w:rsidP="0079516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79516B">
        <w:rPr>
          <w:rFonts w:ascii="Consolas" w:eastAsia="宋体" w:hAnsi="Consolas" w:cs="Consolas"/>
          <w:color w:val="000000"/>
          <w:kern w:val="0"/>
          <w:sz w:val="20"/>
          <w:szCs w:val="20"/>
        </w:rPr>
        <w:t xml:space="preserve"> </w:t>
      </w:r>
      <w:r w:rsidRPr="0079516B">
        <w:rPr>
          <w:rFonts w:ascii="Consolas" w:eastAsia="宋体" w:hAnsi="Consolas" w:cs="Consolas"/>
          <w:color w:val="0077AA"/>
          <w:kern w:val="0"/>
          <w:sz w:val="20"/>
          <w:szCs w:val="20"/>
        </w:rPr>
        <w:t>DECLARE</w:t>
      </w:r>
      <w:r w:rsidRPr="0079516B">
        <w:rPr>
          <w:rFonts w:ascii="Consolas" w:eastAsia="宋体" w:hAnsi="Consolas" w:cs="Consolas"/>
          <w:color w:val="000000"/>
          <w:kern w:val="0"/>
          <w:sz w:val="20"/>
          <w:szCs w:val="20"/>
        </w:rPr>
        <w:t xml:space="preserve"> </w:t>
      </w:r>
      <w:proofErr w:type="gramStart"/>
      <w:r w:rsidRPr="0079516B">
        <w:rPr>
          <w:rFonts w:ascii="Consolas" w:eastAsia="宋体" w:hAnsi="Consolas" w:cs="Consolas"/>
          <w:color w:val="000000"/>
          <w:kern w:val="0"/>
          <w:sz w:val="20"/>
          <w:szCs w:val="20"/>
        </w:rPr>
        <w:t xml:space="preserve">str  </w:t>
      </w:r>
      <w:r w:rsidRPr="0079516B">
        <w:rPr>
          <w:rFonts w:ascii="Consolas" w:eastAsia="宋体" w:hAnsi="Consolas" w:cs="Consolas"/>
          <w:color w:val="0077AA"/>
          <w:kern w:val="0"/>
          <w:sz w:val="20"/>
          <w:szCs w:val="20"/>
        </w:rPr>
        <w:t>VARCHAR</w:t>
      </w:r>
      <w:proofErr w:type="gramEnd"/>
      <w:r w:rsidRPr="0079516B">
        <w:rPr>
          <w:rFonts w:ascii="Consolas" w:eastAsia="宋体" w:hAnsi="Consolas" w:cs="Consolas"/>
          <w:color w:val="999999"/>
          <w:kern w:val="0"/>
          <w:sz w:val="20"/>
          <w:szCs w:val="20"/>
        </w:rPr>
        <w:t>(</w:t>
      </w:r>
      <w:r w:rsidRPr="0079516B">
        <w:rPr>
          <w:rFonts w:ascii="Consolas" w:eastAsia="宋体" w:hAnsi="Consolas" w:cs="Consolas"/>
          <w:color w:val="990055"/>
          <w:kern w:val="0"/>
          <w:sz w:val="20"/>
          <w:szCs w:val="20"/>
        </w:rPr>
        <w:t>255</w:t>
      </w:r>
      <w:r w:rsidRPr="0079516B">
        <w:rPr>
          <w:rFonts w:ascii="Consolas" w:eastAsia="宋体" w:hAnsi="Consolas" w:cs="Consolas"/>
          <w:color w:val="999999"/>
          <w:kern w:val="0"/>
          <w:sz w:val="20"/>
          <w:szCs w:val="20"/>
        </w:rPr>
        <w:t>);</w:t>
      </w:r>
    </w:p>
    <w:p w:rsidR="0079516B" w:rsidRPr="0079516B" w:rsidRDefault="0079516B" w:rsidP="0079516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p>
    <w:p w:rsidR="0079516B" w:rsidRPr="0079516B" w:rsidRDefault="0079516B" w:rsidP="0079516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79516B">
        <w:rPr>
          <w:rFonts w:ascii="Consolas" w:eastAsia="宋体" w:hAnsi="Consolas" w:cs="Consolas"/>
          <w:color w:val="000000"/>
          <w:kern w:val="0"/>
          <w:sz w:val="20"/>
          <w:szCs w:val="20"/>
        </w:rPr>
        <w:t xml:space="preserve"> </w:t>
      </w:r>
      <w:r w:rsidRPr="0079516B">
        <w:rPr>
          <w:rFonts w:ascii="Consolas" w:eastAsia="宋体" w:hAnsi="Consolas" w:cs="Consolas"/>
          <w:color w:val="0077AA"/>
          <w:kern w:val="0"/>
          <w:sz w:val="20"/>
          <w:szCs w:val="20"/>
        </w:rPr>
        <w:t>SET</w:t>
      </w:r>
      <w:r w:rsidRPr="0079516B">
        <w:rPr>
          <w:rFonts w:ascii="Consolas" w:eastAsia="宋体" w:hAnsi="Consolas" w:cs="Consolas"/>
          <w:color w:val="000000"/>
          <w:kern w:val="0"/>
          <w:sz w:val="20"/>
          <w:szCs w:val="20"/>
        </w:rPr>
        <w:t xml:space="preserve"> x </w:t>
      </w:r>
      <w:r w:rsidRPr="0079516B">
        <w:rPr>
          <w:rFonts w:ascii="Consolas" w:eastAsia="宋体" w:hAnsi="Consolas" w:cs="Consolas"/>
          <w:color w:val="A67F59"/>
          <w:kern w:val="0"/>
          <w:sz w:val="20"/>
          <w:szCs w:val="20"/>
        </w:rPr>
        <w:t>=</w:t>
      </w:r>
      <w:r w:rsidRPr="0079516B">
        <w:rPr>
          <w:rFonts w:ascii="Consolas" w:eastAsia="宋体" w:hAnsi="Consolas" w:cs="Consolas"/>
          <w:color w:val="000000"/>
          <w:kern w:val="0"/>
          <w:sz w:val="20"/>
          <w:szCs w:val="20"/>
        </w:rPr>
        <w:t xml:space="preserve"> </w:t>
      </w:r>
      <w:r w:rsidRPr="0079516B">
        <w:rPr>
          <w:rFonts w:ascii="Consolas" w:eastAsia="宋体" w:hAnsi="Consolas" w:cs="Consolas"/>
          <w:color w:val="990055"/>
          <w:kern w:val="0"/>
          <w:sz w:val="20"/>
          <w:szCs w:val="20"/>
        </w:rPr>
        <w:t>1</w:t>
      </w:r>
      <w:r w:rsidRPr="0079516B">
        <w:rPr>
          <w:rFonts w:ascii="Consolas" w:eastAsia="宋体" w:hAnsi="Consolas" w:cs="Consolas"/>
          <w:color w:val="999999"/>
          <w:kern w:val="0"/>
          <w:sz w:val="20"/>
          <w:szCs w:val="20"/>
        </w:rPr>
        <w:t>;</w:t>
      </w:r>
    </w:p>
    <w:p w:rsidR="0079516B" w:rsidRPr="0079516B" w:rsidRDefault="0079516B" w:rsidP="0079516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79516B">
        <w:rPr>
          <w:rFonts w:ascii="Consolas" w:eastAsia="宋体" w:hAnsi="Consolas" w:cs="Consolas"/>
          <w:color w:val="000000"/>
          <w:kern w:val="0"/>
          <w:sz w:val="20"/>
          <w:szCs w:val="20"/>
        </w:rPr>
        <w:t xml:space="preserve"> </w:t>
      </w:r>
      <w:r w:rsidRPr="0079516B">
        <w:rPr>
          <w:rFonts w:ascii="Consolas" w:eastAsia="宋体" w:hAnsi="Consolas" w:cs="Consolas"/>
          <w:color w:val="0077AA"/>
          <w:kern w:val="0"/>
          <w:sz w:val="20"/>
          <w:szCs w:val="20"/>
        </w:rPr>
        <w:t>SET</w:t>
      </w:r>
      <w:r w:rsidRPr="0079516B">
        <w:rPr>
          <w:rFonts w:ascii="Consolas" w:eastAsia="宋体" w:hAnsi="Consolas" w:cs="Consolas"/>
          <w:color w:val="000000"/>
          <w:kern w:val="0"/>
          <w:sz w:val="20"/>
          <w:szCs w:val="20"/>
        </w:rPr>
        <w:t xml:space="preserve"> str </w:t>
      </w:r>
      <w:proofErr w:type="gramStart"/>
      <w:r w:rsidRPr="0079516B">
        <w:rPr>
          <w:rFonts w:ascii="Consolas" w:eastAsia="宋体" w:hAnsi="Consolas" w:cs="Consolas"/>
          <w:color w:val="A67F59"/>
          <w:kern w:val="0"/>
          <w:sz w:val="20"/>
          <w:szCs w:val="20"/>
        </w:rPr>
        <w:t>=</w:t>
      </w:r>
      <w:r w:rsidRPr="0079516B">
        <w:rPr>
          <w:rFonts w:ascii="Consolas" w:eastAsia="宋体" w:hAnsi="Consolas" w:cs="Consolas"/>
          <w:color w:val="000000"/>
          <w:kern w:val="0"/>
          <w:sz w:val="20"/>
          <w:szCs w:val="20"/>
        </w:rPr>
        <w:t xml:space="preserve">  </w:t>
      </w:r>
      <w:r w:rsidRPr="0079516B">
        <w:rPr>
          <w:rFonts w:ascii="Consolas" w:eastAsia="宋体" w:hAnsi="Consolas" w:cs="Consolas"/>
          <w:color w:val="669900"/>
          <w:kern w:val="0"/>
          <w:sz w:val="20"/>
          <w:szCs w:val="20"/>
        </w:rPr>
        <w:t>''</w:t>
      </w:r>
      <w:r w:rsidRPr="0079516B">
        <w:rPr>
          <w:rFonts w:ascii="Consolas" w:eastAsia="宋体" w:hAnsi="Consolas" w:cs="Consolas"/>
          <w:color w:val="999999"/>
          <w:kern w:val="0"/>
          <w:sz w:val="20"/>
          <w:szCs w:val="20"/>
        </w:rPr>
        <w:t>;</w:t>
      </w:r>
      <w:proofErr w:type="gramEnd"/>
    </w:p>
    <w:p w:rsidR="0079516B" w:rsidRPr="0079516B" w:rsidRDefault="0079516B" w:rsidP="0079516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p>
    <w:p w:rsidR="0079516B" w:rsidRPr="0079516B" w:rsidRDefault="0079516B" w:rsidP="0079516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79516B">
        <w:rPr>
          <w:rFonts w:ascii="Consolas" w:eastAsia="宋体" w:hAnsi="Consolas" w:cs="Consolas"/>
          <w:color w:val="000000"/>
          <w:kern w:val="0"/>
          <w:sz w:val="20"/>
          <w:szCs w:val="20"/>
        </w:rPr>
        <w:t xml:space="preserve"> </w:t>
      </w:r>
      <w:r w:rsidRPr="0079516B">
        <w:rPr>
          <w:rFonts w:ascii="Consolas" w:eastAsia="宋体" w:hAnsi="Consolas" w:cs="Consolas"/>
          <w:color w:val="0077AA"/>
          <w:kern w:val="0"/>
          <w:sz w:val="20"/>
          <w:szCs w:val="20"/>
        </w:rPr>
        <w:t>WHILE</w:t>
      </w:r>
      <w:r w:rsidRPr="0079516B">
        <w:rPr>
          <w:rFonts w:ascii="Consolas" w:eastAsia="宋体" w:hAnsi="Consolas" w:cs="Consolas"/>
          <w:color w:val="000000"/>
          <w:kern w:val="0"/>
          <w:sz w:val="20"/>
          <w:szCs w:val="20"/>
        </w:rPr>
        <w:t xml:space="preserve"> </w:t>
      </w:r>
      <w:proofErr w:type="gramStart"/>
      <w:r w:rsidRPr="0079516B">
        <w:rPr>
          <w:rFonts w:ascii="Consolas" w:eastAsia="宋体" w:hAnsi="Consolas" w:cs="Consolas"/>
          <w:color w:val="000000"/>
          <w:kern w:val="0"/>
          <w:sz w:val="20"/>
          <w:szCs w:val="20"/>
        </w:rPr>
        <w:t xml:space="preserve">x  </w:t>
      </w:r>
      <w:r w:rsidRPr="0079516B">
        <w:rPr>
          <w:rFonts w:ascii="Consolas" w:eastAsia="宋体" w:hAnsi="Consolas" w:cs="Consolas"/>
          <w:color w:val="A67F59"/>
          <w:kern w:val="0"/>
          <w:sz w:val="20"/>
          <w:szCs w:val="20"/>
        </w:rPr>
        <w:t>&lt;</w:t>
      </w:r>
      <w:proofErr w:type="gramEnd"/>
      <w:r w:rsidRPr="0079516B">
        <w:rPr>
          <w:rFonts w:ascii="Consolas" w:eastAsia="宋体" w:hAnsi="Consolas" w:cs="Consolas"/>
          <w:color w:val="A67F59"/>
          <w:kern w:val="0"/>
          <w:sz w:val="20"/>
          <w:szCs w:val="20"/>
        </w:rPr>
        <w:t>=</w:t>
      </w:r>
      <w:r w:rsidRPr="0079516B">
        <w:rPr>
          <w:rFonts w:ascii="Consolas" w:eastAsia="宋体" w:hAnsi="Consolas" w:cs="Consolas"/>
          <w:color w:val="000000"/>
          <w:kern w:val="0"/>
          <w:sz w:val="20"/>
          <w:szCs w:val="20"/>
        </w:rPr>
        <w:t xml:space="preserve"> </w:t>
      </w:r>
      <w:r w:rsidRPr="0079516B">
        <w:rPr>
          <w:rFonts w:ascii="Consolas" w:eastAsia="宋体" w:hAnsi="Consolas" w:cs="Consolas"/>
          <w:color w:val="990055"/>
          <w:kern w:val="0"/>
          <w:sz w:val="20"/>
          <w:szCs w:val="20"/>
        </w:rPr>
        <w:t>5</w:t>
      </w:r>
      <w:r w:rsidRPr="0079516B">
        <w:rPr>
          <w:rFonts w:ascii="Consolas" w:eastAsia="宋体" w:hAnsi="Consolas" w:cs="Consolas"/>
          <w:color w:val="000000"/>
          <w:kern w:val="0"/>
          <w:sz w:val="20"/>
          <w:szCs w:val="20"/>
        </w:rPr>
        <w:t xml:space="preserve"> </w:t>
      </w:r>
      <w:r w:rsidRPr="0079516B">
        <w:rPr>
          <w:rFonts w:ascii="Consolas" w:eastAsia="宋体" w:hAnsi="Consolas" w:cs="Consolas"/>
          <w:color w:val="0077AA"/>
          <w:kern w:val="0"/>
          <w:sz w:val="20"/>
          <w:szCs w:val="20"/>
        </w:rPr>
        <w:t>DO</w:t>
      </w:r>
    </w:p>
    <w:p w:rsidR="0079516B" w:rsidRPr="0079516B" w:rsidRDefault="0079516B" w:rsidP="0079516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79516B">
        <w:rPr>
          <w:rFonts w:ascii="Consolas" w:eastAsia="宋体" w:hAnsi="Consolas" w:cs="Consolas"/>
          <w:color w:val="000000"/>
          <w:kern w:val="0"/>
          <w:sz w:val="20"/>
          <w:szCs w:val="20"/>
        </w:rPr>
        <w:t xml:space="preserve"> </w:t>
      </w:r>
      <w:proofErr w:type="gramStart"/>
      <w:r w:rsidRPr="0079516B">
        <w:rPr>
          <w:rFonts w:ascii="Consolas" w:eastAsia="宋体" w:hAnsi="Consolas" w:cs="Consolas"/>
          <w:color w:val="0077AA"/>
          <w:kern w:val="0"/>
          <w:sz w:val="20"/>
          <w:szCs w:val="20"/>
        </w:rPr>
        <w:t>SET</w:t>
      </w:r>
      <w:r w:rsidRPr="0079516B">
        <w:rPr>
          <w:rFonts w:ascii="Consolas" w:eastAsia="宋体" w:hAnsi="Consolas" w:cs="Consolas"/>
          <w:color w:val="000000"/>
          <w:kern w:val="0"/>
          <w:sz w:val="20"/>
          <w:szCs w:val="20"/>
        </w:rPr>
        <w:t xml:space="preserve">  str</w:t>
      </w:r>
      <w:proofErr w:type="gramEnd"/>
      <w:r w:rsidRPr="0079516B">
        <w:rPr>
          <w:rFonts w:ascii="Consolas" w:eastAsia="宋体" w:hAnsi="Consolas" w:cs="Consolas"/>
          <w:color w:val="000000"/>
          <w:kern w:val="0"/>
          <w:sz w:val="20"/>
          <w:szCs w:val="20"/>
        </w:rPr>
        <w:t xml:space="preserve"> </w:t>
      </w:r>
      <w:r w:rsidRPr="0079516B">
        <w:rPr>
          <w:rFonts w:ascii="Consolas" w:eastAsia="宋体" w:hAnsi="Consolas" w:cs="Consolas"/>
          <w:color w:val="A67F59"/>
          <w:kern w:val="0"/>
          <w:sz w:val="20"/>
          <w:szCs w:val="20"/>
        </w:rPr>
        <w:t>=</w:t>
      </w:r>
      <w:r w:rsidRPr="0079516B">
        <w:rPr>
          <w:rFonts w:ascii="Consolas" w:eastAsia="宋体" w:hAnsi="Consolas" w:cs="Consolas"/>
          <w:color w:val="000000"/>
          <w:kern w:val="0"/>
          <w:sz w:val="20"/>
          <w:szCs w:val="20"/>
        </w:rPr>
        <w:t xml:space="preserve"> CONCAT</w:t>
      </w:r>
      <w:r w:rsidRPr="0079516B">
        <w:rPr>
          <w:rFonts w:ascii="Consolas" w:eastAsia="宋体" w:hAnsi="Consolas" w:cs="Consolas"/>
          <w:color w:val="999999"/>
          <w:kern w:val="0"/>
          <w:sz w:val="20"/>
          <w:szCs w:val="20"/>
        </w:rPr>
        <w:t>(</w:t>
      </w:r>
      <w:r w:rsidRPr="0079516B">
        <w:rPr>
          <w:rFonts w:ascii="Consolas" w:eastAsia="宋体" w:hAnsi="Consolas" w:cs="Consolas"/>
          <w:color w:val="000000"/>
          <w:kern w:val="0"/>
          <w:sz w:val="20"/>
          <w:szCs w:val="20"/>
        </w:rPr>
        <w:t>str</w:t>
      </w:r>
      <w:r w:rsidRPr="0079516B">
        <w:rPr>
          <w:rFonts w:ascii="Consolas" w:eastAsia="宋体" w:hAnsi="Consolas" w:cs="Consolas"/>
          <w:color w:val="999999"/>
          <w:kern w:val="0"/>
          <w:sz w:val="20"/>
          <w:szCs w:val="20"/>
        </w:rPr>
        <w:t>,</w:t>
      </w:r>
      <w:r w:rsidRPr="0079516B">
        <w:rPr>
          <w:rFonts w:ascii="Consolas" w:eastAsia="宋体" w:hAnsi="Consolas" w:cs="Consolas"/>
          <w:color w:val="000000"/>
          <w:kern w:val="0"/>
          <w:sz w:val="20"/>
          <w:szCs w:val="20"/>
        </w:rPr>
        <w:t>x</w:t>
      </w:r>
      <w:r w:rsidRPr="0079516B">
        <w:rPr>
          <w:rFonts w:ascii="Consolas" w:eastAsia="宋体" w:hAnsi="Consolas" w:cs="Consolas"/>
          <w:color w:val="999999"/>
          <w:kern w:val="0"/>
          <w:sz w:val="20"/>
          <w:szCs w:val="20"/>
        </w:rPr>
        <w:t>,</w:t>
      </w:r>
      <w:r w:rsidRPr="0079516B">
        <w:rPr>
          <w:rFonts w:ascii="Consolas" w:eastAsia="宋体" w:hAnsi="Consolas" w:cs="Consolas"/>
          <w:color w:val="669900"/>
          <w:kern w:val="0"/>
          <w:sz w:val="20"/>
          <w:szCs w:val="20"/>
        </w:rPr>
        <w:t>','</w:t>
      </w:r>
      <w:r w:rsidRPr="0079516B">
        <w:rPr>
          <w:rFonts w:ascii="Consolas" w:eastAsia="宋体" w:hAnsi="Consolas" w:cs="Consolas"/>
          <w:color w:val="999999"/>
          <w:kern w:val="0"/>
          <w:sz w:val="20"/>
          <w:szCs w:val="20"/>
        </w:rPr>
        <w:t>);</w:t>
      </w:r>
    </w:p>
    <w:p w:rsidR="0079516B" w:rsidRPr="0079516B" w:rsidRDefault="0079516B" w:rsidP="0079516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79516B">
        <w:rPr>
          <w:rFonts w:ascii="Consolas" w:eastAsia="宋体" w:hAnsi="Consolas" w:cs="Consolas"/>
          <w:color w:val="000000"/>
          <w:kern w:val="0"/>
          <w:sz w:val="20"/>
          <w:szCs w:val="20"/>
        </w:rPr>
        <w:t xml:space="preserve"> </w:t>
      </w:r>
      <w:proofErr w:type="gramStart"/>
      <w:r w:rsidRPr="0079516B">
        <w:rPr>
          <w:rFonts w:ascii="Consolas" w:eastAsia="宋体" w:hAnsi="Consolas" w:cs="Consolas"/>
          <w:color w:val="0077AA"/>
          <w:kern w:val="0"/>
          <w:sz w:val="20"/>
          <w:szCs w:val="20"/>
        </w:rPr>
        <w:t>SET</w:t>
      </w:r>
      <w:r w:rsidRPr="0079516B">
        <w:rPr>
          <w:rFonts w:ascii="Consolas" w:eastAsia="宋体" w:hAnsi="Consolas" w:cs="Consolas"/>
          <w:color w:val="000000"/>
          <w:kern w:val="0"/>
          <w:sz w:val="20"/>
          <w:szCs w:val="20"/>
        </w:rPr>
        <w:t xml:space="preserve">  x</w:t>
      </w:r>
      <w:proofErr w:type="gramEnd"/>
      <w:r w:rsidRPr="0079516B">
        <w:rPr>
          <w:rFonts w:ascii="Consolas" w:eastAsia="宋体" w:hAnsi="Consolas" w:cs="Consolas"/>
          <w:color w:val="000000"/>
          <w:kern w:val="0"/>
          <w:sz w:val="20"/>
          <w:szCs w:val="20"/>
        </w:rPr>
        <w:t xml:space="preserve"> </w:t>
      </w:r>
      <w:r w:rsidRPr="0079516B">
        <w:rPr>
          <w:rFonts w:ascii="Consolas" w:eastAsia="宋体" w:hAnsi="Consolas" w:cs="Consolas"/>
          <w:color w:val="A67F59"/>
          <w:kern w:val="0"/>
          <w:sz w:val="20"/>
          <w:szCs w:val="20"/>
        </w:rPr>
        <w:t>=</w:t>
      </w:r>
      <w:r w:rsidRPr="0079516B">
        <w:rPr>
          <w:rFonts w:ascii="Consolas" w:eastAsia="宋体" w:hAnsi="Consolas" w:cs="Consolas"/>
          <w:color w:val="000000"/>
          <w:kern w:val="0"/>
          <w:sz w:val="20"/>
          <w:szCs w:val="20"/>
        </w:rPr>
        <w:t xml:space="preserve"> x </w:t>
      </w:r>
      <w:r w:rsidRPr="0079516B">
        <w:rPr>
          <w:rFonts w:ascii="Consolas" w:eastAsia="宋体" w:hAnsi="Consolas" w:cs="Consolas"/>
          <w:color w:val="A67F59"/>
          <w:kern w:val="0"/>
          <w:sz w:val="20"/>
          <w:szCs w:val="20"/>
        </w:rPr>
        <w:t>+</w:t>
      </w:r>
      <w:r w:rsidRPr="0079516B">
        <w:rPr>
          <w:rFonts w:ascii="Consolas" w:eastAsia="宋体" w:hAnsi="Consolas" w:cs="Consolas"/>
          <w:color w:val="000000"/>
          <w:kern w:val="0"/>
          <w:sz w:val="20"/>
          <w:szCs w:val="20"/>
        </w:rPr>
        <w:t xml:space="preserve"> </w:t>
      </w:r>
      <w:r w:rsidRPr="0079516B">
        <w:rPr>
          <w:rFonts w:ascii="Consolas" w:eastAsia="宋体" w:hAnsi="Consolas" w:cs="Consolas"/>
          <w:color w:val="990055"/>
          <w:kern w:val="0"/>
          <w:sz w:val="20"/>
          <w:szCs w:val="20"/>
        </w:rPr>
        <w:t>1</w:t>
      </w:r>
      <w:r w:rsidRPr="0079516B">
        <w:rPr>
          <w:rFonts w:ascii="Consolas" w:eastAsia="宋体" w:hAnsi="Consolas" w:cs="Consolas"/>
          <w:color w:val="999999"/>
          <w:kern w:val="0"/>
          <w:sz w:val="20"/>
          <w:szCs w:val="20"/>
        </w:rPr>
        <w:t>;</w:t>
      </w:r>
      <w:r w:rsidRPr="0079516B">
        <w:rPr>
          <w:rFonts w:ascii="Consolas" w:eastAsia="宋体" w:hAnsi="Consolas" w:cs="Consolas"/>
          <w:color w:val="000000"/>
          <w:kern w:val="0"/>
          <w:sz w:val="20"/>
          <w:szCs w:val="20"/>
        </w:rPr>
        <w:t xml:space="preserve"> </w:t>
      </w:r>
    </w:p>
    <w:p w:rsidR="0079516B" w:rsidRPr="0079516B" w:rsidRDefault="0079516B" w:rsidP="0079516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79516B">
        <w:rPr>
          <w:rFonts w:ascii="Consolas" w:eastAsia="宋体" w:hAnsi="Consolas" w:cs="Consolas"/>
          <w:color w:val="000000"/>
          <w:kern w:val="0"/>
          <w:sz w:val="20"/>
          <w:szCs w:val="20"/>
        </w:rPr>
        <w:t xml:space="preserve"> </w:t>
      </w:r>
      <w:r w:rsidRPr="0079516B">
        <w:rPr>
          <w:rFonts w:ascii="Consolas" w:eastAsia="宋体" w:hAnsi="Consolas" w:cs="Consolas"/>
          <w:color w:val="0077AA"/>
          <w:kern w:val="0"/>
          <w:sz w:val="20"/>
          <w:szCs w:val="20"/>
        </w:rPr>
        <w:t>END</w:t>
      </w:r>
      <w:r w:rsidRPr="0079516B">
        <w:rPr>
          <w:rFonts w:ascii="Consolas" w:eastAsia="宋体" w:hAnsi="Consolas" w:cs="Consolas"/>
          <w:color w:val="000000"/>
          <w:kern w:val="0"/>
          <w:sz w:val="20"/>
          <w:szCs w:val="20"/>
        </w:rPr>
        <w:t xml:space="preserve"> </w:t>
      </w:r>
      <w:r w:rsidRPr="0079516B">
        <w:rPr>
          <w:rFonts w:ascii="Consolas" w:eastAsia="宋体" w:hAnsi="Consolas" w:cs="Consolas"/>
          <w:color w:val="0077AA"/>
          <w:kern w:val="0"/>
          <w:sz w:val="20"/>
          <w:szCs w:val="20"/>
        </w:rPr>
        <w:t>WHILE</w:t>
      </w:r>
      <w:r w:rsidRPr="0079516B">
        <w:rPr>
          <w:rFonts w:ascii="Consolas" w:eastAsia="宋体" w:hAnsi="Consolas" w:cs="Consolas"/>
          <w:color w:val="999999"/>
          <w:kern w:val="0"/>
          <w:sz w:val="20"/>
          <w:szCs w:val="20"/>
        </w:rPr>
        <w:t>;</w:t>
      </w:r>
    </w:p>
    <w:p w:rsidR="0079516B" w:rsidRPr="0079516B" w:rsidRDefault="0079516B" w:rsidP="0079516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p>
    <w:p w:rsidR="0079516B" w:rsidRPr="0079516B" w:rsidRDefault="0079516B" w:rsidP="0079516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79516B">
        <w:rPr>
          <w:rFonts w:ascii="Consolas" w:eastAsia="宋体" w:hAnsi="Consolas" w:cs="Consolas"/>
          <w:color w:val="000000"/>
          <w:kern w:val="0"/>
          <w:sz w:val="20"/>
          <w:szCs w:val="20"/>
        </w:rPr>
        <w:t xml:space="preserve"> </w:t>
      </w:r>
      <w:r w:rsidRPr="0079516B">
        <w:rPr>
          <w:rFonts w:ascii="Consolas" w:eastAsia="宋体" w:hAnsi="Consolas" w:cs="Consolas"/>
          <w:color w:val="0077AA"/>
          <w:kern w:val="0"/>
          <w:sz w:val="20"/>
          <w:szCs w:val="20"/>
        </w:rPr>
        <w:t>SELECT</w:t>
      </w:r>
      <w:r w:rsidRPr="0079516B">
        <w:rPr>
          <w:rFonts w:ascii="Consolas" w:eastAsia="宋体" w:hAnsi="Consolas" w:cs="Consolas"/>
          <w:color w:val="000000"/>
          <w:kern w:val="0"/>
          <w:sz w:val="20"/>
          <w:szCs w:val="20"/>
        </w:rPr>
        <w:t xml:space="preserve"> </w:t>
      </w:r>
      <w:proofErr w:type="gramStart"/>
      <w:r w:rsidRPr="0079516B">
        <w:rPr>
          <w:rFonts w:ascii="Consolas" w:eastAsia="宋体" w:hAnsi="Consolas" w:cs="Consolas"/>
          <w:color w:val="000000"/>
          <w:kern w:val="0"/>
          <w:sz w:val="20"/>
          <w:szCs w:val="20"/>
        </w:rPr>
        <w:t>str</w:t>
      </w:r>
      <w:proofErr w:type="gramEnd"/>
      <w:r w:rsidRPr="0079516B">
        <w:rPr>
          <w:rFonts w:ascii="Consolas" w:eastAsia="宋体" w:hAnsi="Consolas" w:cs="Consolas"/>
          <w:color w:val="999999"/>
          <w:kern w:val="0"/>
          <w:sz w:val="20"/>
          <w:szCs w:val="20"/>
        </w:rPr>
        <w:t>;</w:t>
      </w:r>
    </w:p>
    <w:p w:rsidR="0079516B" w:rsidRPr="0079516B" w:rsidRDefault="0079516B" w:rsidP="0079516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79516B">
        <w:rPr>
          <w:rFonts w:ascii="Consolas" w:eastAsia="宋体" w:hAnsi="Consolas" w:cs="Consolas"/>
          <w:color w:val="000000"/>
          <w:kern w:val="0"/>
          <w:sz w:val="20"/>
          <w:szCs w:val="20"/>
        </w:rPr>
        <w:t xml:space="preserve"> </w:t>
      </w:r>
      <w:r w:rsidRPr="0079516B">
        <w:rPr>
          <w:rFonts w:ascii="Consolas" w:eastAsia="宋体" w:hAnsi="Consolas" w:cs="Consolas"/>
          <w:color w:val="0077AA"/>
          <w:kern w:val="0"/>
          <w:sz w:val="20"/>
          <w:szCs w:val="20"/>
        </w:rPr>
        <w:t>END</w:t>
      </w:r>
      <w:r w:rsidRPr="0079516B">
        <w:rPr>
          <w:rFonts w:ascii="Consolas" w:eastAsia="宋体" w:hAnsi="Consolas" w:cs="Consolas"/>
          <w:color w:val="000000"/>
          <w:kern w:val="0"/>
          <w:sz w:val="20"/>
          <w:szCs w:val="20"/>
        </w:rPr>
        <w:t>$$</w:t>
      </w:r>
    </w:p>
    <w:p w:rsidR="0079516B" w:rsidRPr="0079516B" w:rsidRDefault="0079516B" w:rsidP="0079516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0"/>
          <w:szCs w:val="20"/>
        </w:rPr>
      </w:pPr>
      <w:proofErr w:type="gramStart"/>
      <w:r w:rsidRPr="0079516B">
        <w:rPr>
          <w:rFonts w:ascii="Consolas" w:eastAsia="宋体" w:hAnsi="Consolas" w:cs="Consolas"/>
          <w:color w:val="0077AA"/>
          <w:kern w:val="0"/>
          <w:sz w:val="20"/>
          <w:szCs w:val="20"/>
        </w:rPr>
        <w:t>DELIMITER</w:t>
      </w:r>
      <w:r w:rsidRPr="0079516B">
        <w:rPr>
          <w:rFonts w:ascii="Consolas" w:eastAsia="宋体" w:hAnsi="Consolas" w:cs="Consolas"/>
          <w:color w:val="000000"/>
          <w:kern w:val="0"/>
          <w:sz w:val="20"/>
          <w:szCs w:val="20"/>
        </w:rPr>
        <w:t xml:space="preserve"> </w:t>
      </w:r>
      <w:r w:rsidRPr="0079516B">
        <w:rPr>
          <w:rFonts w:ascii="Consolas" w:eastAsia="宋体" w:hAnsi="Consolas" w:cs="Consolas"/>
          <w:color w:val="999999"/>
          <w:kern w:val="0"/>
          <w:sz w:val="20"/>
          <w:szCs w:val="20"/>
        </w:rPr>
        <w:t>;</w:t>
      </w:r>
      <w:proofErr w:type="gramEnd"/>
    </w:p>
    <w:p w:rsidR="0079516B" w:rsidRDefault="0079516B" w:rsidP="0079516B">
      <w:pPr>
        <w:pStyle w:val="a4"/>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lastRenderedPageBreak/>
        <w:t>在上面的</w:t>
      </w:r>
      <w:r>
        <w:rPr>
          <w:rStyle w:val="HTML"/>
          <w:rFonts w:ascii="Consolas" w:hAnsi="Consolas" w:cs="Consolas"/>
          <w:color w:val="C7254E"/>
          <w:sz w:val="23"/>
          <w:szCs w:val="23"/>
          <w:shd w:val="clear" w:color="auto" w:fill="F9F2F4"/>
        </w:rPr>
        <w:t>test_mysql_while_loop</w:t>
      </w:r>
      <w:r>
        <w:rPr>
          <w:rFonts w:ascii="Helvetica" w:hAnsi="Helvetica" w:cs="Helvetica"/>
          <w:color w:val="333344"/>
          <w:sz w:val="23"/>
          <w:szCs w:val="23"/>
        </w:rPr>
        <w:t>存储过程中：</w:t>
      </w:r>
    </w:p>
    <w:p w:rsidR="0079516B" w:rsidRDefault="0079516B" w:rsidP="0079516B">
      <w:pPr>
        <w:widowControl/>
        <w:numPr>
          <w:ilvl w:val="0"/>
          <w:numId w:val="20"/>
        </w:numPr>
        <w:shd w:val="clear" w:color="auto" w:fill="FFFFFF"/>
        <w:spacing w:before="100" w:beforeAutospacing="1" w:after="90"/>
        <w:ind w:left="690"/>
        <w:jc w:val="left"/>
        <w:rPr>
          <w:rFonts w:ascii="Helvetica" w:hAnsi="Helvetica" w:cs="Helvetica"/>
          <w:color w:val="333344"/>
          <w:sz w:val="23"/>
          <w:szCs w:val="23"/>
        </w:rPr>
      </w:pPr>
      <w:r>
        <w:rPr>
          <w:rFonts w:ascii="Helvetica" w:hAnsi="Helvetica" w:cs="Helvetica"/>
          <w:color w:val="333344"/>
          <w:sz w:val="23"/>
          <w:szCs w:val="23"/>
        </w:rPr>
        <w:t>首先，重复构建</w:t>
      </w:r>
      <w:r>
        <w:rPr>
          <w:rStyle w:val="HTML"/>
          <w:rFonts w:ascii="Consolas" w:hAnsi="Consolas" w:cs="Consolas"/>
          <w:color w:val="C7254E"/>
          <w:sz w:val="23"/>
          <w:szCs w:val="23"/>
          <w:shd w:val="clear" w:color="auto" w:fill="F9F2F4"/>
        </w:rPr>
        <w:t>str</w:t>
      </w:r>
      <w:r>
        <w:rPr>
          <w:rFonts w:ascii="Helvetica" w:hAnsi="Helvetica" w:cs="Helvetica"/>
          <w:color w:val="333344"/>
          <w:sz w:val="23"/>
          <w:szCs w:val="23"/>
        </w:rPr>
        <w:t>字符串，直到</w:t>
      </w:r>
      <w:r>
        <w:rPr>
          <w:rStyle w:val="HTML"/>
          <w:rFonts w:ascii="Consolas" w:hAnsi="Consolas" w:cs="Consolas"/>
          <w:color w:val="C7254E"/>
          <w:sz w:val="23"/>
          <w:szCs w:val="23"/>
          <w:shd w:val="clear" w:color="auto" w:fill="F9F2F4"/>
        </w:rPr>
        <w:t>x</w:t>
      </w:r>
      <w:hyperlink r:id="rId83" w:tgtFrame="_blank" w:tooltip="变量" w:history="1">
        <w:r>
          <w:rPr>
            <w:rStyle w:val="a3"/>
            <w:rFonts w:ascii="Helvetica" w:hAnsi="Helvetica" w:cs="Helvetica"/>
            <w:color w:val="3298D6"/>
            <w:sz w:val="23"/>
            <w:szCs w:val="23"/>
            <w:u w:val="none"/>
          </w:rPr>
          <w:t>变量</w:t>
        </w:r>
      </w:hyperlink>
      <w:r>
        <w:rPr>
          <w:rFonts w:ascii="Helvetica" w:hAnsi="Helvetica" w:cs="Helvetica"/>
          <w:color w:val="333344"/>
          <w:sz w:val="23"/>
          <w:szCs w:val="23"/>
        </w:rPr>
        <w:t>的值大于</w:t>
      </w:r>
      <w:r>
        <w:rPr>
          <w:rStyle w:val="HTML"/>
          <w:rFonts w:ascii="Consolas" w:hAnsi="Consolas" w:cs="Consolas"/>
          <w:color w:val="C7254E"/>
          <w:sz w:val="23"/>
          <w:szCs w:val="23"/>
          <w:shd w:val="clear" w:color="auto" w:fill="F9F2F4"/>
        </w:rPr>
        <w:t>5</w:t>
      </w:r>
      <w:r>
        <w:rPr>
          <w:rFonts w:ascii="Helvetica" w:hAnsi="Helvetica" w:cs="Helvetica"/>
          <w:color w:val="333344"/>
          <w:sz w:val="23"/>
          <w:szCs w:val="23"/>
        </w:rPr>
        <w:t>。</w:t>
      </w:r>
    </w:p>
    <w:p w:rsidR="0079516B" w:rsidRDefault="0079516B" w:rsidP="0079516B">
      <w:pPr>
        <w:widowControl/>
        <w:numPr>
          <w:ilvl w:val="0"/>
          <w:numId w:val="20"/>
        </w:numPr>
        <w:shd w:val="clear" w:color="auto" w:fill="FFFFFF"/>
        <w:spacing w:before="100" w:beforeAutospacing="1" w:after="90"/>
        <w:ind w:left="690"/>
        <w:jc w:val="left"/>
        <w:rPr>
          <w:rFonts w:ascii="Helvetica" w:hAnsi="Helvetica" w:cs="Helvetica"/>
          <w:color w:val="333344"/>
          <w:sz w:val="23"/>
          <w:szCs w:val="23"/>
        </w:rPr>
      </w:pPr>
      <w:r>
        <w:rPr>
          <w:rFonts w:ascii="Helvetica" w:hAnsi="Helvetica" w:cs="Helvetica"/>
          <w:color w:val="333344"/>
          <w:sz w:val="23"/>
          <w:szCs w:val="23"/>
        </w:rPr>
        <w:t>然后，使用</w:t>
      </w:r>
      <w:hyperlink r:id="rId84" w:tgtFrame="_blank" w:tooltip="SELECT语句" w:history="1">
        <w:r>
          <w:rPr>
            <w:rStyle w:val="a3"/>
            <w:rFonts w:ascii="Helvetica" w:hAnsi="Helvetica" w:cs="Helvetica"/>
            <w:color w:val="3298D6"/>
            <w:sz w:val="23"/>
            <w:szCs w:val="23"/>
            <w:u w:val="none"/>
          </w:rPr>
          <w:t>SELECT</w:t>
        </w:r>
        <w:r>
          <w:rPr>
            <w:rStyle w:val="a3"/>
            <w:rFonts w:ascii="Helvetica" w:hAnsi="Helvetica" w:cs="Helvetica"/>
            <w:color w:val="3298D6"/>
            <w:sz w:val="23"/>
            <w:szCs w:val="23"/>
            <w:u w:val="none"/>
          </w:rPr>
          <w:t>语句</w:t>
        </w:r>
      </w:hyperlink>
      <w:r>
        <w:rPr>
          <w:rFonts w:ascii="Helvetica" w:hAnsi="Helvetica" w:cs="Helvetica"/>
          <w:color w:val="333344"/>
          <w:sz w:val="23"/>
          <w:szCs w:val="23"/>
        </w:rPr>
        <w:t>显示最终的字符串。</w:t>
      </w:r>
    </w:p>
    <w:p w:rsidR="0079516B" w:rsidRDefault="0079516B" w:rsidP="0079516B">
      <w:pPr>
        <w:pStyle w:val="a4"/>
        <w:shd w:val="clear" w:color="auto" w:fill="FFFFFF"/>
        <w:spacing w:before="0" w:beforeAutospacing="0" w:after="120" w:afterAutospacing="0"/>
        <w:rPr>
          <w:rFonts w:ascii="Helvetica" w:hAnsi="Helvetica" w:cs="Helvetica"/>
          <w:color w:val="333344"/>
          <w:sz w:val="23"/>
          <w:szCs w:val="23"/>
        </w:rPr>
      </w:pPr>
      <w:r>
        <w:rPr>
          <w:rStyle w:val="a5"/>
          <w:rFonts w:ascii="Helvetica" w:hAnsi="Helvetica" w:cs="Helvetica"/>
          <w:color w:val="333344"/>
          <w:sz w:val="23"/>
          <w:szCs w:val="23"/>
        </w:rPr>
        <w:t>要注意</w:t>
      </w:r>
      <w:r>
        <w:rPr>
          <w:rFonts w:ascii="Helvetica" w:hAnsi="Helvetica" w:cs="Helvetica"/>
          <w:color w:val="333344"/>
          <w:sz w:val="23"/>
          <w:szCs w:val="23"/>
        </w:rPr>
        <w:t>，如果</w:t>
      </w:r>
      <w:proofErr w:type="gramStart"/>
      <w:r>
        <w:rPr>
          <w:rFonts w:ascii="Helvetica" w:hAnsi="Helvetica" w:cs="Helvetica"/>
          <w:color w:val="333344"/>
          <w:sz w:val="23"/>
          <w:szCs w:val="23"/>
        </w:rPr>
        <w:t>不</w:t>
      </w:r>
      <w:proofErr w:type="gramEnd"/>
      <w:r>
        <w:rPr>
          <w:rFonts w:ascii="Helvetica" w:hAnsi="Helvetica" w:cs="Helvetica"/>
          <w:color w:val="333344"/>
          <w:sz w:val="23"/>
          <w:szCs w:val="23"/>
        </w:rPr>
        <w:t>初始化</w:t>
      </w:r>
      <w:r>
        <w:rPr>
          <w:rStyle w:val="HTML"/>
          <w:rFonts w:ascii="Consolas" w:hAnsi="Consolas" w:cs="Consolas"/>
          <w:color w:val="C7254E"/>
          <w:sz w:val="23"/>
          <w:szCs w:val="23"/>
          <w:shd w:val="clear" w:color="auto" w:fill="F9F2F4"/>
        </w:rPr>
        <w:t>x</w:t>
      </w:r>
      <w:r>
        <w:rPr>
          <w:rFonts w:ascii="Helvetica" w:hAnsi="Helvetica" w:cs="Helvetica"/>
          <w:color w:val="333344"/>
          <w:sz w:val="23"/>
          <w:szCs w:val="23"/>
        </w:rPr>
        <w:t>变量的值，那么它默认值为</w:t>
      </w:r>
      <w:r>
        <w:rPr>
          <w:rStyle w:val="HTML"/>
          <w:rFonts w:ascii="Consolas" w:hAnsi="Consolas" w:cs="Consolas"/>
          <w:color w:val="C7254E"/>
          <w:sz w:val="23"/>
          <w:szCs w:val="23"/>
          <w:shd w:val="clear" w:color="auto" w:fill="F9F2F4"/>
        </w:rPr>
        <w:t>NULL</w:t>
      </w:r>
      <w:r>
        <w:rPr>
          <w:rFonts w:ascii="Helvetica" w:hAnsi="Helvetica" w:cs="Helvetica"/>
          <w:color w:val="333344"/>
          <w:sz w:val="23"/>
          <w:szCs w:val="23"/>
        </w:rPr>
        <w:t>。</w:t>
      </w:r>
      <w:r>
        <w:rPr>
          <w:rFonts w:ascii="Helvetica" w:hAnsi="Helvetica" w:cs="Helvetica"/>
          <w:color w:val="333344"/>
          <w:sz w:val="23"/>
          <w:szCs w:val="23"/>
        </w:rPr>
        <w:t xml:space="preserve"> </w:t>
      </w:r>
      <w:r>
        <w:rPr>
          <w:rFonts w:ascii="Helvetica" w:hAnsi="Helvetica" w:cs="Helvetica"/>
          <w:color w:val="333344"/>
          <w:sz w:val="23"/>
          <w:szCs w:val="23"/>
        </w:rPr>
        <w:t>因此，</w:t>
      </w:r>
      <w:r>
        <w:rPr>
          <w:rStyle w:val="HTML"/>
          <w:rFonts w:ascii="Consolas" w:hAnsi="Consolas" w:cs="Consolas"/>
          <w:color w:val="C7254E"/>
          <w:sz w:val="23"/>
          <w:szCs w:val="23"/>
          <w:shd w:val="clear" w:color="auto" w:fill="F9F2F4"/>
        </w:rPr>
        <w:t>WHILE</w:t>
      </w:r>
      <w:r>
        <w:rPr>
          <w:rFonts w:ascii="Helvetica" w:hAnsi="Helvetica" w:cs="Helvetica"/>
          <w:color w:val="333344"/>
          <w:sz w:val="23"/>
          <w:szCs w:val="23"/>
        </w:rPr>
        <w:t>循环语句中的条件始终为</w:t>
      </w:r>
      <w:r>
        <w:rPr>
          <w:rStyle w:val="HTML"/>
          <w:rFonts w:ascii="Consolas" w:hAnsi="Consolas" w:cs="Consolas"/>
          <w:color w:val="C7254E"/>
          <w:sz w:val="23"/>
          <w:szCs w:val="23"/>
          <w:shd w:val="clear" w:color="auto" w:fill="F9F2F4"/>
        </w:rPr>
        <w:t>TRUE</w:t>
      </w:r>
      <w:r>
        <w:rPr>
          <w:rFonts w:ascii="Helvetica" w:hAnsi="Helvetica" w:cs="Helvetica"/>
          <w:color w:val="333344"/>
          <w:sz w:val="23"/>
          <w:szCs w:val="23"/>
        </w:rPr>
        <w:t>，</w:t>
      </w:r>
      <w:proofErr w:type="gramStart"/>
      <w:r>
        <w:rPr>
          <w:rFonts w:ascii="Helvetica" w:hAnsi="Helvetica" w:cs="Helvetica"/>
          <w:color w:val="333344"/>
          <w:sz w:val="23"/>
          <w:szCs w:val="23"/>
        </w:rPr>
        <w:t>并且您</w:t>
      </w:r>
      <w:proofErr w:type="gramEnd"/>
      <w:r>
        <w:rPr>
          <w:rFonts w:ascii="Helvetica" w:hAnsi="Helvetica" w:cs="Helvetica"/>
          <w:color w:val="333344"/>
          <w:sz w:val="23"/>
          <w:szCs w:val="23"/>
        </w:rPr>
        <w:t>将有一个不确定的循环，这是不可预料的。</w:t>
      </w:r>
    </w:p>
    <w:p w:rsidR="0079516B" w:rsidRDefault="0079516B" w:rsidP="0079516B">
      <w:pPr>
        <w:pStyle w:val="a4"/>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下面来测试</w:t>
      </w:r>
      <w:r>
        <w:rPr>
          <w:rStyle w:val="HTML"/>
          <w:rFonts w:ascii="Consolas" w:hAnsi="Consolas" w:cs="Consolas"/>
          <w:color w:val="C7254E"/>
          <w:sz w:val="23"/>
          <w:szCs w:val="23"/>
          <w:shd w:val="clear" w:color="auto" w:fill="F9F2F4"/>
        </w:rPr>
        <w:t>test_mysql_while_loopstored</w:t>
      </w:r>
      <w:r>
        <w:rPr>
          <w:rFonts w:ascii="Helvetica" w:hAnsi="Helvetica" w:cs="Helvetica"/>
          <w:color w:val="333344"/>
          <w:sz w:val="23"/>
          <w:szCs w:val="23"/>
        </w:rPr>
        <w:t>调用存储过程：</w:t>
      </w:r>
    </w:p>
    <w:p w:rsidR="0079516B" w:rsidRDefault="0079516B" w:rsidP="0079516B">
      <w:pPr>
        <w:pStyle w:val="HTML0"/>
        <w:shd w:val="clear" w:color="auto" w:fill="F5F2F0"/>
        <w:spacing w:before="120" w:after="120"/>
        <w:ind w:right="60"/>
        <w:rPr>
          <w:rStyle w:val="HTML"/>
          <w:rFonts w:ascii="Consolas" w:hAnsi="Consolas" w:cs="Consolas"/>
          <w:color w:val="000000"/>
          <w:sz w:val="20"/>
          <w:szCs w:val="20"/>
        </w:rPr>
      </w:pPr>
      <w:r>
        <w:rPr>
          <w:rStyle w:val="token"/>
          <w:rFonts w:ascii="Consolas" w:hAnsi="Consolas" w:cs="Consolas"/>
          <w:color w:val="0077AA"/>
          <w:sz w:val="20"/>
          <w:szCs w:val="20"/>
        </w:rPr>
        <w:t>CALL</w:t>
      </w:r>
      <w:r>
        <w:rPr>
          <w:rStyle w:val="HTML"/>
          <w:rFonts w:ascii="Consolas" w:hAnsi="Consolas" w:cs="Consolas"/>
          <w:color w:val="000000"/>
          <w:sz w:val="20"/>
          <w:szCs w:val="20"/>
        </w:rPr>
        <w:t xml:space="preserve"> test_mysql_while_</w:t>
      </w:r>
      <w:proofErr w:type="gramStart"/>
      <w:r>
        <w:rPr>
          <w:rStyle w:val="HTML"/>
          <w:rFonts w:ascii="Consolas" w:hAnsi="Consolas" w:cs="Consolas"/>
          <w:color w:val="000000"/>
          <w:sz w:val="20"/>
          <w:szCs w:val="20"/>
        </w:rPr>
        <w:t>loop</w:t>
      </w:r>
      <w:r>
        <w:rPr>
          <w:rStyle w:val="token"/>
          <w:rFonts w:ascii="Consolas" w:hAnsi="Consolas" w:cs="Consolas"/>
          <w:color w:val="999999"/>
          <w:sz w:val="20"/>
          <w:szCs w:val="20"/>
        </w:rPr>
        <w:t>(</w:t>
      </w:r>
      <w:proofErr w:type="gramEnd"/>
      <w:r>
        <w:rPr>
          <w:rStyle w:val="token"/>
          <w:rFonts w:ascii="Consolas" w:hAnsi="Consolas" w:cs="Consolas"/>
          <w:color w:val="999999"/>
          <w:sz w:val="20"/>
          <w:szCs w:val="20"/>
        </w:rPr>
        <w:t>);</w:t>
      </w:r>
    </w:p>
    <w:p w:rsidR="0079516B" w:rsidRDefault="0079516B" w:rsidP="0079516B">
      <w:pPr>
        <w:pStyle w:val="HTML0"/>
        <w:shd w:val="clear" w:color="auto" w:fill="F5F2F0"/>
        <w:spacing w:before="120" w:after="120"/>
        <w:rPr>
          <w:rFonts w:ascii="Consolas" w:hAnsi="Consolas" w:cs="Consolas"/>
          <w:color w:val="000000"/>
          <w:sz w:val="20"/>
          <w:szCs w:val="20"/>
        </w:rPr>
      </w:pPr>
      <w:r>
        <w:rPr>
          <w:rFonts w:ascii="Consolas" w:hAnsi="Consolas" w:cs="Consolas"/>
          <w:color w:val="BBBBBB"/>
          <w:sz w:val="16"/>
          <w:szCs w:val="16"/>
        </w:rPr>
        <w:t>SQL</w:t>
      </w:r>
    </w:p>
    <w:p w:rsidR="0079516B" w:rsidRDefault="0079516B" w:rsidP="0079516B">
      <w:pPr>
        <w:pStyle w:val="a4"/>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执行上面查询语句，得到以下结果</w:t>
      </w:r>
      <w:r>
        <w:rPr>
          <w:rFonts w:ascii="Helvetica" w:hAnsi="Helvetica" w:cs="Helvetica"/>
          <w:color w:val="333344"/>
          <w:sz w:val="23"/>
          <w:szCs w:val="23"/>
        </w:rPr>
        <w:t xml:space="preserve"> -</w:t>
      </w:r>
    </w:p>
    <w:p w:rsidR="0079516B" w:rsidRDefault="0079516B" w:rsidP="0079516B">
      <w:pPr>
        <w:pStyle w:val="HTML0"/>
        <w:shd w:val="clear" w:color="auto" w:fill="F5F2F0"/>
        <w:spacing w:before="120" w:after="120"/>
        <w:ind w:right="60"/>
        <w:rPr>
          <w:rStyle w:val="HTML"/>
          <w:rFonts w:ascii="Consolas" w:hAnsi="Consolas" w:cs="Consolas"/>
          <w:color w:val="000000"/>
          <w:sz w:val="20"/>
          <w:szCs w:val="20"/>
        </w:rPr>
      </w:pPr>
      <w:proofErr w:type="gramStart"/>
      <w:r>
        <w:rPr>
          <w:rStyle w:val="HTML"/>
          <w:rFonts w:ascii="Consolas" w:hAnsi="Consolas" w:cs="Consolas"/>
          <w:color w:val="000000"/>
          <w:sz w:val="20"/>
          <w:szCs w:val="20"/>
        </w:rPr>
        <w:t>mysql</w:t>
      </w:r>
      <w:proofErr w:type="gramEnd"/>
      <w:r>
        <w:rPr>
          <w:rStyle w:val="token"/>
          <w:rFonts w:ascii="Consolas" w:hAnsi="Consolas" w:cs="Consolas"/>
          <w:color w:val="A67F59"/>
          <w:sz w:val="20"/>
          <w:szCs w:val="20"/>
        </w:rPr>
        <w:t>&gt;</w:t>
      </w:r>
      <w:r>
        <w:rPr>
          <w:rStyle w:val="HTML"/>
          <w:rFonts w:ascii="Consolas" w:hAnsi="Consolas" w:cs="Consolas"/>
          <w:color w:val="000000"/>
          <w:sz w:val="20"/>
          <w:szCs w:val="20"/>
        </w:rPr>
        <w:t xml:space="preserve"> </w:t>
      </w:r>
      <w:r>
        <w:rPr>
          <w:rStyle w:val="token"/>
          <w:rFonts w:ascii="Consolas" w:hAnsi="Consolas" w:cs="Consolas"/>
          <w:color w:val="0077AA"/>
          <w:sz w:val="20"/>
          <w:szCs w:val="20"/>
        </w:rPr>
        <w:t>CALL</w:t>
      </w:r>
      <w:r>
        <w:rPr>
          <w:rStyle w:val="HTML"/>
          <w:rFonts w:ascii="Consolas" w:hAnsi="Consolas" w:cs="Consolas"/>
          <w:color w:val="000000"/>
          <w:sz w:val="20"/>
          <w:szCs w:val="20"/>
        </w:rPr>
        <w:t xml:space="preserve"> test_mysql_while_loop</w:t>
      </w:r>
      <w:r>
        <w:rPr>
          <w:rStyle w:val="token"/>
          <w:rFonts w:ascii="Consolas" w:hAnsi="Consolas" w:cs="Consolas"/>
          <w:color w:val="999999"/>
          <w:sz w:val="20"/>
          <w:szCs w:val="20"/>
        </w:rPr>
        <w:t>();</w:t>
      </w:r>
    </w:p>
    <w:p w:rsidR="0079516B" w:rsidRDefault="0079516B" w:rsidP="0079516B">
      <w:pPr>
        <w:pStyle w:val="HTML0"/>
        <w:shd w:val="clear" w:color="auto" w:fill="F5F2F0"/>
        <w:spacing w:before="120" w:after="120"/>
        <w:ind w:right="60"/>
        <w:rPr>
          <w:rStyle w:val="HTML"/>
          <w:rFonts w:ascii="Consolas" w:hAnsi="Consolas" w:cs="Consolas"/>
          <w:color w:val="000000"/>
          <w:sz w:val="20"/>
          <w:szCs w:val="20"/>
        </w:rPr>
      </w:pPr>
      <w:r>
        <w:rPr>
          <w:rStyle w:val="token"/>
          <w:rFonts w:ascii="Consolas" w:hAnsi="Consolas" w:cs="Consolas"/>
          <w:color w:val="A67F59"/>
          <w:sz w:val="20"/>
          <w:szCs w:val="20"/>
        </w:rPr>
        <w:t>+</w:t>
      </w:r>
      <w:r>
        <w:rPr>
          <w:rStyle w:val="token"/>
          <w:rFonts w:ascii="Consolas" w:hAnsi="Consolas" w:cs="Consolas"/>
          <w:color w:val="708090"/>
          <w:sz w:val="20"/>
          <w:szCs w:val="20"/>
        </w:rPr>
        <w:t>------------+</w:t>
      </w:r>
    </w:p>
    <w:p w:rsidR="0079516B" w:rsidRDefault="0079516B" w:rsidP="0079516B">
      <w:pPr>
        <w:pStyle w:val="HTML0"/>
        <w:shd w:val="clear" w:color="auto" w:fill="F5F2F0"/>
        <w:spacing w:before="120" w:after="120"/>
        <w:ind w:right="60"/>
        <w:rPr>
          <w:rStyle w:val="HTML"/>
          <w:rFonts w:ascii="Consolas" w:hAnsi="Consolas" w:cs="Consolas"/>
          <w:color w:val="000000"/>
          <w:sz w:val="20"/>
          <w:szCs w:val="20"/>
        </w:rPr>
      </w:pPr>
      <w:r>
        <w:rPr>
          <w:rStyle w:val="token"/>
          <w:rFonts w:ascii="Consolas" w:hAnsi="Consolas" w:cs="Consolas"/>
          <w:color w:val="A67F59"/>
          <w:sz w:val="20"/>
          <w:szCs w:val="20"/>
        </w:rPr>
        <w:t>|</w:t>
      </w:r>
      <w:r>
        <w:rPr>
          <w:rStyle w:val="HTML"/>
          <w:rFonts w:ascii="Consolas" w:hAnsi="Consolas" w:cs="Consolas"/>
          <w:color w:val="000000"/>
          <w:sz w:val="20"/>
          <w:szCs w:val="20"/>
        </w:rPr>
        <w:t xml:space="preserve"> </w:t>
      </w:r>
      <w:proofErr w:type="gramStart"/>
      <w:r>
        <w:rPr>
          <w:rStyle w:val="HTML"/>
          <w:rFonts w:ascii="Consolas" w:hAnsi="Consolas" w:cs="Consolas"/>
          <w:color w:val="000000"/>
          <w:sz w:val="20"/>
          <w:szCs w:val="20"/>
        </w:rPr>
        <w:t>str</w:t>
      </w:r>
      <w:proofErr w:type="gramEnd"/>
      <w:r>
        <w:rPr>
          <w:rStyle w:val="HTML"/>
          <w:rFonts w:ascii="Consolas" w:hAnsi="Consolas" w:cs="Consolas"/>
          <w:color w:val="000000"/>
          <w:sz w:val="20"/>
          <w:szCs w:val="20"/>
        </w:rPr>
        <w:t xml:space="preserve">        </w:t>
      </w:r>
      <w:r>
        <w:rPr>
          <w:rStyle w:val="token"/>
          <w:rFonts w:ascii="Consolas" w:hAnsi="Consolas" w:cs="Consolas"/>
          <w:color w:val="A67F59"/>
          <w:sz w:val="20"/>
          <w:szCs w:val="20"/>
        </w:rPr>
        <w:t>|</w:t>
      </w:r>
    </w:p>
    <w:p w:rsidR="0079516B" w:rsidRDefault="0079516B" w:rsidP="0079516B">
      <w:pPr>
        <w:pStyle w:val="HTML0"/>
        <w:shd w:val="clear" w:color="auto" w:fill="F5F2F0"/>
        <w:spacing w:before="120" w:after="120"/>
        <w:ind w:right="60"/>
        <w:rPr>
          <w:rStyle w:val="HTML"/>
          <w:rFonts w:ascii="Consolas" w:hAnsi="Consolas" w:cs="Consolas"/>
          <w:color w:val="000000"/>
          <w:sz w:val="20"/>
          <w:szCs w:val="20"/>
        </w:rPr>
      </w:pPr>
      <w:r>
        <w:rPr>
          <w:rStyle w:val="token"/>
          <w:rFonts w:ascii="Consolas" w:hAnsi="Consolas" w:cs="Consolas"/>
          <w:color w:val="A67F59"/>
          <w:sz w:val="20"/>
          <w:szCs w:val="20"/>
        </w:rPr>
        <w:t>+</w:t>
      </w:r>
      <w:r>
        <w:rPr>
          <w:rStyle w:val="token"/>
          <w:rFonts w:ascii="Consolas" w:hAnsi="Consolas" w:cs="Consolas"/>
          <w:color w:val="708090"/>
          <w:sz w:val="20"/>
          <w:szCs w:val="20"/>
        </w:rPr>
        <w:t>------------+</w:t>
      </w:r>
    </w:p>
    <w:p w:rsidR="0079516B" w:rsidRDefault="0079516B" w:rsidP="0079516B">
      <w:pPr>
        <w:pStyle w:val="HTML0"/>
        <w:shd w:val="clear" w:color="auto" w:fill="F5F2F0"/>
        <w:spacing w:before="120" w:after="120"/>
        <w:ind w:right="60"/>
        <w:rPr>
          <w:rStyle w:val="HTML"/>
          <w:rFonts w:ascii="Consolas" w:hAnsi="Consolas" w:cs="Consolas"/>
          <w:color w:val="000000"/>
          <w:sz w:val="20"/>
          <w:szCs w:val="20"/>
        </w:rPr>
      </w:pPr>
      <w:r>
        <w:rPr>
          <w:rStyle w:val="token"/>
          <w:rFonts w:ascii="Consolas" w:hAnsi="Consolas" w:cs="Consolas"/>
          <w:color w:val="A67F59"/>
          <w:sz w:val="20"/>
          <w:szCs w:val="20"/>
        </w:rPr>
        <w:t>|</w:t>
      </w:r>
      <w:r>
        <w:rPr>
          <w:rStyle w:val="HTML"/>
          <w:rFonts w:ascii="Consolas" w:hAnsi="Consolas" w:cs="Consolas"/>
          <w:color w:val="000000"/>
          <w:sz w:val="20"/>
          <w:szCs w:val="20"/>
        </w:rPr>
        <w:t xml:space="preserve"> </w:t>
      </w:r>
      <w:r>
        <w:rPr>
          <w:rStyle w:val="token"/>
          <w:rFonts w:ascii="Consolas" w:hAnsi="Consolas" w:cs="Consolas"/>
          <w:color w:val="990055"/>
          <w:sz w:val="20"/>
          <w:szCs w:val="20"/>
        </w:rPr>
        <w:t>1</w:t>
      </w:r>
      <w:proofErr w:type="gramStart"/>
      <w:r>
        <w:rPr>
          <w:rStyle w:val="token"/>
          <w:rFonts w:ascii="Consolas" w:hAnsi="Consolas" w:cs="Consolas"/>
          <w:color w:val="999999"/>
          <w:sz w:val="20"/>
          <w:szCs w:val="20"/>
        </w:rPr>
        <w:t>,</w:t>
      </w:r>
      <w:r>
        <w:rPr>
          <w:rStyle w:val="token"/>
          <w:rFonts w:ascii="Consolas" w:hAnsi="Consolas" w:cs="Consolas"/>
          <w:color w:val="990055"/>
          <w:sz w:val="20"/>
          <w:szCs w:val="20"/>
        </w:rPr>
        <w:t>2</w:t>
      </w:r>
      <w:r>
        <w:rPr>
          <w:rStyle w:val="token"/>
          <w:rFonts w:ascii="Consolas" w:hAnsi="Consolas" w:cs="Consolas"/>
          <w:color w:val="999999"/>
          <w:sz w:val="20"/>
          <w:szCs w:val="20"/>
        </w:rPr>
        <w:t>,</w:t>
      </w:r>
      <w:r>
        <w:rPr>
          <w:rStyle w:val="token"/>
          <w:rFonts w:ascii="Consolas" w:hAnsi="Consolas" w:cs="Consolas"/>
          <w:color w:val="990055"/>
          <w:sz w:val="20"/>
          <w:szCs w:val="20"/>
        </w:rPr>
        <w:t>3</w:t>
      </w:r>
      <w:r>
        <w:rPr>
          <w:rStyle w:val="token"/>
          <w:rFonts w:ascii="Consolas" w:hAnsi="Consolas" w:cs="Consolas"/>
          <w:color w:val="999999"/>
          <w:sz w:val="20"/>
          <w:szCs w:val="20"/>
        </w:rPr>
        <w:t>,</w:t>
      </w:r>
      <w:r>
        <w:rPr>
          <w:rStyle w:val="token"/>
          <w:rFonts w:ascii="Consolas" w:hAnsi="Consolas" w:cs="Consolas"/>
          <w:color w:val="990055"/>
          <w:sz w:val="20"/>
          <w:szCs w:val="20"/>
        </w:rPr>
        <w:t>4</w:t>
      </w:r>
      <w:r>
        <w:rPr>
          <w:rStyle w:val="token"/>
          <w:rFonts w:ascii="Consolas" w:hAnsi="Consolas" w:cs="Consolas"/>
          <w:color w:val="999999"/>
          <w:sz w:val="20"/>
          <w:szCs w:val="20"/>
        </w:rPr>
        <w:t>,</w:t>
      </w:r>
      <w:r>
        <w:rPr>
          <w:rStyle w:val="token"/>
          <w:rFonts w:ascii="Consolas" w:hAnsi="Consolas" w:cs="Consolas"/>
          <w:color w:val="990055"/>
          <w:sz w:val="20"/>
          <w:szCs w:val="20"/>
        </w:rPr>
        <w:t>5</w:t>
      </w:r>
      <w:proofErr w:type="gramEnd"/>
      <w:r>
        <w:rPr>
          <w:rStyle w:val="token"/>
          <w:rFonts w:ascii="Consolas" w:hAnsi="Consolas" w:cs="Consolas"/>
          <w:color w:val="999999"/>
          <w:sz w:val="20"/>
          <w:szCs w:val="20"/>
        </w:rPr>
        <w:t>,</w:t>
      </w:r>
      <w:r>
        <w:rPr>
          <w:rStyle w:val="HTML"/>
          <w:rFonts w:ascii="Consolas" w:hAnsi="Consolas" w:cs="Consolas"/>
          <w:color w:val="000000"/>
          <w:sz w:val="20"/>
          <w:szCs w:val="20"/>
        </w:rPr>
        <w:t xml:space="preserve"> </w:t>
      </w:r>
      <w:r>
        <w:rPr>
          <w:rStyle w:val="token"/>
          <w:rFonts w:ascii="Consolas" w:hAnsi="Consolas" w:cs="Consolas"/>
          <w:color w:val="A67F59"/>
          <w:sz w:val="20"/>
          <w:szCs w:val="20"/>
        </w:rPr>
        <w:t>|</w:t>
      </w:r>
    </w:p>
    <w:p w:rsidR="0079516B" w:rsidRDefault="0079516B" w:rsidP="0079516B">
      <w:pPr>
        <w:pStyle w:val="HTML0"/>
        <w:shd w:val="clear" w:color="auto" w:fill="F5F2F0"/>
        <w:spacing w:before="120" w:after="120"/>
        <w:ind w:right="60"/>
        <w:rPr>
          <w:rStyle w:val="HTML"/>
          <w:rFonts w:ascii="Consolas" w:hAnsi="Consolas" w:cs="Consolas"/>
          <w:color w:val="000000"/>
          <w:sz w:val="20"/>
          <w:szCs w:val="20"/>
        </w:rPr>
      </w:pPr>
      <w:r>
        <w:rPr>
          <w:rStyle w:val="token"/>
          <w:rFonts w:ascii="Consolas" w:hAnsi="Consolas" w:cs="Consolas"/>
          <w:color w:val="A67F59"/>
          <w:sz w:val="20"/>
          <w:szCs w:val="20"/>
        </w:rPr>
        <w:t>+</w:t>
      </w:r>
      <w:r>
        <w:rPr>
          <w:rStyle w:val="token"/>
          <w:rFonts w:ascii="Consolas" w:hAnsi="Consolas" w:cs="Consolas"/>
          <w:color w:val="708090"/>
          <w:sz w:val="20"/>
          <w:szCs w:val="20"/>
        </w:rPr>
        <w:t>------------+</w:t>
      </w:r>
    </w:p>
    <w:p w:rsidR="0079516B" w:rsidRDefault="0079516B" w:rsidP="0079516B">
      <w:pPr>
        <w:pStyle w:val="HTML0"/>
        <w:shd w:val="clear" w:color="auto" w:fill="F5F2F0"/>
        <w:spacing w:before="120" w:after="120"/>
        <w:ind w:right="60"/>
        <w:rPr>
          <w:rStyle w:val="HTML"/>
          <w:rFonts w:ascii="Consolas" w:hAnsi="Consolas" w:cs="Consolas"/>
          <w:color w:val="000000"/>
          <w:sz w:val="20"/>
          <w:szCs w:val="20"/>
        </w:rPr>
      </w:pPr>
      <w:r>
        <w:rPr>
          <w:rStyle w:val="token"/>
          <w:rFonts w:ascii="Consolas" w:hAnsi="Consolas" w:cs="Consolas"/>
          <w:color w:val="990055"/>
          <w:sz w:val="20"/>
          <w:szCs w:val="20"/>
        </w:rPr>
        <w:t>1</w:t>
      </w:r>
      <w:r>
        <w:rPr>
          <w:rStyle w:val="HTML"/>
          <w:rFonts w:ascii="Consolas" w:hAnsi="Consolas" w:cs="Consolas"/>
          <w:color w:val="000000"/>
          <w:sz w:val="20"/>
          <w:szCs w:val="20"/>
        </w:rPr>
        <w:t xml:space="preserve"> </w:t>
      </w:r>
      <w:r>
        <w:rPr>
          <w:rStyle w:val="token"/>
          <w:rFonts w:ascii="Consolas" w:hAnsi="Consolas" w:cs="Consolas"/>
          <w:color w:val="0077AA"/>
          <w:sz w:val="20"/>
          <w:szCs w:val="20"/>
        </w:rPr>
        <w:t>row</w:t>
      </w:r>
      <w:r>
        <w:rPr>
          <w:rStyle w:val="HTML"/>
          <w:rFonts w:ascii="Consolas" w:hAnsi="Consolas" w:cs="Consolas"/>
          <w:color w:val="000000"/>
          <w:sz w:val="20"/>
          <w:szCs w:val="20"/>
        </w:rPr>
        <w:t xml:space="preserve"> </w:t>
      </w:r>
      <w:r>
        <w:rPr>
          <w:rStyle w:val="token"/>
          <w:rFonts w:ascii="Consolas" w:hAnsi="Consolas" w:cs="Consolas"/>
          <w:color w:val="A67F59"/>
          <w:sz w:val="20"/>
          <w:szCs w:val="20"/>
        </w:rPr>
        <w:t>in</w:t>
      </w:r>
      <w:r>
        <w:rPr>
          <w:rStyle w:val="HTML"/>
          <w:rFonts w:ascii="Consolas" w:hAnsi="Consolas" w:cs="Consolas"/>
          <w:color w:val="000000"/>
          <w:sz w:val="20"/>
          <w:szCs w:val="20"/>
        </w:rPr>
        <w:t xml:space="preserve"> </w:t>
      </w:r>
      <w:r>
        <w:rPr>
          <w:rStyle w:val="token"/>
          <w:rFonts w:ascii="Consolas" w:hAnsi="Consolas" w:cs="Consolas"/>
          <w:color w:val="0077AA"/>
          <w:sz w:val="20"/>
          <w:szCs w:val="20"/>
        </w:rPr>
        <w:t>set</w:t>
      </w:r>
    </w:p>
    <w:p w:rsidR="0079516B" w:rsidRDefault="0079516B" w:rsidP="0079516B">
      <w:pPr>
        <w:pStyle w:val="HTML0"/>
        <w:shd w:val="clear" w:color="auto" w:fill="F5F2F0"/>
        <w:spacing w:before="120" w:after="120"/>
        <w:ind w:right="60"/>
        <w:rPr>
          <w:rStyle w:val="HTML"/>
          <w:rFonts w:ascii="Consolas" w:hAnsi="Consolas" w:cs="Consolas"/>
          <w:color w:val="000000"/>
          <w:sz w:val="20"/>
          <w:szCs w:val="20"/>
        </w:rPr>
      </w:pPr>
    </w:p>
    <w:p w:rsidR="0079516B" w:rsidRDefault="0079516B" w:rsidP="0079516B">
      <w:pPr>
        <w:pStyle w:val="HTML0"/>
        <w:shd w:val="clear" w:color="auto" w:fill="F5F2F0"/>
        <w:spacing w:before="120" w:after="120"/>
        <w:ind w:right="60"/>
        <w:rPr>
          <w:rStyle w:val="HTML"/>
          <w:rFonts w:ascii="Consolas" w:hAnsi="Consolas" w:cs="Consolas"/>
          <w:color w:val="000000"/>
          <w:sz w:val="20"/>
          <w:szCs w:val="20"/>
        </w:rPr>
      </w:pPr>
      <w:r>
        <w:rPr>
          <w:rStyle w:val="HTML"/>
          <w:rFonts w:ascii="Consolas" w:hAnsi="Consolas" w:cs="Consolas"/>
          <w:color w:val="000000"/>
          <w:sz w:val="20"/>
          <w:szCs w:val="20"/>
        </w:rPr>
        <w:t>Query OK</w:t>
      </w:r>
      <w:r>
        <w:rPr>
          <w:rStyle w:val="token"/>
          <w:rFonts w:ascii="Consolas" w:hAnsi="Consolas" w:cs="Consolas"/>
          <w:color w:val="999999"/>
          <w:sz w:val="20"/>
          <w:szCs w:val="20"/>
        </w:rPr>
        <w:t>,</w:t>
      </w:r>
      <w:r>
        <w:rPr>
          <w:rStyle w:val="HTML"/>
          <w:rFonts w:ascii="Consolas" w:hAnsi="Consolas" w:cs="Consolas"/>
          <w:color w:val="000000"/>
          <w:sz w:val="20"/>
          <w:szCs w:val="20"/>
        </w:rPr>
        <w:t xml:space="preserve"> </w:t>
      </w:r>
      <w:r>
        <w:rPr>
          <w:rStyle w:val="token"/>
          <w:rFonts w:ascii="Consolas" w:hAnsi="Consolas" w:cs="Consolas"/>
          <w:color w:val="990055"/>
          <w:sz w:val="20"/>
          <w:szCs w:val="20"/>
        </w:rPr>
        <w:t>0</w:t>
      </w:r>
      <w:r>
        <w:rPr>
          <w:rStyle w:val="HTML"/>
          <w:rFonts w:ascii="Consolas" w:hAnsi="Consolas" w:cs="Consolas"/>
          <w:color w:val="000000"/>
          <w:sz w:val="20"/>
          <w:szCs w:val="20"/>
        </w:rPr>
        <w:t xml:space="preserve"> </w:t>
      </w:r>
      <w:r>
        <w:rPr>
          <w:rStyle w:val="token"/>
          <w:rFonts w:ascii="Consolas" w:hAnsi="Consolas" w:cs="Consolas"/>
          <w:color w:val="0077AA"/>
          <w:sz w:val="20"/>
          <w:szCs w:val="20"/>
        </w:rPr>
        <w:t>rows</w:t>
      </w:r>
      <w:r>
        <w:rPr>
          <w:rStyle w:val="HTML"/>
          <w:rFonts w:ascii="Consolas" w:hAnsi="Consolas" w:cs="Consolas"/>
          <w:color w:val="000000"/>
          <w:sz w:val="20"/>
          <w:szCs w:val="20"/>
        </w:rPr>
        <w:t xml:space="preserve"> affected</w:t>
      </w:r>
    </w:p>
    <w:p w:rsidR="0079516B" w:rsidRDefault="0079516B" w:rsidP="0079516B">
      <w:pPr>
        <w:pStyle w:val="HTML0"/>
        <w:shd w:val="clear" w:color="auto" w:fill="F5F2F0"/>
        <w:spacing w:before="120" w:after="120"/>
        <w:rPr>
          <w:rFonts w:ascii="Consolas" w:hAnsi="Consolas" w:cs="Consolas"/>
          <w:color w:val="000000"/>
          <w:sz w:val="20"/>
          <w:szCs w:val="20"/>
        </w:rPr>
      </w:pPr>
      <w:r>
        <w:rPr>
          <w:rFonts w:ascii="Consolas" w:hAnsi="Consolas" w:cs="Consolas"/>
          <w:color w:val="BBBBBB"/>
          <w:sz w:val="16"/>
          <w:szCs w:val="16"/>
        </w:rPr>
        <w:t>SQL</w:t>
      </w:r>
    </w:p>
    <w:p w:rsidR="0079516B" w:rsidRDefault="0079516B" w:rsidP="0079516B">
      <w:pPr>
        <w:pStyle w:val="3"/>
      </w:pPr>
      <w:bookmarkStart w:id="190" w:name="REPEAT循环"/>
      <w:bookmarkEnd w:id="190"/>
      <w:r>
        <w:t>REPEAT</w:t>
      </w:r>
      <w:r>
        <w:t>循环</w:t>
      </w:r>
    </w:p>
    <w:p w:rsidR="0079516B" w:rsidRDefault="0079516B" w:rsidP="0079516B">
      <w:pPr>
        <w:pStyle w:val="a4"/>
        <w:shd w:val="clear" w:color="auto" w:fill="FFFFFF"/>
        <w:spacing w:before="0" w:beforeAutospacing="0" w:after="120" w:afterAutospacing="0"/>
        <w:rPr>
          <w:rFonts w:ascii="Helvetica" w:hAnsi="Helvetica" w:cs="Helvetica"/>
          <w:color w:val="333344"/>
          <w:sz w:val="23"/>
          <w:szCs w:val="23"/>
        </w:rPr>
      </w:pPr>
      <w:r>
        <w:rPr>
          <w:rStyle w:val="HTML"/>
          <w:rFonts w:ascii="Consolas" w:hAnsi="Consolas" w:cs="Consolas"/>
          <w:color w:val="C7254E"/>
          <w:sz w:val="23"/>
          <w:szCs w:val="23"/>
          <w:shd w:val="clear" w:color="auto" w:fill="F9F2F4"/>
        </w:rPr>
        <w:t>REPEAT</w:t>
      </w:r>
      <w:r>
        <w:rPr>
          <w:rFonts w:ascii="Helvetica" w:hAnsi="Helvetica" w:cs="Helvetica"/>
          <w:color w:val="333344"/>
          <w:sz w:val="23"/>
          <w:szCs w:val="23"/>
        </w:rPr>
        <w:t>循环语句的语法如下：</w:t>
      </w:r>
    </w:p>
    <w:p w:rsidR="0079516B" w:rsidRDefault="0079516B" w:rsidP="0079516B">
      <w:pPr>
        <w:pStyle w:val="HTML0"/>
        <w:shd w:val="clear" w:color="auto" w:fill="F5F2F0"/>
        <w:spacing w:before="120" w:after="120"/>
        <w:ind w:right="60"/>
        <w:rPr>
          <w:rStyle w:val="HTML"/>
          <w:rFonts w:ascii="Consolas" w:hAnsi="Consolas" w:cs="Consolas"/>
          <w:color w:val="000000"/>
          <w:sz w:val="20"/>
          <w:szCs w:val="20"/>
        </w:rPr>
      </w:pPr>
      <w:r>
        <w:rPr>
          <w:rStyle w:val="HTML"/>
          <w:rFonts w:ascii="Consolas" w:hAnsi="Consolas" w:cs="Consolas"/>
          <w:color w:val="000000"/>
          <w:sz w:val="20"/>
          <w:szCs w:val="20"/>
        </w:rPr>
        <w:t>REPEAT</w:t>
      </w:r>
    </w:p>
    <w:p w:rsidR="0079516B" w:rsidRDefault="0079516B" w:rsidP="0079516B">
      <w:pPr>
        <w:pStyle w:val="HTML0"/>
        <w:shd w:val="clear" w:color="auto" w:fill="F5F2F0"/>
        <w:spacing w:before="120" w:after="120"/>
        <w:ind w:right="60"/>
        <w:rPr>
          <w:rStyle w:val="HTML"/>
          <w:rFonts w:ascii="Consolas" w:hAnsi="Consolas" w:cs="Consolas"/>
          <w:color w:val="000000"/>
          <w:sz w:val="20"/>
          <w:szCs w:val="20"/>
        </w:rPr>
      </w:pPr>
      <w:r>
        <w:rPr>
          <w:rStyle w:val="HTML"/>
          <w:rFonts w:ascii="Consolas" w:hAnsi="Consolas" w:cs="Consolas"/>
          <w:color w:val="000000"/>
          <w:sz w:val="20"/>
          <w:szCs w:val="20"/>
        </w:rPr>
        <w:t xml:space="preserve"> </w:t>
      </w:r>
      <w:proofErr w:type="gramStart"/>
      <w:r>
        <w:rPr>
          <w:rStyle w:val="HTML"/>
          <w:rFonts w:ascii="Consolas" w:hAnsi="Consolas" w:cs="Consolas"/>
          <w:color w:val="000000"/>
          <w:sz w:val="20"/>
          <w:szCs w:val="20"/>
        </w:rPr>
        <w:t>statements</w:t>
      </w:r>
      <w:proofErr w:type="gramEnd"/>
      <w:r>
        <w:rPr>
          <w:rStyle w:val="token"/>
          <w:rFonts w:ascii="Consolas" w:hAnsi="Consolas" w:cs="Consolas"/>
          <w:color w:val="999999"/>
          <w:sz w:val="20"/>
          <w:szCs w:val="20"/>
        </w:rPr>
        <w:t>;</w:t>
      </w:r>
    </w:p>
    <w:p w:rsidR="0079516B" w:rsidRDefault="0079516B" w:rsidP="0079516B">
      <w:pPr>
        <w:pStyle w:val="HTML0"/>
        <w:shd w:val="clear" w:color="auto" w:fill="F5F2F0"/>
        <w:spacing w:before="120" w:after="120"/>
        <w:ind w:right="60"/>
        <w:rPr>
          <w:rStyle w:val="HTML"/>
          <w:rFonts w:ascii="Consolas" w:hAnsi="Consolas" w:cs="Consolas"/>
          <w:color w:val="000000"/>
          <w:sz w:val="20"/>
          <w:szCs w:val="20"/>
        </w:rPr>
      </w:pPr>
      <w:r>
        <w:rPr>
          <w:rStyle w:val="HTML"/>
          <w:rFonts w:ascii="Consolas" w:hAnsi="Consolas" w:cs="Consolas"/>
          <w:color w:val="000000"/>
          <w:sz w:val="20"/>
          <w:szCs w:val="20"/>
        </w:rPr>
        <w:t>UNTIL expression</w:t>
      </w:r>
    </w:p>
    <w:p w:rsidR="0079516B" w:rsidRDefault="0079516B" w:rsidP="0079516B">
      <w:pPr>
        <w:pStyle w:val="HTML0"/>
        <w:shd w:val="clear" w:color="auto" w:fill="F5F2F0"/>
        <w:spacing w:before="120" w:after="120"/>
        <w:ind w:right="60"/>
        <w:rPr>
          <w:rStyle w:val="HTML"/>
          <w:rFonts w:ascii="Consolas" w:hAnsi="Consolas" w:cs="Consolas"/>
          <w:color w:val="000000"/>
          <w:sz w:val="20"/>
          <w:szCs w:val="20"/>
        </w:rPr>
      </w:pPr>
      <w:r>
        <w:rPr>
          <w:rStyle w:val="token"/>
          <w:rFonts w:ascii="Consolas" w:hAnsi="Consolas" w:cs="Consolas"/>
          <w:color w:val="0077AA"/>
          <w:sz w:val="20"/>
          <w:szCs w:val="20"/>
        </w:rPr>
        <w:t>END</w:t>
      </w:r>
      <w:r>
        <w:rPr>
          <w:rStyle w:val="HTML"/>
          <w:rFonts w:ascii="Consolas" w:hAnsi="Consolas" w:cs="Consolas"/>
          <w:color w:val="000000"/>
          <w:sz w:val="20"/>
          <w:szCs w:val="20"/>
        </w:rPr>
        <w:t xml:space="preserve"> REPEAT</w:t>
      </w:r>
    </w:p>
    <w:p w:rsidR="0079516B" w:rsidRDefault="0079516B" w:rsidP="0079516B">
      <w:pPr>
        <w:pStyle w:val="HTML0"/>
        <w:shd w:val="clear" w:color="auto" w:fill="F5F2F0"/>
        <w:spacing w:before="120" w:after="120"/>
        <w:rPr>
          <w:rFonts w:ascii="Consolas" w:hAnsi="Consolas" w:cs="Consolas"/>
          <w:color w:val="000000"/>
          <w:sz w:val="20"/>
          <w:szCs w:val="20"/>
        </w:rPr>
      </w:pPr>
      <w:r>
        <w:rPr>
          <w:rFonts w:ascii="Consolas" w:hAnsi="Consolas" w:cs="Consolas"/>
          <w:color w:val="BBBBBB"/>
          <w:sz w:val="16"/>
          <w:szCs w:val="16"/>
        </w:rPr>
        <w:t>SQL</w:t>
      </w:r>
    </w:p>
    <w:p w:rsidR="0079516B" w:rsidRDefault="0079516B" w:rsidP="0079516B">
      <w:pPr>
        <w:pStyle w:val="a4"/>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首先，</w:t>
      </w:r>
      <w:r>
        <w:rPr>
          <w:rFonts w:ascii="Helvetica" w:hAnsi="Helvetica" w:cs="Helvetica"/>
          <w:color w:val="333344"/>
          <w:sz w:val="23"/>
          <w:szCs w:val="23"/>
        </w:rPr>
        <w:t>MySQL</w:t>
      </w:r>
      <w:r>
        <w:rPr>
          <w:rFonts w:ascii="Helvetica" w:hAnsi="Helvetica" w:cs="Helvetica"/>
          <w:color w:val="333344"/>
          <w:sz w:val="23"/>
          <w:szCs w:val="23"/>
        </w:rPr>
        <w:t>执行语句，然后评估求值表达式</w:t>
      </w:r>
      <w:r>
        <w:rPr>
          <w:rFonts w:ascii="Helvetica" w:hAnsi="Helvetica" w:cs="Helvetica"/>
          <w:color w:val="333344"/>
          <w:sz w:val="23"/>
          <w:szCs w:val="23"/>
        </w:rPr>
        <w:t>(</w:t>
      </w:r>
      <w:r>
        <w:rPr>
          <w:rStyle w:val="HTML"/>
          <w:rFonts w:ascii="Consolas" w:hAnsi="Consolas" w:cs="Consolas"/>
          <w:color w:val="C7254E"/>
          <w:sz w:val="23"/>
          <w:szCs w:val="23"/>
          <w:shd w:val="clear" w:color="auto" w:fill="F9F2F4"/>
        </w:rPr>
        <w:t>expression</w:t>
      </w:r>
      <w:r>
        <w:rPr>
          <w:rFonts w:ascii="Helvetica" w:hAnsi="Helvetica" w:cs="Helvetica"/>
          <w:color w:val="333344"/>
          <w:sz w:val="23"/>
          <w:szCs w:val="23"/>
        </w:rPr>
        <w:t>)</w:t>
      </w:r>
      <w:r>
        <w:rPr>
          <w:rFonts w:ascii="Helvetica" w:hAnsi="Helvetica" w:cs="Helvetica"/>
          <w:color w:val="333344"/>
          <w:sz w:val="23"/>
          <w:szCs w:val="23"/>
        </w:rPr>
        <w:t>。如果表达式</w:t>
      </w:r>
      <w:r>
        <w:rPr>
          <w:rFonts w:ascii="Helvetica" w:hAnsi="Helvetica" w:cs="Helvetica"/>
          <w:color w:val="333344"/>
          <w:sz w:val="23"/>
          <w:szCs w:val="23"/>
        </w:rPr>
        <w:t>(</w:t>
      </w:r>
      <w:r>
        <w:rPr>
          <w:rStyle w:val="HTML"/>
          <w:rFonts w:ascii="Consolas" w:hAnsi="Consolas" w:cs="Consolas"/>
          <w:color w:val="C7254E"/>
          <w:sz w:val="23"/>
          <w:szCs w:val="23"/>
          <w:shd w:val="clear" w:color="auto" w:fill="F9F2F4"/>
        </w:rPr>
        <w:t>expression</w:t>
      </w:r>
      <w:r>
        <w:rPr>
          <w:rFonts w:ascii="Helvetica" w:hAnsi="Helvetica" w:cs="Helvetica"/>
          <w:color w:val="333344"/>
          <w:sz w:val="23"/>
          <w:szCs w:val="23"/>
        </w:rPr>
        <w:t>)</w:t>
      </w:r>
      <w:r>
        <w:rPr>
          <w:rFonts w:ascii="Helvetica" w:hAnsi="Helvetica" w:cs="Helvetica"/>
          <w:color w:val="333344"/>
          <w:sz w:val="23"/>
          <w:szCs w:val="23"/>
        </w:rPr>
        <w:t>的计算结果为</w:t>
      </w:r>
      <w:r>
        <w:rPr>
          <w:rStyle w:val="HTML"/>
          <w:rFonts w:ascii="Consolas" w:hAnsi="Consolas" w:cs="Consolas"/>
          <w:color w:val="C7254E"/>
          <w:sz w:val="23"/>
          <w:szCs w:val="23"/>
          <w:shd w:val="clear" w:color="auto" w:fill="F9F2F4"/>
        </w:rPr>
        <w:t>FALSE</w:t>
      </w:r>
      <w:r>
        <w:rPr>
          <w:rFonts w:ascii="Helvetica" w:hAnsi="Helvetica" w:cs="Helvetica"/>
          <w:color w:val="333344"/>
          <w:sz w:val="23"/>
          <w:szCs w:val="23"/>
        </w:rPr>
        <w:t>，则</w:t>
      </w:r>
      <w:r>
        <w:rPr>
          <w:rFonts w:ascii="Helvetica" w:hAnsi="Helvetica" w:cs="Helvetica"/>
          <w:color w:val="333344"/>
          <w:sz w:val="23"/>
          <w:szCs w:val="23"/>
        </w:rPr>
        <w:t>MySQL</w:t>
      </w:r>
      <w:r>
        <w:rPr>
          <w:rFonts w:ascii="Helvetica" w:hAnsi="Helvetica" w:cs="Helvetica"/>
          <w:color w:val="333344"/>
          <w:sz w:val="23"/>
          <w:szCs w:val="23"/>
        </w:rPr>
        <w:t>将重复执行该语句，直到该表达式计算结果为</w:t>
      </w:r>
      <w:r>
        <w:rPr>
          <w:rStyle w:val="HTML"/>
          <w:rFonts w:ascii="Consolas" w:hAnsi="Consolas" w:cs="Consolas"/>
          <w:color w:val="C7254E"/>
          <w:sz w:val="23"/>
          <w:szCs w:val="23"/>
          <w:shd w:val="clear" w:color="auto" w:fill="F9F2F4"/>
        </w:rPr>
        <w:t>TRUE</w:t>
      </w:r>
      <w:r>
        <w:rPr>
          <w:rFonts w:ascii="Helvetica" w:hAnsi="Helvetica" w:cs="Helvetica"/>
          <w:color w:val="333344"/>
          <w:sz w:val="23"/>
          <w:szCs w:val="23"/>
        </w:rPr>
        <w:t>。</w:t>
      </w:r>
    </w:p>
    <w:p w:rsidR="0079516B" w:rsidRDefault="0079516B" w:rsidP="0079516B">
      <w:pPr>
        <w:pStyle w:val="a4"/>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因为</w:t>
      </w:r>
      <w:r>
        <w:rPr>
          <w:rStyle w:val="HTML"/>
          <w:rFonts w:ascii="Consolas" w:hAnsi="Consolas" w:cs="Consolas"/>
          <w:color w:val="C7254E"/>
          <w:sz w:val="23"/>
          <w:szCs w:val="23"/>
          <w:shd w:val="clear" w:color="auto" w:fill="F9F2F4"/>
        </w:rPr>
        <w:t>REPEAT</w:t>
      </w:r>
      <w:r>
        <w:rPr>
          <w:rFonts w:ascii="Helvetica" w:hAnsi="Helvetica" w:cs="Helvetica"/>
          <w:color w:val="333344"/>
          <w:sz w:val="23"/>
          <w:szCs w:val="23"/>
        </w:rPr>
        <w:t>循环语句在执行语句后检查表达式</w:t>
      </w:r>
      <w:r>
        <w:rPr>
          <w:rFonts w:ascii="Helvetica" w:hAnsi="Helvetica" w:cs="Helvetica"/>
          <w:color w:val="333344"/>
          <w:sz w:val="23"/>
          <w:szCs w:val="23"/>
        </w:rPr>
        <w:t>(</w:t>
      </w:r>
      <w:r>
        <w:rPr>
          <w:rStyle w:val="HTML"/>
          <w:rFonts w:ascii="Consolas" w:hAnsi="Consolas" w:cs="Consolas"/>
          <w:color w:val="C7254E"/>
          <w:sz w:val="23"/>
          <w:szCs w:val="23"/>
          <w:shd w:val="clear" w:color="auto" w:fill="F9F2F4"/>
        </w:rPr>
        <w:t>expression</w:t>
      </w:r>
      <w:r>
        <w:rPr>
          <w:rFonts w:ascii="Helvetica" w:hAnsi="Helvetica" w:cs="Helvetica"/>
          <w:color w:val="333344"/>
          <w:sz w:val="23"/>
          <w:szCs w:val="23"/>
        </w:rPr>
        <w:t>)</w:t>
      </w:r>
      <w:r>
        <w:rPr>
          <w:rFonts w:ascii="Helvetica" w:hAnsi="Helvetica" w:cs="Helvetica"/>
          <w:color w:val="333344"/>
          <w:sz w:val="23"/>
          <w:szCs w:val="23"/>
        </w:rPr>
        <w:t>，因此</w:t>
      </w:r>
      <w:r>
        <w:rPr>
          <w:rStyle w:val="HTML"/>
          <w:rFonts w:ascii="Consolas" w:hAnsi="Consolas" w:cs="Consolas"/>
          <w:color w:val="C7254E"/>
          <w:sz w:val="23"/>
          <w:szCs w:val="23"/>
          <w:shd w:val="clear" w:color="auto" w:fill="F9F2F4"/>
        </w:rPr>
        <w:t>REPEAT</w:t>
      </w:r>
      <w:r>
        <w:rPr>
          <w:rFonts w:ascii="Helvetica" w:hAnsi="Helvetica" w:cs="Helvetica"/>
          <w:color w:val="333344"/>
          <w:sz w:val="23"/>
          <w:szCs w:val="23"/>
        </w:rPr>
        <w:t>循环语句也称为测试后循环。</w:t>
      </w:r>
    </w:p>
    <w:p w:rsidR="0079516B" w:rsidRDefault="0079516B" w:rsidP="0079516B">
      <w:pPr>
        <w:pStyle w:val="a4"/>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下面的流程图说明了</w:t>
      </w:r>
      <w:r>
        <w:rPr>
          <w:rStyle w:val="HTML"/>
          <w:rFonts w:ascii="Consolas" w:hAnsi="Consolas" w:cs="Consolas"/>
          <w:color w:val="C7254E"/>
          <w:sz w:val="23"/>
          <w:szCs w:val="23"/>
          <w:shd w:val="clear" w:color="auto" w:fill="F9F2F4"/>
        </w:rPr>
        <w:t>REPEAT</w:t>
      </w:r>
      <w:r>
        <w:rPr>
          <w:rFonts w:ascii="Helvetica" w:hAnsi="Helvetica" w:cs="Helvetica"/>
          <w:color w:val="333344"/>
          <w:sz w:val="23"/>
          <w:szCs w:val="23"/>
        </w:rPr>
        <w:t>循环语句的执行过程：</w:t>
      </w:r>
    </w:p>
    <w:p w:rsidR="0079516B" w:rsidRDefault="0079516B" w:rsidP="0079516B">
      <w:pPr>
        <w:pStyle w:val="a4"/>
        <w:shd w:val="clear" w:color="auto" w:fill="FFFFFF"/>
        <w:spacing w:before="0" w:beforeAutospacing="0" w:after="120" w:afterAutospacing="0"/>
        <w:rPr>
          <w:rFonts w:ascii="Helvetica" w:hAnsi="Helvetica" w:cs="Helvetica"/>
          <w:color w:val="333344"/>
          <w:sz w:val="23"/>
          <w:szCs w:val="23"/>
        </w:rPr>
      </w:pPr>
      <w:r>
        <w:rPr>
          <w:rFonts w:ascii="Helvetica" w:hAnsi="Helvetica" w:cs="Helvetica"/>
          <w:noProof/>
          <w:color w:val="333344"/>
          <w:sz w:val="23"/>
          <w:szCs w:val="23"/>
        </w:rPr>
        <w:lastRenderedPageBreak/>
        <w:drawing>
          <wp:inline distT="0" distB="0" distL="0" distR="0">
            <wp:extent cx="1428750" cy="3000375"/>
            <wp:effectExtent l="0" t="0" r="0" b="9525"/>
            <wp:docPr id="6" name="图片 6" descr="http://www.yiibai.com/uploads/images/201708/0108/786170809_612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yiibai.com/uploads/images/201708/0108/786170809_61243.jp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428750" cy="3000375"/>
                    </a:xfrm>
                    <a:prstGeom prst="rect">
                      <a:avLst/>
                    </a:prstGeom>
                    <a:noFill/>
                    <a:ln>
                      <a:noFill/>
                    </a:ln>
                  </pic:spPr>
                </pic:pic>
              </a:graphicData>
            </a:graphic>
          </wp:inline>
        </w:drawing>
      </w:r>
    </w:p>
    <w:p w:rsidR="0079516B" w:rsidRDefault="0079516B" w:rsidP="0079516B">
      <w:pPr>
        <w:pStyle w:val="a4"/>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我们可以使用</w:t>
      </w:r>
      <w:r>
        <w:rPr>
          <w:rStyle w:val="HTML"/>
          <w:rFonts w:ascii="Consolas" w:hAnsi="Consolas" w:cs="Consolas"/>
          <w:color w:val="C7254E"/>
          <w:sz w:val="23"/>
          <w:szCs w:val="23"/>
          <w:shd w:val="clear" w:color="auto" w:fill="F9F2F4"/>
        </w:rPr>
        <w:t>REPEAT</w:t>
      </w:r>
      <w:r>
        <w:rPr>
          <w:rFonts w:ascii="Helvetica" w:hAnsi="Helvetica" w:cs="Helvetica"/>
          <w:color w:val="333344"/>
          <w:sz w:val="23"/>
          <w:szCs w:val="23"/>
        </w:rPr>
        <w:t>循环语句重写</w:t>
      </w:r>
      <w:r>
        <w:rPr>
          <w:rStyle w:val="HTML"/>
          <w:rFonts w:ascii="Consolas" w:hAnsi="Consolas" w:cs="Consolas"/>
          <w:color w:val="C7254E"/>
          <w:sz w:val="23"/>
          <w:szCs w:val="23"/>
          <w:shd w:val="clear" w:color="auto" w:fill="F9F2F4"/>
        </w:rPr>
        <w:t>test_mysql_while_loop</w:t>
      </w:r>
      <w:r>
        <w:rPr>
          <w:rFonts w:ascii="Helvetica" w:hAnsi="Helvetica" w:cs="Helvetica"/>
          <w:color w:val="333344"/>
          <w:sz w:val="23"/>
          <w:szCs w:val="23"/>
        </w:rPr>
        <w:t>存储过程，使用</w:t>
      </w:r>
      <w:r>
        <w:rPr>
          <w:rStyle w:val="HTML"/>
          <w:rFonts w:ascii="Consolas" w:hAnsi="Consolas" w:cs="Consolas"/>
          <w:color w:val="C7254E"/>
          <w:sz w:val="23"/>
          <w:szCs w:val="23"/>
          <w:shd w:val="clear" w:color="auto" w:fill="F9F2F4"/>
        </w:rPr>
        <w:t>WHILE</w:t>
      </w:r>
      <w:r>
        <w:rPr>
          <w:rFonts w:ascii="Helvetica" w:hAnsi="Helvetica" w:cs="Helvetica"/>
          <w:color w:val="333344"/>
          <w:sz w:val="23"/>
          <w:szCs w:val="23"/>
        </w:rPr>
        <w:t>循环语句：</w:t>
      </w:r>
    </w:p>
    <w:p w:rsidR="0079516B" w:rsidRPr="0079516B" w:rsidRDefault="0079516B" w:rsidP="0079516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79516B">
        <w:rPr>
          <w:rFonts w:ascii="Consolas" w:eastAsia="宋体" w:hAnsi="Consolas" w:cs="Consolas"/>
          <w:color w:val="0077AA"/>
          <w:kern w:val="0"/>
          <w:sz w:val="20"/>
          <w:szCs w:val="20"/>
        </w:rPr>
        <w:t>DELIMITER</w:t>
      </w:r>
      <w:r w:rsidRPr="0079516B">
        <w:rPr>
          <w:rFonts w:ascii="Consolas" w:eastAsia="宋体" w:hAnsi="Consolas" w:cs="Consolas"/>
          <w:color w:val="000000"/>
          <w:kern w:val="0"/>
          <w:sz w:val="20"/>
          <w:szCs w:val="20"/>
        </w:rPr>
        <w:t xml:space="preserve"> $$</w:t>
      </w:r>
    </w:p>
    <w:p w:rsidR="0079516B" w:rsidRPr="0079516B" w:rsidRDefault="0079516B" w:rsidP="0079516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79516B">
        <w:rPr>
          <w:rFonts w:ascii="Consolas" w:eastAsia="宋体" w:hAnsi="Consolas" w:cs="Consolas"/>
          <w:color w:val="000000"/>
          <w:kern w:val="0"/>
          <w:sz w:val="20"/>
          <w:szCs w:val="20"/>
        </w:rPr>
        <w:t xml:space="preserve"> </w:t>
      </w:r>
      <w:r w:rsidRPr="0079516B">
        <w:rPr>
          <w:rFonts w:ascii="Consolas" w:eastAsia="宋体" w:hAnsi="Consolas" w:cs="Consolas"/>
          <w:color w:val="0077AA"/>
          <w:kern w:val="0"/>
          <w:sz w:val="20"/>
          <w:szCs w:val="20"/>
        </w:rPr>
        <w:t>DROP</w:t>
      </w:r>
      <w:r w:rsidRPr="0079516B">
        <w:rPr>
          <w:rFonts w:ascii="Consolas" w:eastAsia="宋体" w:hAnsi="Consolas" w:cs="Consolas"/>
          <w:color w:val="000000"/>
          <w:kern w:val="0"/>
          <w:sz w:val="20"/>
          <w:szCs w:val="20"/>
        </w:rPr>
        <w:t xml:space="preserve"> </w:t>
      </w:r>
      <w:r w:rsidRPr="0079516B">
        <w:rPr>
          <w:rFonts w:ascii="Consolas" w:eastAsia="宋体" w:hAnsi="Consolas" w:cs="Consolas"/>
          <w:color w:val="0077AA"/>
          <w:kern w:val="0"/>
          <w:sz w:val="20"/>
          <w:szCs w:val="20"/>
        </w:rPr>
        <w:t>PROCEDURE</w:t>
      </w:r>
      <w:r w:rsidRPr="0079516B">
        <w:rPr>
          <w:rFonts w:ascii="Consolas" w:eastAsia="宋体" w:hAnsi="Consolas" w:cs="Consolas"/>
          <w:color w:val="000000"/>
          <w:kern w:val="0"/>
          <w:sz w:val="20"/>
          <w:szCs w:val="20"/>
        </w:rPr>
        <w:t xml:space="preserve"> </w:t>
      </w:r>
      <w:r w:rsidRPr="0079516B">
        <w:rPr>
          <w:rFonts w:ascii="Consolas" w:eastAsia="宋体" w:hAnsi="Consolas" w:cs="Consolas"/>
          <w:color w:val="0077AA"/>
          <w:kern w:val="0"/>
          <w:sz w:val="20"/>
          <w:szCs w:val="20"/>
        </w:rPr>
        <w:t>IF</w:t>
      </w:r>
      <w:r w:rsidRPr="0079516B">
        <w:rPr>
          <w:rFonts w:ascii="Consolas" w:eastAsia="宋体" w:hAnsi="Consolas" w:cs="Consolas"/>
          <w:color w:val="000000"/>
          <w:kern w:val="0"/>
          <w:sz w:val="20"/>
          <w:szCs w:val="20"/>
        </w:rPr>
        <w:t xml:space="preserve"> </w:t>
      </w:r>
      <w:r w:rsidRPr="0079516B">
        <w:rPr>
          <w:rFonts w:ascii="Consolas" w:eastAsia="宋体" w:hAnsi="Consolas" w:cs="Consolas"/>
          <w:color w:val="0077AA"/>
          <w:kern w:val="0"/>
          <w:sz w:val="20"/>
          <w:szCs w:val="20"/>
        </w:rPr>
        <w:t>EXISTS</w:t>
      </w:r>
      <w:r w:rsidRPr="0079516B">
        <w:rPr>
          <w:rFonts w:ascii="Consolas" w:eastAsia="宋体" w:hAnsi="Consolas" w:cs="Consolas"/>
          <w:color w:val="000000"/>
          <w:kern w:val="0"/>
          <w:sz w:val="20"/>
          <w:szCs w:val="20"/>
        </w:rPr>
        <w:t xml:space="preserve"> mysql_test_repeat_loop$$</w:t>
      </w:r>
    </w:p>
    <w:p w:rsidR="0079516B" w:rsidRPr="0079516B" w:rsidRDefault="0079516B" w:rsidP="0079516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79516B">
        <w:rPr>
          <w:rFonts w:ascii="Consolas" w:eastAsia="宋体" w:hAnsi="Consolas" w:cs="Consolas"/>
          <w:color w:val="000000"/>
          <w:kern w:val="0"/>
          <w:sz w:val="20"/>
          <w:szCs w:val="20"/>
        </w:rPr>
        <w:t xml:space="preserve"> </w:t>
      </w:r>
      <w:r w:rsidRPr="0079516B">
        <w:rPr>
          <w:rFonts w:ascii="Consolas" w:eastAsia="宋体" w:hAnsi="Consolas" w:cs="Consolas"/>
          <w:color w:val="0077AA"/>
          <w:kern w:val="0"/>
          <w:sz w:val="20"/>
          <w:szCs w:val="20"/>
        </w:rPr>
        <w:t>CREATE</w:t>
      </w:r>
      <w:r w:rsidRPr="0079516B">
        <w:rPr>
          <w:rFonts w:ascii="Consolas" w:eastAsia="宋体" w:hAnsi="Consolas" w:cs="Consolas"/>
          <w:color w:val="000000"/>
          <w:kern w:val="0"/>
          <w:sz w:val="20"/>
          <w:szCs w:val="20"/>
        </w:rPr>
        <w:t xml:space="preserve"> </w:t>
      </w:r>
      <w:r w:rsidRPr="0079516B">
        <w:rPr>
          <w:rFonts w:ascii="Consolas" w:eastAsia="宋体" w:hAnsi="Consolas" w:cs="Consolas"/>
          <w:color w:val="0077AA"/>
          <w:kern w:val="0"/>
          <w:sz w:val="20"/>
          <w:szCs w:val="20"/>
        </w:rPr>
        <w:t>PROCEDURE</w:t>
      </w:r>
      <w:r w:rsidRPr="0079516B">
        <w:rPr>
          <w:rFonts w:ascii="Consolas" w:eastAsia="宋体" w:hAnsi="Consolas" w:cs="Consolas"/>
          <w:color w:val="000000"/>
          <w:kern w:val="0"/>
          <w:sz w:val="20"/>
          <w:szCs w:val="20"/>
        </w:rPr>
        <w:t xml:space="preserve"> mysql_test_repeat_</w:t>
      </w:r>
      <w:proofErr w:type="gramStart"/>
      <w:r w:rsidRPr="0079516B">
        <w:rPr>
          <w:rFonts w:ascii="Consolas" w:eastAsia="宋体" w:hAnsi="Consolas" w:cs="Consolas"/>
          <w:color w:val="000000"/>
          <w:kern w:val="0"/>
          <w:sz w:val="20"/>
          <w:szCs w:val="20"/>
        </w:rPr>
        <w:t>loop</w:t>
      </w:r>
      <w:r w:rsidRPr="0079516B">
        <w:rPr>
          <w:rFonts w:ascii="Consolas" w:eastAsia="宋体" w:hAnsi="Consolas" w:cs="Consolas"/>
          <w:color w:val="999999"/>
          <w:kern w:val="0"/>
          <w:sz w:val="20"/>
          <w:szCs w:val="20"/>
        </w:rPr>
        <w:t>()</w:t>
      </w:r>
      <w:proofErr w:type="gramEnd"/>
    </w:p>
    <w:p w:rsidR="0079516B" w:rsidRPr="0079516B" w:rsidRDefault="0079516B" w:rsidP="0079516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79516B">
        <w:rPr>
          <w:rFonts w:ascii="Consolas" w:eastAsia="宋体" w:hAnsi="Consolas" w:cs="Consolas"/>
          <w:color w:val="000000"/>
          <w:kern w:val="0"/>
          <w:sz w:val="20"/>
          <w:szCs w:val="20"/>
        </w:rPr>
        <w:t xml:space="preserve"> </w:t>
      </w:r>
      <w:r w:rsidRPr="0079516B">
        <w:rPr>
          <w:rFonts w:ascii="Consolas" w:eastAsia="宋体" w:hAnsi="Consolas" w:cs="Consolas"/>
          <w:color w:val="0077AA"/>
          <w:kern w:val="0"/>
          <w:sz w:val="20"/>
          <w:szCs w:val="20"/>
        </w:rPr>
        <w:t>BEGIN</w:t>
      </w:r>
    </w:p>
    <w:p w:rsidR="0079516B" w:rsidRPr="0079516B" w:rsidRDefault="0079516B" w:rsidP="0079516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79516B">
        <w:rPr>
          <w:rFonts w:ascii="Consolas" w:eastAsia="宋体" w:hAnsi="Consolas" w:cs="Consolas"/>
          <w:color w:val="000000"/>
          <w:kern w:val="0"/>
          <w:sz w:val="20"/>
          <w:szCs w:val="20"/>
        </w:rPr>
        <w:t xml:space="preserve"> </w:t>
      </w:r>
      <w:r w:rsidRPr="0079516B">
        <w:rPr>
          <w:rFonts w:ascii="Consolas" w:eastAsia="宋体" w:hAnsi="Consolas" w:cs="Consolas"/>
          <w:color w:val="0077AA"/>
          <w:kern w:val="0"/>
          <w:sz w:val="20"/>
          <w:szCs w:val="20"/>
        </w:rPr>
        <w:t>DECLARE</w:t>
      </w:r>
      <w:r w:rsidRPr="0079516B">
        <w:rPr>
          <w:rFonts w:ascii="Consolas" w:eastAsia="宋体" w:hAnsi="Consolas" w:cs="Consolas"/>
          <w:color w:val="000000"/>
          <w:kern w:val="0"/>
          <w:sz w:val="20"/>
          <w:szCs w:val="20"/>
        </w:rPr>
        <w:t xml:space="preserve"> x </w:t>
      </w:r>
      <w:r w:rsidRPr="0079516B">
        <w:rPr>
          <w:rFonts w:ascii="Consolas" w:eastAsia="宋体" w:hAnsi="Consolas" w:cs="Consolas"/>
          <w:color w:val="0077AA"/>
          <w:kern w:val="0"/>
          <w:sz w:val="20"/>
          <w:szCs w:val="20"/>
        </w:rPr>
        <w:t>INT</w:t>
      </w:r>
      <w:r w:rsidRPr="0079516B">
        <w:rPr>
          <w:rFonts w:ascii="Consolas" w:eastAsia="宋体" w:hAnsi="Consolas" w:cs="Consolas"/>
          <w:color w:val="999999"/>
          <w:kern w:val="0"/>
          <w:sz w:val="20"/>
          <w:szCs w:val="20"/>
        </w:rPr>
        <w:t>;</w:t>
      </w:r>
    </w:p>
    <w:p w:rsidR="0079516B" w:rsidRPr="0079516B" w:rsidRDefault="0079516B" w:rsidP="0079516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79516B">
        <w:rPr>
          <w:rFonts w:ascii="Consolas" w:eastAsia="宋体" w:hAnsi="Consolas" w:cs="Consolas"/>
          <w:color w:val="000000"/>
          <w:kern w:val="0"/>
          <w:sz w:val="20"/>
          <w:szCs w:val="20"/>
        </w:rPr>
        <w:t xml:space="preserve"> </w:t>
      </w:r>
      <w:r w:rsidRPr="0079516B">
        <w:rPr>
          <w:rFonts w:ascii="Consolas" w:eastAsia="宋体" w:hAnsi="Consolas" w:cs="Consolas"/>
          <w:color w:val="0077AA"/>
          <w:kern w:val="0"/>
          <w:sz w:val="20"/>
          <w:szCs w:val="20"/>
        </w:rPr>
        <w:t>DECLARE</w:t>
      </w:r>
      <w:r w:rsidRPr="0079516B">
        <w:rPr>
          <w:rFonts w:ascii="Consolas" w:eastAsia="宋体" w:hAnsi="Consolas" w:cs="Consolas"/>
          <w:color w:val="000000"/>
          <w:kern w:val="0"/>
          <w:sz w:val="20"/>
          <w:szCs w:val="20"/>
        </w:rPr>
        <w:t xml:space="preserve"> str </w:t>
      </w:r>
      <w:proofErr w:type="gramStart"/>
      <w:r w:rsidRPr="0079516B">
        <w:rPr>
          <w:rFonts w:ascii="Consolas" w:eastAsia="宋体" w:hAnsi="Consolas" w:cs="Consolas"/>
          <w:color w:val="0077AA"/>
          <w:kern w:val="0"/>
          <w:sz w:val="20"/>
          <w:szCs w:val="20"/>
        </w:rPr>
        <w:t>VARCHAR</w:t>
      </w:r>
      <w:r w:rsidRPr="0079516B">
        <w:rPr>
          <w:rFonts w:ascii="Consolas" w:eastAsia="宋体" w:hAnsi="Consolas" w:cs="Consolas"/>
          <w:color w:val="999999"/>
          <w:kern w:val="0"/>
          <w:sz w:val="20"/>
          <w:szCs w:val="20"/>
        </w:rPr>
        <w:t>(</w:t>
      </w:r>
      <w:proofErr w:type="gramEnd"/>
      <w:r w:rsidRPr="0079516B">
        <w:rPr>
          <w:rFonts w:ascii="Consolas" w:eastAsia="宋体" w:hAnsi="Consolas" w:cs="Consolas"/>
          <w:color w:val="990055"/>
          <w:kern w:val="0"/>
          <w:sz w:val="20"/>
          <w:szCs w:val="20"/>
        </w:rPr>
        <w:t>255</w:t>
      </w:r>
      <w:r w:rsidRPr="0079516B">
        <w:rPr>
          <w:rFonts w:ascii="Consolas" w:eastAsia="宋体" w:hAnsi="Consolas" w:cs="Consolas"/>
          <w:color w:val="999999"/>
          <w:kern w:val="0"/>
          <w:sz w:val="20"/>
          <w:szCs w:val="20"/>
        </w:rPr>
        <w:t>);</w:t>
      </w:r>
    </w:p>
    <w:p w:rsidR="0079516B" w:rsidRPr="0079516B" w:rsidRDefault="0079516B" w:rsidP="0079516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p>
    <w:p w:rsidR="0079516B" w:rsidRPr="0079516B" w:rsidRDefault="0079516B" w:rsidP="0079516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79516B">
        <w:rPr>
          <w:rFonts w:ascii="Consolas" w:eastAsia="宋体" w:hAnsi="Consolas" w:cs="Consolas"/>
          <w:color w:val="000000"/>
          <w:kern w:val="0"/>
          <w:sz w:val="20"/>
          <w:szCs w:val="20"/>
        </w:rPr>
        <w:t xml:space="preserve"> </w:t>
      </w:r>
      <w:r w:rsidRPr="0079516B">
        <w:rPr>
          <w:rFonts w:ascii="Consolas" w:eastAsia="宋体" w:hAnsi="Consolas" w:cs="Consolas"/>
          <w:color w:val="0077AA"/>
          <w:kern w:val="0"/>
          <w:sz w:val="20"/>
          <w:szCs w:val="20"/>
        </w:rPr>
        <w:t>SET</w:t>
      </w:r>
      <w:r w:rsidRPr="0079516B">
        <w:rPr>
          <w:rFonts w:ascii="Consolas" w:eastAsia="宋体" w:hAnsi="Consolas" w:cs="Consolas"/>
          <w:color w:val="000000"/>
          <w:kern w:val="0"/>
          <w:sz w:val="20"/>
          <w:szCs w:val="20"/>
        </w:rPr>
        <w:t xml:space="preserve"> x </w:t>
      </w:r>
      <w:r w:rsidRPr="0079516B">
        <w:rPr>
          <w:rFonts w:ascii="Consolas" w:eastAsia="宋体" w:hAnsi="Consolas" w:cs="Consolas"/>
          <w:color w:val="A67F59"/>
          <w:kern w:val="0"/>
          <w:sz w:val="20"/>
          <w:szCs w:val="20"/>
        </w:rPr>
        <w:t>=</w:t>
      </w:r>
      <w:r w:rsidRPr="0079516B">
        <w:rPr>
          <w:rFonts w:ascii="Consolas" w:eastAsia="宋体" w:hAnsi="Consolas" w:cs="Consolas"/>
          <w:color w:val="000000"/>
          <w:kern w:val="0"/>
          <w:sz w:val="20"/>
          <w:szCs w:val="20"/>
        </w:rPr>
        <w:t xml:space="preserve"> </w:t>
      </w:r>
      <w:r w:rsidRPr="0079516B">
        <w:rPr>
          <w:rFonts w:ascii="Consolas" w:eastAsia="宋体" w:hAnsi="Consolas" w:cs="Consolas"/>
          <w:color w:val="990055"/>
          <w:kern w:val="0"/>
          <w:sz w:val="20"/>
          <w:szCs w:val="20"/>
        </w:rPr>
        <w:t>1</w:t>
      </w:r>
      <w:r w:rsidRPr="0079516B">
        <w:rPr>
          <w:rFonts w:ascii="Consolas" w:eastAsia="宋体" w:hAnsi="Consolas" w:cs="Consolas"/>
          <w:color w:val="999999"/>
          <w:kern w:val="0"/>
          <w:sz w:val="20"/>
          <w:szCs w:val="20"/>
        </w:rPr>
        <w:t>;</w:t>
      </w:r>
    </w:p>
    <w:p w:rsidR="0079516B" w:rsidRPr="0079516B" w:rsidRDefault="0079516B" w:rsidP="0079516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79516B">
        <w:rPr>
          <w:rFonts w:ascii="Consolas" w:eastAsia="宋体" w:hAnsi="Consolas" w:cs="Consolas"/>
          <w:color w:val="000000"/>
          <w:kern w:val="0"/>
          <w:sz w:val="20"/>
          <w:szCs w:val="20"/>
        </w:rPr>
        <w:t xml:space="preserve">        </w:t>
      </w:r>
      <w:r w:rsidRPr="0079516B">
        <w:rPr>
          <w:rFonts w:ascii="Consolas" w:eastAsia="宋体" w:hAnsi="Consolas" w:cs="Consolas"/>
          <w:color w:val="0077AA"/>
          <w:kern w:val="0"/>
          <w:sz w:val="20"/>
          <w:szCs w:val="20"/>
        </w:rPr>
        <w:t>SET</w:t>
      </w:r>
      <w:r w:rsidRPr="0079516B">
        <w:rPr>
          <w:rFonts w:ascii="Consolas" w:eastAsia="宋体" w:hAnsi="Consolas" w:cs="Consolas"/>
          <w:color w:val="000000"/>
          <w:kern w:val="0"/>
          <w:sz w:val="20"/>
          <w:szCs w:val="20"/>
        </w:rPr>
        <w:t xml:space="preserve"> str </w:t>
      </w:r>
      <w:proofErr w:type="gramStart"/>
      <w:r w:rsidRPr="0079516B">
        <w:rPr>
          <w:rFonts w:ascii="Consolas" w:eastAsia="宋体" w:hAnsi="Consolas" w:cs="Consolas"/>
          <w:color w:val="A67F59"/>
          <w:kern w:val="0"/>
          <w:sz w:val="20"/>
          <w:szCs w:val="20"/>
        </w:rPr>
        <w:t>=</w:t>
      </w:r>
      <w:r w:rsidRPr="0079516B">
        <w:rPr>
          <w:rFonts w:ascii="Consolas" w:eastAsia="宋体" w:hAnsi="Consolas" w:cs="Consolas"/>
          <w:color w:val="000000"/>
          <w:kern w:val="0"/>
          <w:sz w:val="20"/>
          <w:szCs w:val="20"/>
        </w:rPr>
        <w:t xml:space="preserve">  </w:t>
      </w:r>
      <w:r w:rsidRPr="0079516B">
        <w:rPr>
          <w:rFonts w:ascii="Consolas" w:eastAsia="宋体" w:hAnsi="Consolas" w:cs="Consolas"/>
          <w:color w:val="669900"/>
          <w:kern w:val="0"/>
          <w:sz w:val="20"/>
          <w:szCs w:val="20"/>
        </w:rPr>
        <w:t>''</w:t>
      </w:r>
      <w:r w:rsidRPr="0079516B">
        <w:rPr>
          <w:rFonts w:ascii="Consolas" w:eastAsia="宋体" w:hAnsi="Consolas" w:cs="Consolas"/>
          <w:color w:val="999999"/>
          <w:kern w:val="0"/>
          <w:sz w:val="20"/>
          <w:szCs w:val="20"/>
        </w:rPr>
        <w:t>;</w:t>
      </w:r>
      <w:proofErr w:type="gramEnd"/>
    </w:p>
    <w:p w:rsidR="0079516B" w:rsidRPr="0079516B" w:rsidRDefault="0079516B" w:rsidP="0079516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p>
    <w:p w:rsidR="0079516B" w:rsidRPr="0079516B" w:rsidRDefault="0079516B" w:rsidP="0079516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79516B">
        <w:rPr>
          <w:rFonts w:ascii="Consolas" w:eastAsia="宋体" w:hAnsi="Consolas" w:cs="Consolas"/>
          <w:color w:val="000000"/>
          <w:kern w:val="0"/>
          <w:sz w:val="20"/>
          <w:szCs w:val="20"/>
        </w:rPr>
        <w:t xml:space="preserve"> REPEAT</w:t>
      </w:r>
    </w:p>
    <w:p w:rsidR="0079516B" w:rsidRPr="0079516B" w:rsidRDefault="0079516B" w:rsidP="0079516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79516B">
        <w:rPr>
          <w:rFonts w:ascii="Consolas" w:eastAsia="宋体" w:hAnsi="Consolas" w:cs="Consolas"/>
          <w:color w:val="000000"/>
          <w:kern w:val="0"/>
          <w:sz w:val="20"/>
          <w:szCs w:val="20"/>
        </w:rPr>
        <w:t xml:space="preserve"> </w:t>
      </w:r>
      <w:proofErr w:type="gramStart"/>
      <w:r w:rsidRPr="0079516B">
        <w:rPr>
          <w:rFonts w:ascii="Consolas" w:eastAsia="宋体" w:hAnsi="Consolas" w:cs="Consolas"/>
          <w:color w:val="0077AA"/>
          <w:kern w:val="0"/>
          <w:sz w:val="20"/>
          <w:szCs w:val="20"/>
        </w:rPr>
        <w:t>SET</w:t>
      </w:r>
      <w:r w:rsidRPr="0079516B">
        <w:rPr>
          <w:rFonts w:ascii="Consolas" w:eastAsia="宋体" w:hAnsi="Consolas" w:cs="Consolas"/>
          <w:color w:val="000000"/>
          <w:kern w:val="0"/>
          <w:sz w:val="20"/>
          <w:szCs w:val="20"/>
        </w:rPr>
        <w:t xml:space="preserve">  str</w:t>
      </w:r>
      <w:proofErr w:type="gramEnd"/>
      <w:r w:rsidRPr="0079516B">
        <w:rPr>
          <w:rFonts w:ascii="Consolas" w:eastAsia="宋体" w:hAnsi="Consolas" w:cs="Consolas"/>
          <w:color w:val="000000"/>
          <w:kern w:val="0"/>
          <w:sz w:val="20"/>
          <w:szCs w:val="20"/>
        </w:rPr>
        <w:t xml:space="preserve"> </w:t>
      </w:r>
      <w:r w:rsidRPr="0079516B">
        <w:rPr>
          <w:rFonts w:ascii="Consolas" w:eastAsia="宋体" w:hAnsi="Consolas" w:cs="Consolas"/>
          <w:color w:val="A67F59"/>
          <w:kern w:val="0"/>
          <w:sz w:val="20"/>
          <w:szCs w:val="20"/>
        </w:rPr>
        <w:t>=</w:t>
      </w:r>
      <w:r w:rsidRPr="0079516B">
        <w:rPr>
          <w:rFonts w:ascii="Consolas" w:eastAsia="宋体" w:hAnsi="Consolas" w:cs="Consolas"/>
          <w:color w:val="000000"/>
          <w:kern w:val="0"/>
          <w:sz w:val="20"/>
          <w:szCs w:val="20"/>
        </w:rPr>
        <w:t xml:space="preserve"> CONCAT</w:t>
      </w:r>
      <w:r w:rsidRPr="0079516B">
        <w:rPr>
          <w:rFonts w:ascii="Consolas" w:eastAsia="宋体" w:hAnsi="Consolas" w:cs="Consolas"/>
          <w:color w:val="999999"/>
          <w:kern w:val="0"/>
          <w:sz w:val="20"/>
          <w:szCs w:val="20"/>
        </w:rPr>
        <w:t>(</w:t>
      </w:r>
      <w:r w:rsidRPr="0079516B">
        <w:rPr>
          <w:rFonts w:ascii="Consolas" w:eastAsia="宋体" w:hAnsi="Consolas" w:cs="Consolas"/>
          <w:color w:val="000000"/>
          <w:kern w:val="0"/>
          <w:sz w:val="20"/>
          <w:szCs w:val="20"/>
        </w:rPr>
        <w:t>str</w:t>
      </w:r>
      <w:r w:rsidRPr="0079516B">
        <w:rPr>
          <w:rFonts w:ascii="Consolas" w:eastAsia="宋体" w:hAnsi="Consolas" w:cs="Consolas"/>
          <w:color w:val="999999"/>
          <w:kern w:val="0"/>
          <w:sz w:val="20"/>
          <w:szCs w:val="20"/>
        </w:rPr>
        <w:t>,</w:t>
      </w:r>
      <w:r w:rsidRPr="0079516B">
        <w:rPr>
          <w:rFonts w:ascii="Consolas" w:eastAsia="宋体" w:hAnsi="Consolas" w:cs="Consolas"/>
          <w:color w:val="000000"/>
          <w:kern w:val="0"/>
          <w:sz w:val="20"/>
          <w:szCs w:val="20"/>
        </w:rPr>
        <w:t>x</w:t>
      </w:r>
      <w:r w:rsidRPr="0079516B">
        <w:rPr>
          <w:rFonts w:ascii="Consolas" w:eastAsia="宋体" w:hAnsi="Consolas" w:cs="Consolas"/>
          <w:color w:val="999999"/>
          <w:kern w:val="0"/>
          <w:sz w:val="20"/>
          <w:szCs w:val="20"/>
        </w:rPr>
        <w:t>,</w:t>
      </w:r>
      <w:r w:rsidRPr="0079516B">
        <w:rPr>
          <w:rFonts w:ascii="Consolas" w:eastAsia="宋体" w:hAnsi="Consolas" w:cs="Consolas"/>
          <w:color w:val="669900"/>
          <w:kern w:val="0"/>
          <w:sz w:val="20"/>
          <w:szCs w:val="20"/>
        </w:rPr>
        <w:t>','</w:t>
      </w:r>
      <w:r w:rsidRPr="0079516B">
        <w:rPr>
          <w:rFonts w:ascii="Consolas" w:eastAsia="宋体" w:hAnsi="Consolas" w:cs="Consolas"/>
          <w:color w:val="999999"/>
          <w:kern w:val="0"/>
          <w:sz w:val="20"/>
          <w:szCs w:val="20"/>
        </w:rPr>
        <w:t>);</w:t>
      </w:r>
    </w:p>
    <w:p w:rsidR="0079516B" w:rsidRPr="0079516B" w:rsidRDefault="0079516B" w:rsidP="0079516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79516B">
        <w:rPr>
          <w:rFonts w:ascii="Consolas" w:eastAsia="宋体" w:hAnsi="Consolas" w:cs="Consolas"/>
          <w:color w:val="000000"/>
          <w:kern w:val="0"/>
          <w:sz w:val="20"/>
          <w:szCs w:val="20"/>
        </w:rPr>
        <w:t xml:space="preserve"> </w:t>
      </w:r>
      <w:proofErr w:type="gramStart"/>
      <w:r w:rsidRPr="0079516B">
        <w:rPr>
          <w:rFonts w:ascii="Consolas" w:eastAsia="宋体" w:hAnsi="Consolas" w:cs="Consolas"/>
          <w:color w:val="0077AA"/>
          <w:kern w:val="0"/>
          <w:sz w:val="20"/>
          <w:szCs w:val="20"/>
        </w:rPr>
        <w:t>SET</w:t>
      </w:r>
      <w:r w:rsidRPr="0079516B">
        <w:rPr>
          <w:rFonts w:ascii="Consolas" w:eastAsia="宋体" w:hAnsi="Consolas" w:cs="Consolas"/>
          <w:color w:val="000000"/>
          <w:kern w:val="0"/>
          <w:sz w:val="20"/>
          <w:szCs w:val="20"/>
        </w:rPr>
        <w:t xml:space="preserve">  x</w:t>
      </w:r>
      <w:proofErr w:type="gramEnd"/>
      <w:r w:rsidRPr="0079516B">
        <w:rPr>
          <w:rFonts w:ascii="Consolas" w:eastAsia="宋体" w:hAnsi="Consolas" w:cs="Consolas"/>
          <w:color w:val="000000"/>
          <w:kern w:val="0"/>
          <w:sz w:val="20"/>
          <w:szCs w:val="20"/>
        </w:rPr>
        <w:t xml:space="preserve"> </w:t>
      </w:r>
      <w:r w:rsidRPr="0079516B">
        <w:rPr>
          <w:rFonts w:ascii="Consolas" w:eastAsia="宋体" w:hAnsi="Consolas" w:cs="Consolas"/>
          <w:color w:val="A67F59"/>
          <w:kern w:val="0"/>
          <w:sz w:val="20"/>
          <w:szCs w:val="20"/>
        </w:rPr>
        <w:t>=</w:t>
      </w:r>
      <w:r w:rsidRPr="0079516B">
        <w:rPr>
          <w:rFonts w:ascii="Consolas" w:eastAsia="宋体" w:hAnsi="Consolas" w:cs="Consolas"/>
          <w:color w:val="000000"/>
          <w:kern w:val="0"/>
          <w:sz w:val="20"/>
          <w:szCs w:val="20"/>
        </w:rPr>
        <w:t xml:space="preserve"> x </w:t>
      </w:r>
      <w:r w:rsidRPr="0079516B">
        <w:rPr>
          <w:rFonts w:ascii="Consolas" w:eastAsia="宋体" w:hAnsi="Consolas" w:cs="Consolas"/>
          <w:color w:val="A67F59"/>
          <w:kern w:val="0"/>
          <w:sz w:val="20"/>
          <w:szCs w:val="20"/>
        </w:rPr>
        <w:t>+</w:t>
      </w:r>
      <w:r w:rsidRPr="0079516B">
        <w:rPr>
          <w:rFonts w:ascii="Consolas" w:eastAsia="宋体" w:hAnsi="Consolas" w:cs="Consolas"/>
          <w:color w:val="000000"/>
          <w:kern w:val="0"/>
          <w:sz w:val="20"/>
          <w:szCs w:val="20"/>
        </w:rPr>
        <w:t xml:space="preserve"> </w:t>
      </w:r>
      <w:r w:rsidRPr="0079516B">
        <w:rPr>
          <w:rFonts w:ascii="Consolas" w:eastAsia="宋体" w:hAnsi="Consolas" w:cs="Consolas"/>
          <w:color w:val="990055"/>
          <w:kern w:val="0"/>
          <w:sz w:val="20"/>
          <w:szCs w:val="20"/>
        </w:rPr>
        <w:t>1</w:t>
      </w:r>
      <w:r w:rsidRPr="0079516B">
        <w:rPr>
          <w:rFonts w:ascii="Consolas" w:eastAsia="宋体" w:hAnsi="Consolas" w:cs="Consolas"/>
          <w:color w:val="999999"/>
          <w:kern w:val="0"/>
          <w:sz w:val="20"/>
          <w:szCs w:val="20"/>
        </w:rPr>
        <w:t>;</w:t>
      </w:r>
      <w:r w:rsidRPr="0079516B">
        <w:rPr>
          <w:rFonts w:ascii="Consolas" w:eastAsia="宋体" w:hAnsi="Consolas" w:cs="Consolas"/>
          <w:color w:val="000000"/>
          <w:kern w:val="0"/>
          <w:sz w:val="20"/>
          <w:szCs w:val="20"/>
        </w:rPr>
        <w:t xml:space="preserve"> </w:t>
      </w:r>
    </w:p>
    <w:p w:rsidR="0079516B" w:rsidRPr="0079516B" w:rsidRDefault="0079516B" w:rsidP="0079516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79516B">
        <w:rPr>
          <w:rFonts w:ascii="Consolas" w:eastAsia="宋体" w:hAnsi="Consolas" w:cs="Consolas"/>
          <w:color w:val="000000"/>
          <w:kern w:val="0"/>
          <w:sz w:val="20"/>
          <w:szCs w:val="20"/>
        </w:rPr>
        <w:t xml:space="preserve">        UNTIL </w:t>
      </w:r>
      <w:proofErr w:type="gramStart"/>
      <w:r w:rsidRPr="0079516B">
        <w:rPr>
          <w:rFonts w:ascii="Consolas" w:eastAsia="宋体" w:hAnsi="Consolas" w:cs="Consolas"/>
          <w:color w:val="000000"/>
          <w:kern w:val="0"/>
          <w:sz w:val="20"/>
          <w:szCs w:val="20"/>
        </w:rPr>
        <w:t xml:space="preserve">x  </w:t>
      </w:r>
      <w:r w:rsidRPr="0079516B">
        <w:rPr>
          <w:rFonts w:ascii="Consolas" w:eastAsia="宋体" w:hAnsi="Consolas" w:cs="Consolas"/>
          <w:color w:val="A67F59"/>
          <w:kern w:val="0"/>
          <w:sz w:val="20"/>
          <w:szCs w:val="20"/>
        </w:rPr>
        <w:t>&gt;</w:t>
      </w:r>
      <w:proofErr w:type="gramEnd"/>
      <w:r w:rsidRPr="0079516B">
        <w:rPr>
          <w:rFonts w:ascii="Consolas" w:eastAsia="宋体" w:hAnsi="Consolas" w:cs="Consolas"/>
          <w:color w:val="000000"/>
          <w:kern w:val="0"/>
          <w:sz w:val="20"/>
          <w:szCs w:val="20"/>
        </w:rPr>
        <w:t xml:space="preserve"> </w:t>
      </w:r>
      <w:r w:rsidRPr="0079516B">
        <w:rPr>
          <w:rFonts w:ascii="Consolas" w:eastAsia="宋体" w:hAnsi="Consolas" w:cs="Consolas"/>
          <w:color w:val="990055"/>
          <w:kern w:val="0"/>
          <w:sz w:val="20"/>
          <w:szCs w:val="20"/>
        </w:rPr>
        <w:t>5</w:t>
      </w:r>
    </w:p>
    <w:p w:rsidR="0079516B" w:rsidRPr="0079516B" w:rsidRDefault="0079516B" w:rsidP="0079516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79516B">
        <w:rPr>
          <w:rFonts w:ascii="Consolas" w:eastAsia="宋体" w:hAnsi="Consolas" w:cs="Consolas"/>
          <w:color w:val="000000"/>
          <w:kern w:val="0"/>
          <w:sz w:val="20"/>
          <w:szCs w:val="20"/>
        </w:rPr>
        <w:t xml:space="preserve">        </w:t>
      </w:r>
      <w:r w:rsidRPr="0079516B">
        <w:rPr>
          <w:rFonts w:ascii="Consolas" w:eastAsia="宋体" w:hAnsi="Consolas" w:cs="Consolas"/>
          <w:color w:val="0077AA"/>
          <w:kern w:val="0"/>
          <w:sz w:val="20"/>
          <w:szCs w:val="20"/>
        </w:rPr>
        <w:t>END</w:t>
      </w:r>
      <w:r w:rsidRPr="0079516B">
        <w:rPr>
          <w:rFonts w:ascii="Consolas" w:eastAsia="宋体" w:hAnsi="Consolas" w:cs="Consolas"/>
          <w:color w:val="000000"/>
          <w:kern w:val="0"/>
          <w:sz w:val="20"/>
          <w:szCs w:val="20"/>
        </w:rPr>
        <w:t xml:space="preserve"> REPEAT</w:t>
      </w:r>
      <w:r w:rsidRPr="0079516B">
        <w:rPr>
          <w:rFonts w:ascii="Consolas" w:eastAsia="宋体" w:hAnsi="Consolas" w:cs="Consolas"/>
          <w:color w:val="999999"/>
          <w:kern w:val="0"/>
          <w:sz w:val="20"/>
          <w:szCs w:val="20"/>
        </w:rPr>
        <w:t>;</w:t>
      </w:r>
    </w:p>
    <w:p w:rsidR="0079516B" w:rsidRPr="0079516B" w:rsidRDefault="0079516B" w:rsidP="0079516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p>
    <w:p w:rsidR="0079516B" w:rsidRPr="0079516B" w:rsidRDefault="0079516B" w:rsidP="0079516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79516B">
        <w:rPr>
          <w:rFonts w:ascii="Consolas" w:eastAsia="宋体" w:hAnsi="Consolas" w:cs="Consolas"/>
          <w:color w:val="000000"/>
          <w:kern w:val="0"/>
          <w:sz w:val="20"/>
          <w:szCs w:val="20"/>
        </w:rPr>
        <w:t xml:space="preserve">        </w:t>
      </w:r>
      <w:r w:rsidRPr="0079516B">
        <w:rPr>
          <w:rFonts w:ascii="Consolas" w:eastAsia="宋体" w:hAnsi="Consolas" w:cs="Consolas"/>
          <w:color w:val="0077AA"/>
          <w:kern w:val="0"/>
          <w:sz w:val="20"/>
          <w:szCs w:val="20"/>
        </w:rPr>
        <w:t>SELECT</w:t>
      </w:r>
      <w:r w:rsidRPr="0079516B">
        <w:rPr>
          <w:rFonts w:ascii="Consolas" w:eastAsia="宋体" w:hAnsi="Consolas" w:cs="Consolas"/>
          <w:color w:val="000000"/>
          <w:kern w:val="0"/>
          <w:sz w:val="20"/>
          <w:szCs w:val="20"/>
        </w:rPr>
        <w:t xml:space="preserve"> </w:t>
      </w:r>
      <w:proofErr w:type="gramStart"/>
      <w:r w:rsidRPr="0079516B">
        <w:rPr>
          <w:rFonts w:ascii="Consolas" w:eastAsia="宋体" w:hAnsi="Consolas" w:cs="Consolas"/>
          <w:color w:val="000000"/>
          <w:kern w:val="0"/>
          <w:sz w:val="20"/>
          <w:szCs w:val="20"/>
        </w:rPr>
        <w:t>str</w:t>
      </w:r>
      <w:proofErr w:type="gramEnd"/>
      <w:r w:rsidRPr="0079516B">
        <w:rPr>
          <w:rFonts w:ascii="Consolas" w:eastAsia="宋体" w:hAnsi="Consolas" w:cs="Consolas"/>
          <w:color w:val="999999"/>
          <w:kern w:val="0"/>
          <w:sz w:val="20"/>
          <w:szCs w:val="20"/>
        </w:rPr>
        <w:t>;</w:t>
      </w:r>
    </w:p>
    <w:p w:rsidR="0079516B" w:rsidRPr="0079516B" w:rsidRDefault="0079516B" w:rsidP="0079516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79516B">
        <w:rPr>
          <w:rFonts w:ascii="Consolas" w:eastAsia="宋体" w:hAnsi="Consolas" w:cs="Consolas"/>
          <w:color w:val="000000"/>
          <w:kern w:val="0"/>
          <w:sz w:val="20"/>
          <w:szCs w:val="20"/>
        </w:rPr>
        <w:t xml:space="preserve"> </w:t>
      </w:r>
      <w:r w:rsidRPr="0079516B">
        <w:rPr>
          <w:rFonts w:ascii="Consolas" w:eastAsia="宋体" w:hAnsi="Consolas" w:cs="Consolas"/>
          <w:color w:val="0077AA"/>
          <w:kern w:val="0"/>
          <w:sz w:val="20"/>
          <w:szCs w:val="20"/>
        </w:rPr>
        <w:t>END</w:t>
      </w:r>
      <w:r w:rsidRPr="0079516B">
        <w:rPr>
          <w:rFonts w:ascii="Consolas" w:eastAsia="宋体" w:hAnsi="Consolas" w:cs="Consolas"/>
          <w:color w:val="000000"/>
          <w:kern w:val="0"/>
          <w:sz w:val="20"/>
          <w:szCs w:val="20"/>
        </w:rPr>
        <w:t>$$</w:t>
      </w:r>
    </w:p>
    <w:p w:rsidR="0079516B" w:rsidRPr="0079516B" w:rsidRDefault="0079516B" w:rsidP="0079516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0"/>
          <w:szCs w:val="20"/>
        </w:rPr>
      </w:pPr>
      <w:proofErr w:type="gramStart"/>
      <w:r w:rsidRPr="0079516B">
        <w:rPr>
          <w:rFonts w:ascii="Consolas" w:eastAsia="宋体" w:hAnsi="Consolas" w:cs="Consolas"/>
          <w:color w:val="0077AA"/>
          <w:kern w:val="0"/>
          <w:sz w:val="20"/>
          <w:szCs w:val="20"/>
        </w:rPr>
        <w:t>DELIMITER</w:t>
      </w:r>
      <w:r w:rsidRPr="0079516B">
        <w:rPr>
          <w:rFonts w:ascii="Consolas" w:eastAsia="宋体" w:hAnsi="Consolas" w:cs="Consolas"/>
          <w:color w:val="000000"/>
          <w:kern w:val="0"/>
          <w:sz w:val="20"/>
          <w:szCs w:val="20"/>
        </w:rPr>
        <w:t xml:space="preserve"> </w:t>
      </w:r>
      <w:r w:rsidRPr="0079516B">
        <w:rPr>
          <w:rFonts w:ascii="Consolas" w:eastAsia="宋体" w:hAnsi="Consolas" w:cs="Consolas"/>
          <w:color w:val="999999"/>
          <w:kern w:val="0"/>
          <w:sz w:val="20"/>
          <w:szCs w:val="20"/>
        </w:rPr>
        <w:t>;</w:t>
      </w:r>
      <w:proofErr w:type="gramEnd"/>
    </w:p>
    <w:p w:rsidR="0079516B" w:rsidRPr="0079516B" w:rsidRDefault="0079516B" w:rsidP="0079516B"/>
    <w:p w:rsidR="0079516B" w:rsidRPr="0079516B" w:rsidRDefault="0079516B" w:rsidP="0079516B">
      <w:pPr>
        <w:widowControl/>
        <w:shd w:val="clear" w:color="auto" w:fill="FFFFFF"/>
        <w:spacing w:after="120"/>
        <w:jc w:val="left"/>
        <w:rPr>
          <w:rFonts w:ascii="Helvetica" w:eastAsia="宋体" w:hAnsi="Helvetica" w:cs="Helvetica"/>
          <w:color w:val="333344"/>
          <w:kern w:val="0"/>
          <w:sz w:val="23"/>
          <w:szCs w:val="23"/>
        </w:rPr>
      </w:pPr>
      <w:r w:rsidRPr="0079516B">
        <w:rPr>
          <w:rFonts w:ascii="Helvetica" w:eastAsia="宋体" w:hAnsi="Helvetica" w:cs="Helvetica"/>
          <w:color w:val="333344"/>
          <w:kern w:val="0"/>
          <w:sz w:val="23"/>
          <w:szCs w:val="23"/>
        </w:rPr>
        <w:t>要注意的是</w:t>
      </w:r>
      <w:r w:rsidRPr="0079516B">
        <w:rPr>
          <w:rFonts w:ascii="Consolas" w:eastAsia="宋体" w:hAnsi="Consolas" w:cs="Consolas"/>
          <w:color w:val="C7254E"/>
          <w:kern w:val="0"/>
          <w:sz w:val="23"/>
          <w:szCs w:val="23"/>
          <w:shd w:val="clear" w:color="auto" w:fill="F9F2F4"/>
        </w:rPr>
        <w:t>UNTIL</w:t>
      </w:r>
      <w:r w:rsidRPr="0079516B">
        <w:rPr>
          <w:rFonts w:ascii="Helvetica" w:eastAsia="宋体" w:hAnsi="Helvetica" w:cs="Helvetica"/>
          <w:color w:val="333344"/>
          <w:kern w:val="0"/>
          <w:sz w:val="23"/>
          <w:szCs w:val="23"/>
        </w:rPr>
        <w:t>表达式中没有分号</w:t>
      </w:r>
      <w:r w:rsidRPr="0079516B">
        <w:rPr>
          <w:rFonts w:ascii="Helvetica" w:eastAsia="宋体" w:hAnsi="Helvetica" w:cs="Helvetica"/>
          <w:color w:val="333344"/>
          <w:kern w:val="0"/>
          <w:sz w:val="23"/>
          <w:szCs w:val="23"/>
        </w:rPr>
        <w:t>(</w:t>
      </w:r>
      <w:r w:rsidRPr="0079516B">
        <w:rPr>
          <w:rFonts w:ascii="Consolas" w:eastAsia="宋体" w:hAnsi="Consolas" w:cs="Consolas"/>
          <w:color w:val="C7254E"/>
          <w:kern w:val="0"/>
          <w:sz w:val="23"/>
          <w:szCs w:val="23"/>
          <w:shd w:val="clear" w:color="auto" w:fill="F9F2F4"/>
        </w:rPr>
        <w:t>;</w:t>
      </w:r>
      <w:r w:rsidRPr="0079516B">
        <w:rPr>
          <w:rFonts w:ascii="Helvetica" w:eastAsia="宋体" w:hAnsi="Helvetica" w:cs="Helvetica"/>
          <w:color w:val="333344"/>
          <w:kern w:val="0"/>
          <w:sz w:val="23"/>
          <w:szCs w:val="23"/>
        </w:rPr>
        <w:t>)</w:t>
      </w:r>
      <w:r w:rsidRPr="0079516B">
        <w:rPr>
          <w:rFonts w:ascii="Helvetica" w:eastAsia="宋体" w:hAnsi="Helvetica" w:cs="Helvetica"/>
          <w:color w:val="333344"/>
          <w:kern w:val="0"/>
          <w:sz w:val="23"/>
          <w:szCs w:val="23"/>
        </w:rPr>
        <w:t>。</w:t>
      </w:r>
    </w:p>
    <w:p w:rsidR="0079516B" w:rsidRPr="0079516B" w:rsidRDefault="0079516B" w:rsidP="0079516B">
      <w:pPr>
        <w:widowControl/>
        <w:shd w:val="clear" w:color="auto" w:fill="FFFFFF"/>
        <w:spacing w:after="120"/>
        <w:jc w:val="left"/>
        <w:rPr>
          <w:rFonts w:ascii="Helvetica" w:eastAsia="宋体" w:hAnsi="Helvetica" w:cs="Helvetica"/>
          <w:color w:val="333344"/>
          <w:kern w:val="0"/>
          <w:sz w:val="23"/>
          <w:szCs w:val="23"/>
        </w:rPr>
      </w:pPr>
      <w:r w:rsidRPr="0079516B">
        <w:rPr>
          <w:rFonts w:ascii="Helvetica" w:eastAsia="宋体" w:hAnsi="Helvetica" w:cs="Helvetica"/>
          <w:color w:val="333344"/>
          <w:kern w:val="0"/>
          <w:sz w:val="23"/>
          <w:szCs w:val="23"/>
        </w:rPr>
        <w:t>执行上面查询语句，得到以下结果</w:t>
      </w:r>
      <w:r w:rsidRPr="0079516B">
        <w:rPr>
          <w:rFonts w:ascii="Helvetica" w:eastAsia="宋体" w:hAnsi="Helvetica" w:cs="Helvetica"/>
          <w:color w:val="333344"/>
          <w:kern w:val="0"/>
          <w:sz w:val="23"/>
          <w:szCs w:val="23"/>
        </w:rPr>
        <w:t xml:space="preserve"> -</w:t>
      </w:r>
    </w:p>
    <w:p w:rsidR="0079516B" w:rsidRPr="0079516B" w:rsidRDefault="0079516B" w:rsidP="0079516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proofErr w:type="gramStart"/>
      <w:r w:rsidRPr="0079516B">
        <w:rPr>
          <w:rFonts w:ascii="Consolas" w:eastAsia="宋体" w:hAnsi="Consolas" w:cs="Consolas"/>
          <w:color w:val="000000"/>
          <w:kern w:val="0"/>
          <w:sz w:val="20"/>
          <w:szCs w:val="20"/>
        </w:rPr>
        <w:t>mysql</w:t>
      </w:r>
      <w:proofErr w:type="gramEnd"/>
      <w:r w:rsidRPr="0079516B">
        <w:rPr>
          <w:rFonts w:ascii="Consolas" w:eastAsia="宋体" w:hAnsi="Consolas" w:cs="Consolas"/>
          <w:color w:val="A67F59"/>
          <w:kern w:val="0"/>
          <w:sz w:val="20"/>
          <w:szCs w:val="20"/>
        </w:rPr>
        <w:t>&gt;</w:t>
      </w:r>
      <w:r w:rsidRPr="0079516B">
        <w:rPr>
          <w:rFonts w:ascii="Consolas" w:eastAsia="宋体" w:hAnsi="Consolas" w:cs="Consolas"/>
          <w:color w:val="000000"/>
          <w:kern w:val="0"/>
          <w:sz w:val="20"/>
          <w:szCs w:val="20"/>
        </w:rPr>
        <w:t xml:space="preserve"> </w:t>
      </w:r>
      <w:r w:rsidRPr="0079516B">
        <w:rPr>
          <w:rFonts w:ascii="Consolas" w:eastAsia="宋体" w:hAnsi="Consolas" w:cs="Consolas"/>
          <w:color w:val="0077AA"/>
          <w:kern w:val="0"/>
          <w:sz w:val="20"/>
          <w:szCs w:val="20"/>
        </w:rPr>
        <w:t>CALL</w:t>
      </w:r>
      <w:r w:rsidRPr="0079516B">
        <w:rPr>
          <w:rFonts w:ascii="Consolas" w:eastAsia="宋体" w:hAnsi="Consolas" w:cs="Consolas"/>
          <w:color w:val="000000"/>
          <w:kern w:val="0"/>
          <w:sz w:val="20"/>
          <w:szCs w:val="20"/>
        </w:rPr>
        <w:t xml:space="preserve"> mysql_test_repeat_loop</w:t>
      </w:r>
      <w:r w:rsidRPr="0079516B">
        <w:rPr>
          <w:rFonts w:ascii="Consolas" w:eastAsia="宋体" w:hAnsi="Consolas" w:cs="Consolas"/>
          <w:color w:val="999999"/>
          <w:kern w:val="0"/>
          <w:sz w:val="20"/>
          <w:szCs w:val="20"/>
        </w:rPr>
        <w:t>();</w:t>
      </w:r>
    </w:p>
    <w:p w:rsidR="0079516B" w:rsidRPr="0079516B" w:rsidRDefault="0079516B" w:rsidP="0079516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79516B">
        <w:rPr>
          <w:rFonts w:ascii="Consolas" w:eastAsia="宋体" w:hAnsi="Consolas" w:cs="Consolas"/>
          <w:color w:val="A67F59"/>
          <w:kern w:val="0"/>
          <w:sz w:val="20"/>
          <w:szCs w:val="20"/>
        </w:rPr>
        <w:t>+</w:t>
      </w:r>
      <w:r w:rsidRPr="0079516B">
        <w:rPr>
          <w:rFonts w:ascii="Consolas" w:eastAsia="宋体" w:hAnsi="Consolas" w:cs="Consolas"/>
          <w:color w:val="708090"/>
          <w:kern w:val="0"/>
          <w:sz w:val="20"/>
          <w:szCs w:val="20"/>
        </w:rPr>
        <w:t>------------+</w:t>
      </w:r>
    </w:p>
    <w:p w:rsidR="0079516B" w:rsidRPr="0079516B" w:rsidRDefault="0079516B" w:rsidP="0079516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79516B">
        <w:rPr>
          <w:rFonts w:ascii="Consolas" w:eastAsia="宋体" w:hAnsi="Consolas" w:cs="Consolas"/>
          <w:color w:val="A67F59"/>
          <w:kern w:val="0"/>
          <w:sz w:val="20"/>
          <w:szCs w:val="20"/>
        </w:rPr>
        <w:t>|</w:t>
      </w:r>
      <w:r w:rsidRPr="0079516B">
        <w:rPr>
          <w:rFonts w:ascii="Consolas" w:eastAsia="宋体" w:hAnsi="Consolas" w:cs="Consolas"/>
          <w:color w:val="000000"/>
          <w:kern w:val="0"/>
          <w:sz w:val="20"/>
          <w:szCs w:val="20"/>
        </w:rPr>
        <w:t xml:space="preserve"> </w:t>
      </w:r>
      <w:proofErr w:type="gramStart"/>
      <w:r w:rsidRPr="0079516B">
        <w:rPr>
          <w:rFonts w:ascii="Consolas" w:eastAsia="宋体" w:hAnsi="Consolas" w:cs="Consolas"/>
          <w:color w:val="000000"/>
          <w:kern w:val="0"/>
          <w:sz w:val="20"/>
          <w:szCs w:val="20"/>
        </w:rPr>
        <w:t>str</w:t>
      </w:r>
      <w:proofErr w:type="gramEnd"/>
      <w:r w:rsidRPr="0079516B">
        <w:rPr>
          <w:rFonts w:ascii="Consolas" w:eastAsia="宋体" w:hAnsi="Consolas" w:cs="Consolas"/>
          <w:color w:val="000000"/>
          <w:kern w:val="0"/>
          <w:sz w:val="20"/>
          <w:szCs w:val="20"/>
        </w:rPr>
        <w:t xml:space="preserve">        </w:t>
      </w:r>
      <w:r w:rsidRPr="0079516B">
        <w:rPr>
          <w:rFonts w:ascii="Consolas" w:eastAsia="宋体" w:hAnsi="Consolas" w:cs="Consolas"/>
          <w:color w:val="A67F59"/>
          <w:kern w:val="0"/>
          <w:sz w:val="20"/>
          <w:szCs w:val="20"/>
        </w:rPr>
        <w:t>|</w:t>
      </w:r>
    </w:p>
    <w:p w:rsidR="0079516B" w:rsidRPr="0079516B" w:rsidRDefault="0079516B" w:rsidP="0079516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79516B">
        <w:rPr>
          <w:rFonts w:ascii="Consolas" w:eastAsia="宋体" w:hAnsi="Consolas" w:cs="Consolas"/>
          <w:color w:val="A67F59"/>
          <w:kern w:val="0"/>
          <w:sz w:val="20"/>
          <w:szCs w:val="20"/>
        </w:rPr>
        <w:t>+</w:t>
      </w:r>
      <w:r w:rsidRPr="0079516B">
        <w:rPr>
          <w:rFonts w:ascii="Consolas" w:eastAsia="宋体" w:hAnsi="Consolas" w:cs="Consolas"/>
          <w:color w:val="708090"/>
          <w:kern w:val="0"/>
          <w:sz w:val="20"/>
          <w:szCs w:val="20"/>
        </w:rPr>
        <w:t>------------+</w:t>
      </w:r>
    </w:p>
    <w:p w:rsidR="0079516B" w:rsidRPr="0079516B" w:rsidRDefault="0079516B" w:rsidP="0079516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79516B">
        <w:rPr>
          <w:rFonts w:ascii="Consolas" w:eastAsia="宋体" w:hAnsi="Consolas" w:cs="Consolas"/>
          <w:color w:val="A67F59"/>
          <w:kern w:val="0"/>
          <w:sz w:val="20"/>
          <w:szCs w:val="20"/>
        </w:rPr>
        <w:t>|</w:t>
      </w:r>
      <w:r w:rsidRPr="0079516B">
        <w:rPr>
          <w:rFonts w:ascii="Consolas" w:eastAsia="宋体" w:hAnsi="Consolas" w:cs="Consolas"/>
          <w:color w:val="000000"/>
          <w:kern w:val="0"/>
          <w:sz w:val="20"/>
          <w:szCs w:val="20"/>
        </w:rPr>
        <w:t xml:space="preserve"> </w:t>
      </w:r>
      <w:r w:rsidRPr="0079516B">
        <w:rPr>
          <w:rFonts w:ascii="Consolas" w:eastAsia="宋体" w:hAnsi="Consolas" w:cs="Consolas"/>
          <w:color w:val="990055"/>
          <w:kern w:val="0"/>
          <w:sz w:val="20"/>
          <w:szCs w:val="20"/>
        </w:rPr>
        <w:t>1</w:t>
      </w:r>
      <w:proofErr w:type="gramStart"/>
      <w:r w:rsidRPr="0079516B">
        <w:rPr>
          <w:rFonts w:ascii="Consolas" w:eastAsia="宋体" w:hAnsi="Consolas" w:cs="Consolas"/>
          <w:color w:val="999999"/>
          <w:kern w:val="0"/>
          <w:sz w:val="20"/>
          <w:szCs w:val="20"/>
        </w:rPr>
        <w:t>,</w:t>
      </w:r>
      <w:r w:rsidRPr="0079516B">
        <w:rPr>
          <w:rFonts w:ascii="Consolas" w:eastAsia="宋体" w:hAnsi="Consolas" w:cs="Consolas"/>
          <w:color w:val="990055"/>
          <w:kern w:val="0"/>
          <w:sz w:val="20"/>
          <w:szCs w:val="20"/>
        </w:rPr>
        <w:t>2</w:t>
      </w:r>
      <w:r w:rsidRPr="0079516B">
        <w:rPr>
          <w:rFonts w:ascii="Consolas" w:eastAsia="宋体" w:hAnsi="Consolas" w:cs="Consolas"/>
          <w:color w:val="999999"/>
          <w:kern w:val="0"/>
          <w:sz w:val="20"/>
          <w:szCs w:val="20"/>
        </w:rPr>
        <w:t>,</w:t>
      </w:r>
      <w:r w:rsidRPr="0079516B">
        <w:rPr>
          <w:rFonts w:ascii="Consolas" w:eastAsia="宋体" w:hAnsi="Consolas" w:cs="Consolas"/>
          <w:color w:val="990055"/>
          <w:kern w:val="0"/>
          <w:sz w:val="20"/>
          <w:szCs w:val="20"/>
        </w:rPr>
        <w:t>3</w:t>
      </w:r>
      <w:r w:rsidRPr="0079516B">
        <w:rPr>
          <w:rFonts w:ascii="Consolas" w:eastAsia="宋体" w:hAnsi="Consolas" w:cs="Consolas"/>
          <w:color w:val="999999"/>
          <w:kern w:val="0"/>
          <w:sz w:val="20"/>
          <w:szCs w:val="20"/>
        </w:rPr>
        <w:t>,</w:t>
      </w:r>
      <w:r w:rsidRPr="0079516B">
        <w:rPr>
          <w:rFonts w:ascii="Consolas" w:eastAsia="宋体" w:hAnsi="Consolas" w:cs="Consolas"/>
          <w:color w:val="990055"/>
          <w:kern w:val="0"/>
          <w:sz w:val="20"/>
          <w:szCs w:val="20"/>
        </w:rPr>
        <w:t>4</w:t>
      </w:r>
      <w:r w:rsidRPr="0079516B">
        <w:rPr>
          <w:rFonts w:ascii="Consolas" w:eastAsia="宋体" w:hAnsi="Consolas" w:cs="Consolas"/>
          <w:color w:val="999999"/>
          <w:kern w:val="0"/>
          <w:sz w:val="20"/>
          <w:szCs w:val="20"/>
        </w:rPr>
        <w:t>,</w:t>
      </w:r>
      <w:r w:rsidRPr="0079516B">
        <w:rPr>
          <w:rFonts w:ascii="Consolas" w:eastAsia="宋体" w:hAnsi="Consolas" w:cs="Consolas"/>
          <w:color w:val="990055"/>
          <w:kern w:val="0"/>
          <w:sz w:val="20"/>
          <w:szCs w:val="20"/>
        </w:rPr>
        <w:t>5</w:t>
      </w:r>
      <w:proofErr w:type="gramEnd"/>
      <w:r w:rsidRPr="0079516B">
        <w:rPr>
          <w:rFonts w:ascii="Consolas" w:eastAsia="宋体" w:hAnsi="Consolas" w:cs="Consolas"/>
          <w:color w:val="999999"/>
          <w:kern w:val="0"/>
          <w:sz w:val="20"/>
          <w:szCs w:val="20"/>
        </w:rPr>
        <w:t>,</w:t>
      </w:r>
      <w:r w:rsidRPr="0079516B">
        <w:rPr>
          <w:rFonts w:ascii="Consolas" w:eastAsia="宋体" w:hAnsi="Consolas" w:cs="Consolas"/>
          <w:color w:val="000000"/>
          <w:kern w:val="0"/>
          <w:sz w:val="20"/>
          <w:szCs w:val="20"/>
        </w:rPr>
        <w:t xml:space="preserve"> </w:t>
      </w:r>
      <w:r w:rsidRPr="0079516B">
        <w:rPr>
          <w:rFonts w:ascii="Consolas" w:eastAsia="宋体" w:hAnsi="Consolas" w:cs="Consolas"/>
          <w:color w:val="A67F59"/>
          <w:kern w:val="0"/>
          <w:sz w:val="20"/>
          <w:szCs w:val="20"/>
        </w:rPr>
        <w:t>|</w:t>
      </w:r>
    </w:p>
    <w:p w:rsidR="0079516B" w:rsidRPr="0079516B" w:rsidRDefault="0079516B" w:rsidP="0079516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79516B">
        <w:rPr>
          <w:rFonts w:ascii="Consolas" w:eastAsia="宋体" w:hAnsi="Consolas" w:cs="Consolas"/>
          <w:color w:val="A67F59"/>
          <w:kern w:val="0"/>
          <w:sz w:val="20"/>
          <w:szCs w:val="20"/>
        </w:rPr>
        <w:t>+</w:t>
      </w:r>
      <w:r w:rsidRPr="0079516B">
        <w:rPr>
          <w:rFonts w:ascii="Consolas" w:eastAsia="宋体" w:hAnsi="Consolas" w:cs="Consolas"/>
          <w:color w:val="708090"/>
          <w:kern w:val="0"/>
          <w:sz w:val="20"/>
          <w:szCs w:val="20"/>
        </w:rPr>
        <w:t>------------+</w:t>
      </w:r>
    </w:p>
    <w:p w:rsidR="0079516B" w:rsidRPr="0079516B" w:rsidRDefault="0079516B" w:rsidP="0079516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79516B">
        <w:rPr>
          <w:rFonts w:ascii="Consolas" w:eastAsia="宋体" w:hAnsi="Consolas" w:cs="Consolas"/>
          <w:color w:val="990055"/>
          <w:kern w:val="0"/>
          <w:sz w:val="20"/>
          <w:szCs w:val="20"/>
        </w:rPr>
        <w:t>1</w:t>
      </w:r>
      <w:r w:rsidRPr="0079516B">
        <w:rPr>
          <w:rFonts w:ascii="Consolas" w:eastAsia="宋体" w:hAnsi="Consolas" w:cs="Consolas"/>
          <w:color w:val="000000"/>
          <w:kern w:val="0"/>
          <w:sz w:val="20"/>
          <w:szCs w:val="20"/>
        </w:rPr>
        <w:t xml:space="preserve"> </w:t>
      </w:r>
      <w:r w:rsidRPr="0079516B">
        <w:rPr>
          <w:rFonts w:ascii="Consolas" w:eastAsia="宋体" w:hAnsi="Consolas" w:cs="Consolas"/>
          <w:color w:val="0077AA"/>
          <w:kern w:val="0"/>
          <w:sz w:val="20"/>
          <w:szCs w:val="20"/>
        </w:rPr>
        <w:t>row</w:t>
      </w:r>
      <w:r w:rsidRPr="0079516B">
        <w:rPr>
          <w:rFonts w:ascii="Consolas" w:eastAsia="宋体" w:hAnsi="Consolas" w:cs="Consolas"/>
          <w:color w:val="000000"/>
          <w:kern w:val="0"/>
          <w:sz w:val="20"/>
          <w:szCs w:val="20"/>
        </w:rPr>
        <w:t xml:space="preserve"> </w:t>
      </w:r>
      <w:r w:rsidRPr="0079516B">
        <w:rPr>
          <w:rFonts w:ascii="Consolas" w:eastAsia="宋体" w:hAnsi="Consolas" w:cs="Consolas"/>
          <w:color w:val="A67F59"/>
          <w:kern w:val="0"/>
          <w:sz w:val="20"/>
          <w:szCs w:val="20"/>
        </w:rPr>
        <w:t>in</w:t>
      </w:r>
      <w:r w:rsidRPr="0079516B">
        <w:rPr>
          <w:rFonts w:ascii="Consolas" w:eastAsia="宋体" w:hAnsi="Consolas" w:cs="Consolas"/>
          <w:color w:val="000000"/>
          <w:kern w:val="0"/>
          <w:sz w:val="20"/>
          <w:szCs w:val="20"/>
        </w:rPr>
        <w:t xml:space="preserve"> </w:t>
      </w:r>
      <w:r w:rsidRPr="0079516B">
        <w:rPr>
          <w:rFonts w:ascii="Consolas" w:eastAsia="宋体" w:hAnsi="Consolas" w:cs="Consolas"/>
          <w:color w:val="0077AA"/>
          <w:kern w:val="0"/>
          <w:sz w:val="20"/>
          <w:szCs w:val="20"/>
        </w:rPr>
        <w:t>set</w:t>
      </w:r>
    </w:p>
    <w:p w:rsidR="0079516B" w:rsidRPr="0079516B" w:rsidRDefault="0079516B" w:rsidP="0079516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p>
    <w:p w:rsidR="0079516B" w:rsidRPr="0079516B" w:rsidRDefault="0079516B" w:rsidP="0079516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0"/>
          <w:szCs w:val="20"/>
        </w:rPr>
      </w:pPr>
      <w:r w:rsidRPr="0079516B">
        <w:rPr>
          <w:rFonts w:ascii="Consolas" w:eastAsia="宋体" w:hAnsi="Consolas" w:cs="Consolas"/>
          <w:color w:val="000000"/>
          <w:kern w:val="0"/>
          <w:sz w:val="20"/>
          <w:szCs w:val="20"/>
        </w:rPr>
        <w:t>Query OK</w:t>
      </w:r>
      <w:r w:rsidRPr="0079516B">
        <w:rPr>
          <w:rFonts w:ascii="Consolas" w:eastAsia="宋体" w:hAnsi="Consolas" w:cs="Consolas"/>
          <w:color w:val="999999"/>
          <w:kern w:val="0"/>
          <w:sz w:val="20"/>
          <w:szCs w:val="20"/>
        </w:rPr>
        <w:t>,</w:t>
      </w:r>
      <w:r w:rsidRPr="0079516B">
        <w:rPr>
          <w:rFonts w:ascii="Consolas" w:eastAsia="宋体" w:hAnsi="Consolas" w:cs="Consolas"/>
          <w:color w:val="000000"/>
          <w:kern w:val="0"/>
          <w:sz w:val="20"/>
          <w:szCs w:val="20"/>
        </w:rPr>
        <w:t xml:space="preserve"> </w:t>
      </w:r>
      <w:r w:rsidRPr="0079516B">
        <w:rPr>
          <w:rFonts w:ascii="Consolas" w:eastAsia="宋体" w:hAnsi="Consolas" w:cs="Consolas"/>
          <w:color w:val="990055"/>
          <w:kern w:val="0"/>
          <w:sz w:val="20"/>
          <w:szCs w:val="20"/>
        </w:rPr>
        <w:t>0</w:t>
      </w:r>
      <w:r w:rsidRPr="0079516B">
        <w:rPr>
          <w:rFonts w:ascii="Consolas" w:eastAsia="宋体" w:hAnsi="Consolas" w:cs="Consolas"/>
          <w:color w:val="000000"/>
          <w:kern w:val="0"/>
          <w:sz w:val="20"/>
          <w:szCs w:val="20"/>
        </w:rPr>
        <w:t xml:space="preserve"> </w:t>
      </w:r>
      <w:r w:rsidRPr="0079516B">
        <w:rPr>
          <w:rFonts w:ascii="Consolas" w:eastAsia="宋体" w:hAnsi="Consolas" w:cs="Consolas"/>
          <w:color w:val="0077AA"/>
          <w:kern w:val="0"/>
          <w:sz w:val="20"/>
          <w:szCs w:val="20"/>
        </w:rPr>
        <w:t>rows</w:t>
      </w:r>
      <w:r w:rsidRPr="0079516B">
        <w:rPr>
          <w:rFonts w:ascii="Consolas" w:eastAsia="宋体" w:hAnsi="Consolas" w:cs="Consolas"/>
          <w:color w:val="000000"/>
          <w:kern w:val="0"/>
          <w:sz w:val="20"/>
          <w:szCs w:val="20"/>
        </w:rPr>
        <w:t xml:space="preserve"> affected</w:t>
      </w:r>
    </w:p>
    <w:p w:rsidR="00B34CFE" w:rsidRDefault="00B34CFE" w:rsidP="00B34CFE">
      <w:pPr>
        <w:rPr>
          <w:rFonts w:hint="eastAsia"/>
        </w:rPr>
      </w:pPr>
    </w:p>
    <w:p w:rsidR="0079516B" w:rsidRDefault="0079516B" w:rsidP="0079516B">
      <w:pPr>
        <w:pStyle w:val="3"/>
        <w:rPr>
          <w:rFonts w:hint="eastAsia"/>
        </w:rPr>
      </w:pPr>
      <w:r>
        <w:t>LOOP</w:t>
      </w:r>
      <w:r>
        <w:t>，</w:t>
      </w:r>
      <w:r>
        <w:t>LEAVE</w:t>
      </w:r>
      <w:r>
        <w:t>和</w:t>
      </w:r>
      <w:r>
        <w:t>ITERATE</w:t>
      </w:r>
      <w:r>
        <w:t>语句</w:t>
      </w:r>
    </w:p>
    <w:p w:rsidR="0079516B" w:rsidRPr="0079516B" w:rsidRDefault="0079516B" w:rsidP="0079516B">
      <w:pPr>
        <w:widowControl/>
        <w:shd w:val="clear" w:color="auto" w:fill="FFFFFF"/>
        <w:spacing w:after="120"/>
        <w:jc w:val="left"/>
        <w:rPr>
          <w:rFonts w:ascii="Helvetica" w:eastAsia="宋体" w:hAnsi="Helvetica" w:cs="Helvetica"/>
          <w:color w:val="333344"/>
          <w:kern w:val="0"/>
          <w:sz w:val="23"/>
          <w:szCs w:val="23"/>
        </w:rPr>
      </w:pPr>
      <w:r w:rsidRPr="0079516B">
        <w:rPr>
          <w:rFonts w:ascii="Helvetica" w:eastAsia="宋体" w:hAnsi="Helvetica" w:cs="Helvetica"/>
          <w:color w:val="333344"/>
          <w:kern w:val="0"/>
          <w:sz w:val="23"/>
          <w:szCs w:val="23"/>
        </w:rPr>
        <w:t>有两个语句允许</w:t>
      </w:r>
      <w:proofErr w:type="gramStart"/>
      <w:r w:rsidRPr="0079516B">
        <w:rPr>
          <w:rFonts w:ascii="Helvetica" w:eastAsia="宋体" w:hAnsi="Helvetica" w:cs="Helvetica"/>
          <w:color w:val="333344"/>
          <w:kern w:val="0"/>
          <w:sz w:val="23"/>
          <w:szCs w:val="23"/>
        </w:rPr>
        <w:t>您用于</w:t>
      </w:r>
      <w:proofErr w:type="gramEnd"/>
      <w:r w:rsidRPr="0079516B">
        <w:rPr>
          <w:rFonts w:ascii="Helvetica" w:eastAsia="宋体" w:hAnsi="Helvetica" w:cs="Helvetica"/>
          <w:color w:val="333344"/>
          <w:kern w:val="0"/>
          <w:sz w:val="23"/>
          <w:szCs w:val="23"/>
        </w:rPr>
        <w:t>控制循环：</w:t>
      </w:r>
    </w:p>
    <w:p w:rsidR="0079516B" w:rsidRPr="0079516B" w:rsidRDefault="0079516B" w:rsidP="0079516B">
      <w:pPr>
        <w:widowControl/>
        <w:numPr>
          <w:ilvl w:val="0"/>
          <w:numId w:val="21"/>
        </w:numPr>
        <w:shd w:val="clear" w:color="auto" w:fill="FFFFFF"/>
        <w:spacing w:before="100" w:beforeAutospacing="1" w:after="90"/>
        <w:ind w:left="690"/>
        <w:jc w:val="left"/>
        <w:rPr>
          <w:rFonts w:ascii="Helvetica" w:eastAsia="宋体" w:hAnsi="Helvetica" w:cs="Helvetica"/>
          <w:color w:val="333344"/>
          <w:kern w:val="0"/>
          <w:sz w:val="23"/>
          <w:szCs w:val="23"/>
        </w:rPr>
      </w:pPr>
      <w:r w:rsidRPr="0079516B">
        <w:rPr>
          <w:rFonts w:ascii="Consolas" w:eastAsia="宋体" w:hAnsi="Consolas" w:cs="Consolas"/>
          <w:color w:val="C7254E"/>
          <w:kern w:val="0"/>
          <w:sz w:val="23"/>
          <w:szCs w:val="23"/>
          <w:shd w:val="clear" w:color="auto" w:fill="F9F2F4"/>
        </w:rPr>
        <w:t>LEAVE</w:t>
      </w:r>
      <w:r w:rsidRPr="0079516B">
        <w:rPr>
          <w:rFonts w:ascii="Helvetica" w:eastAsia="宋体" w:hAnsi="Helvetica" w:cs="Helvetica"/>
          <w:color w:val="333344"/>
          <w:kern w:val="0"/>
          <w:sz w:val="23"/>
          <w:szCs w:val="23"/>
        </w:rPr>
        <w:t>语句用于立即退出循环，而无需等待检查条件。</w:t>
      </w:r>
      <w:r w:rsidRPr="0079516B">
        <w:rPr>
          <w:rFonts w:ascii="Consolas" w:eastAsia="宋体" w:hAnsi="Consolas" w:cs="Consolas"/>
          <w:color w:val="C7254E"/>
          <w:kern w:val="0"/>
          <w:sz w:val="23"/>
          <w:szCs w:val="23"/>
          <w:shd w:val="clear" w:color="auto" w:fill="F9F2F4"/>
        </w:rPr>
        <w:t>LEAVE</w:t>
      </w:r>
      <w:r w:rsidRPr="0079516B">
        <w:rPr>
          <w:rFonts w:ascii="Helvetica" w:eastAsia="宋体" w:hAnsi="Helvetica" w:cs="Helvetica"/>
          <w:color w:val="333344"/>
          <w:kern w:val="0"/>
          <w:sz w:val="23"/>
          <w:szCs w:val="23"/>
        </w:rPr>
        <w:t>语句的工作原理就类似</w:t>
      </w:r>
      <w:hyperlink r:id="rId86" w:tgtFrame="_blank" w:tooltip="PHP" w:history="1">
        <w:r w:rsidRPr="0079516B">
          <w:rPr>
            <w:rFonts w:ascii="Helvetica" w:eastAsia="宋体" w:hAnsi="Helvetica" w:cs="Helvetica"/>
            <w:color w:val="3298D6"/>
            <w:kern w:val="0"/>
            <w:sz w:val="23"/>
            <w:szCs w:val="23"/>
          </w:rPr>
          <w:t>PHP</w:t>
        </w:r>
      </w:hyperlink>
      <w:r w:rsidRPr="0079516B">
        <w:rPr>
          <w:rFonts w:ascii="Helvetica" w:eastAsia="宋体" w:hAnsi="Helvetica" w:cs="Helvetica"/>
          <w:color w:val="333344"/>
          <w:kern w:val="0"/>
          <w:sz w:val="23"/>
          <w:szCs w:val="23"/>
        </w:rPr>
        <w:t>，</w:t>
      </w:r>
      <w:r w:rsidRPr="0079516B">
        <w:rPr>
          <w:rFonts w:ascii="Consolas" w:eastAsia="宋体" w:hAnsi="Consolas" w:cs="Consolas"/>
          <w:color w:val="C7254E"/>
          <w:kern w:val="0"/>
          <w:sz w:val="23"/>
          <w:szCs w:val="23"/>
          <w:shd w:val="clear" w:color="auto" w:fill="F9F2F4"/>
        </w:rPr>
        <w:t>C/C++</w:t>
      </w:r>
      <w:r w:rsidRPr="0079516B">
        <w:rPr>
          <w:rFonts w:ascii="Helvetica" w:eastAsia="宋体" w:hAnsi="Helvetica" w:cs="Helvetica"/>
          <w:color w:val="333344"/>
          <w:kern w:val="0"/>
          <w:sz w:val="23"/>
          <w:szCs w:val="23"/>
        </w:rPr>
        <w:t>，</w:t>
      </w:r>
      <w:hyperlink r:id="rId87" w:tgtFrame="_blank" w:tooltip="Java" w:history="1">
        <w:r w:rsidRPr="0079516B">
          <w:rPr>
            <w:rFonts w:ascii="Helvetica" w:eastAsia="宋体" w:hAnsi="Helvetica" w:cs="Helvetica"/>
            <w:color w:val="3298D6"/>
            <w:kern w:val="0"/>
            <w:sz w:val="23"/>
            <w:szCs w:val="23"/>
          </w:rPr>
          <w:t>Java</w:t>
        </w:r>
      </w:hyperlink>
      <w:r w:rsidRPr="0079516B">
        <w:rPr>
          <w:rFonts w:ascii="Helvetica" w:eastAsia="宋体" w:hAnsi="Helvetica" w:cs="Helvetica"/>
          <w:color w:val="333344"/>
          <w:kern w:val="0"/>
          <w:sz w:val="23"/>
          <w:szCs w:val="23"/>
        </w:rPr>
        <w:t>等其他语言的</w:t>
      </w:r>
      <w:r w:rsidRPr="0079516B">
        <w:rPr>
          <w:rFonts w:ascii="Consolas" w:eastAsia="宋体" w:hAnsi="Consolas" w:cs="Consolas"/>
          <w:color w:val="C7254E"/>
          <w:kern w:val="0"/>
          <w:sz w:val="23"/>
          <w:szCs w:val="23"/>
          <w:shd w:val="clear" w:color="auto" w:fill="F9F2F4"/>
        </w:rPr>
        <w:t>break</w:t>
      </w:r>
      <w:r w:rsidRPr="0079516B">
        <w:rPr>
          <w:rFonts w:ascii="Helvetica" w:eastAsia="宋体" w:hAnsi="Helvetica" w:cs="Helvetica"/>
          <w:color w:val="333344"/>
          <w:kern w:val="0"/>
          <w:sz w:val="23"/>
          <w:szCs w:val="23"/>
        </w:rPr>
        <w:t>语句一样。</w:t>
      </w:r>
    </w:p>
    <w:p w:rsidR="0079516B" w:rsidRPr="0079516B" w:rsidRDefault="0079516B" w:rsidP="0079516B">
      <w:pPr>
        <w:widowControl/>
        <w:numPr>
          <w:ilvl w:val="0"/>
          <w:numId w:val="21"/>
        </w:numPr>
        <w:shd w:val="clear" w:color="auto" w:fill="FFFFFF"/>
        <w:spacing w:before="100" w:beforeAutospacing="1" w:after="90"/>
        <w:ind w:left="690"/>
        <w:jc w:val="left"/>
        <w:rPr>
          <w:rFonts w:ascii="Helvetica" w:eastAsia="宋体" w:hAnsi="Helvetica" w:cs="Helvetica"/>
          <w:color w:val="333344"/>
          <w:kern w:val="0"/>
          <w:sz w:val="23"/>
          <w:szCs w:val="23"/>
        </w:rPr>
      </w:pPr>
      <w:r w:rsidRPr="0079516B">
        <w:rPr>
          <w:rFonts w:ascii="Consolas" w:eastAsia="宋体" w:hAnsi="Consolas" w:cs="Consolas"/>
          <w:color w:val="C7254E"/>
          <w:kern w:val="0"/>
          <w:sz w:val="23"/>
          <w:szCs w:val="23"/>
          <w:shd w:val="clear" w:color="auto" w:fill="F9F2F4"/>
        </w:rPr>
        <w:t>ITERATE</w:t>
      </w:r>
      <w:r w:rsidRPr="0079516B">
        <w:rPr>
          <w:rFonts w:ascii="Helvetica" w:eastAsia="宋体" w:hAnsi="Helvetica" w:cs="Helvetica"/>
          <w:color w:val="333344"/>
          <w:kern w:val="0"/>
          <w:sz w:val="23"/>
          <w:szCs w:val="23"/>
        </w:rPr>
        <w:t>语句</w:t>
      </w:r>
      <w:proofErr w:type="gramStart"/>
      <w:r w:rsidRPr="0079516B">
        <w:rPr>
          <w:rFonts w:ascii="Helvetica" w:eastAsia="宋体" w:hAnsi="Helvetica" w:cs="Helvetica"/>
          <w:color w:val="333344"/>
          <w:kern w:val="0"/>
          <w:sz w:val="23"/>
          <w:szCs w:val="23"/>
        </w:rPr>
        <w:t>允许您跳过剩</w:t>
      </w:r>
      <w:proofErr w:type="gramEnd"/>
      <w:r w:rsidRPr="0079516B">
        <w:rPr>
          <w:rFonts w:ascii="Helvetica" w:eastAsia="宋体" w:hAnsi="Helvetica" w:cs="Helvetica"/>
          <w:color w:val="333344"/>
          <w:kern w:val="0"/>
          <w:sz w:val="23"/>
          <w:szCs w:val="23"/>
        </w:rPr>
        <w:t>下的整个代码并开始新的迭代。</w:t>
      </w:r>
      <w:r w:rsidRPr="0079516B">
        <w:rPr>
          <w:rFonts w:ascii="Consolas" w:eastAsia="宋体" w:hAnsi="Consolas" w:cs="Consolas"/>
          <w:color w:val="C7254E"/>
          <w:kern w:val="0"/>
          <w:sz w:val="23"/>
          <w:szCs w:val="23"/>
          <w:shd w:val="clear" w:color="auto" w:fill="F9F2F4"/>
        </w:rPr>
        <w:t>ITERATE</w:t>
      </w:r>
      <w:r w:rsidRPr="0079516B">
        <w:rPr>
          <w:rFonts w:ascii="Helvetica" w:eastAsia="宋体" w:hAnsi="Helvetica" w:cs="Helvetica"/>
          <w:color w:val="333344"/>
          <w:kern w:val="0"/>
          <w:sz w:val="23"/>
          <w:szCs w:val="23"/>
        </w:rPr>
        <w:t>语句类似于</w:t>
      </w:r>
      <w:r w:rsidRPr="0079516B">
        <w:rPr>
          <w:rFonts w:ascii="Consolas" w:eastAsia="宋体" w:hAnsi="Consolas" w:cs="Consolas"/>
          <w:color w:val="C7254E"/>
          <w:kern w:val="0"/>
          <w:sz w:val="23"/>
          <w:szCs w:val="23"/>
          <w:shd w:val="clear" w:color="auto" w:fill="F9F2F4"/>
        </w:rPr>
        <w:t>PHP</w:t>
      </w:r>
      <w:r w:rsidRPr="0079516B">
        <w:rPr>
          <w:rFonts w:ascii="Helvetica" w:eastAsia="宋体" w:hAnsi="Helvetica" w:cs="Helvetica"/>
          <w:color w:val="333344"/>
          <w:kern w:val="0"/>
          <w:sz w:val="23"/>
          <w:szCs w:val="23"/>
        </w:rPr>
        <w:t>，</w:t>
      </w:r>
      <w:r w:rsidRPr="0079516B">
        <w:rPr>
          <w:rFonts w:ascii="Consolas" w:eastAsia="宋体" w:hAnsi="Consolas" w:cs="Consolas"/>
          <w:color w:val="C7254E"/>
          <w:kern w:val="0"/>
          <w:sz w:val="23"/>
          <w:szCs w:val="23"/>
          <w:shd w:val="clear" w:color="auto" w:fill="F9F2F4"/>
        </w:rPr>
        <w:t>C/C++</w:t>
      </w:r>
      <w:r w:rsidRPr="0079516B">
        <w:rPr>
          <w:rFonts w:ascii="Helvetica" w:eastAsia="宋体" w:hAnsi="Helvetica" w:cs="Helvetica"/>
          <w:color w:val="333344"/>
          <w:kern w:val="0"/>
          <w:sz w:val="23"/>
          <w:szCs w:val="23"/>
        </w:rPr>
        <w:t>，</w:t>
      </w:r>
      <w:r w:rsidRPr="0079516B">
        <w:rPr>
          <w:rFonts w:ascii="Consolas" w:eastAsia="宋体" w:hAnsi="Consolas" w:cs="Consolas"/>
          <w:color w:val="C7254E"/>
          <w:kern w:val="0"/>
          <w:sz w:val="23"/>
          <w:szCs w:val="23"/>
          <w:shd w:val="clear" w:color="auto" w:fill="F9F2F4"/>
        </w:rPr>
        <w:t>Java</w:t>
      </w:r>
      <w:r w:rsidRPr="0079516B">
        <w:rPr>
          <w:rFonts w:ascii="Helvetica" w:eastAsia="宋体" w:hAnsi="Helvetica" w:cs="Helvetica"/>
          <w:color w:val="333344"/>
          <w:kern w:val="0"/>
          <w:sz w:val="23"/>
          <w:szCs w:val="23"/>
        </w:rPr>
        <w:t>等中的</w:t>
      </w:r>
      <w:r w:rsidRPr="0079516B">
        <w:rPr>
          <w:rFonts w:ascii="Consolas" w:eastAsia="宋体" w:hAnsi="Consolas" w:cs="Consolas"/>
          <w:color w:val="C7254E"/>
          <w:kern w:val="0"/>
          <w:sz w:val="23"/>
          <w:szCs w:val="23"/>
          <w:shd w:val="clear" w:color="auto" w:fill="F9F2F4"/>
        </w:rPr>
        <w:t>continue</w:t>
      </w:r>
      <w:r w:rsidRPr="0079516B">
        <w:rPr>
          <w:rFonts w:ascii="Helvetica" w:eastAsia="宋体" w:hAnsi="Helvetica" w:cs="Helvetica"/>
          <w:color w:val="333344"/>
          <w:kern w:val="0"/>
          <w:sz w:val="23"/>
          <w:szCs w:val="23"/>
        </w:rPr>
        <w:t>语句。</w:t>
      </w:r>
    </w:p>
    <w:p w:rsidR="0079516B" w:rsidRPr="0079516B" w:rsidRDefault="0079516B" w:rsidP="0079516B">
      <w:pPr>
        <w:widowControl/>
        <w:shd w:val="clear" w:color="auto" w:fill="FFFFFF"/>
        <w:spacing w:after="120"/>
        <w:jc w:val="left"/>
        <w:rPr>
          <w:rFonts w:ascii="Helvetica" w:eastAsia="宋体" w:hAnsi="Helvetica" w:cs="Helvetica"/>
          <w:color w:val="333344"/>
          <w:kern w:val="0"/>
          <w:sz w:val="23"/>
          <w:szCs w:val="23"/>
        </w:rPr>
      </w:pPr>
      <w:r w:rsidRPr="0079516B">
        <w:rPr>
          <w:rFonts w:ascii="Helvetica" w:eastAsia="宋体" w:hAnsi="Helvetica" w:cs="Helvetica"/>
          <w:color w:val="333344"/>
          <w:kern w:val="0"/>
          <w:sz w:val="23"/>
          <w:szCs w:val="23"/>
        </w:rPr>
        <w:t>MySQL</w:t>
      </w:r>
      <w:r w:rsidRPr="0079516B">
        <w:rPr>
          <w:rFonts w:ascii="Helvetica" w:eastAsia="宋体" w:hAnsi="Helvetica" w:cs="Helvetica"/>
          <w:color w:val="333344"/>
          <w:kern w:val="0"/>
          <w:sz w:val="23"/>
          <w:szCs w:val="23"/>
        </w:rPr>
        <w:t>还有一个</w:t>
      </w:r>
      <w:r w:rsidRPr="0079516B">
        <w:rPr>
          <w:rFonts w:ascii="Consolas" w:eastAsia="宋体" w:hAnsi="Consolas" w:cs="Consolas"/>
          <w:color w:val="C7254E"/>
          <w:kern w:val="0"/>
          <w:sz w:val="23"/>
          <w:szCs w:val="23"/>
          <w:shd w:val="clear" w:color="auto" w:fill="F9F2F4"/>
        </w:rPr>
        <w:t>LOOP</w:t>
      </w:r>
      <w:r w:rsidRPr="0079516B">
        <w:rPr>
          <w:rFonts w:ascii="Helvetica" w:eastAsia="宋体" w:hAnsi="Helvetica" w:cs="Helvetica"/>
          <w:color w:val="333344"/>
          <w:kern w:val="0"/>
          <w:sz w:val="23"/>
          <w:szCs w:val="23"/>
        </w:rPr>
        <w:t>语句，它可以反复执行一个代码块，另外还有一个使用循环标签的灵活性。</w:t>
      </w:r>
    </w:p>
    <w:p w:rsidR="0079516B" w:rsidRPr="0079516B" w:rsidRDefault="0079516B" w:rsidP="0079516B">
      <w:pPr>
        <w:widowControl/>
        <w:shd w:val="clear" w:color="auto" w:fill="FFFFFF"/>
        <w:spacing w:after="120"/>
        <w:jc w:val="left"/>
        <w:rPr>
          <w:rFonts w:ascii="Helvetica" w:eastAsia="宋体" w:hAnsi="Helvetica" w:cs="Helvetica"/>
          <w:color w:val="333344"/>
          <w:kern w:val="0"/>
          <w:sz w:val="23"/>
          <w:szCs w:val="23"/>
        </w:rPr>
      </w:pPr>
      <w:r w:rsidRPr="0079516B">
        <w:rPr>
          <w:rFonts w:ascii="Helvetica" w:eastAsia="宋体" w:hAnsi="Helvetica" w:cs="Helvetica"/>
          <w:color w:val="333344"/>
          <w:kern w:val="0"/>
          <w:sz w:val="23"/>
          <w:szCs w:val="23"/>
        </w:rPr>
        <w:t>以下是使用</w:t>
      </w:r>
      <w:r w:rsidRPr="0079516B">
        <w:rPr>
          <w:rFonts w:ascii="Consolas" w:eastAsia="宋体" w:hAnsi="Consolas" w:cs="Consolas"/>
          <w:color w:val="C7254E"/>
          <w:kern w:val="0"/>
          <w:sz w:val="23"/>
          <w:szCs w:val="23"/>
          <w:shd w:val="clear" w:color="auto" w:fill="F9F2F4"/>
        </w:rPr>
        <w:t>LOOP</w:t>
      </w:r>
      <w:r w:rsidRPr="0079516B">
        <w:rPr>
          <w:rFonts w:ascii="Helvetica" w:eastAsia="宋体" w:hAnsi="Helvetica" w:cs="Helvetica"/>
          <w:color w:val="333344"/>
          <w:kern w:val="0"/>
          <w:sz w:val="23"/>
          <w:szCs w:val="23"/>
        </w:rPr>
        <w:t>循环语句的示例。</w:t>
      </w:r>
    </w:p>
    <w:p w:rsidR="0079516B" w:rsidRDefault="0079516B" w:rsidP="0079516B">
      <w:pPr>
        <w:rPr>
          <w:rFonts w:hint="eastAsia"/>
        </w:rPr>
      </w:pPr>
    </w:p>
    <w:p w:rsidR="0079516B" w:rsidRPr="0079516B" w:rsidRDefault="0079516B" w:rsidP="0079516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79516B">
        <w:rPr>
          <w:rFonts w:ascii="Consolas" w:eastAsia="宋体" w:hAnsi="Consolas" w:cs="Consolas"/>
          <w:color w:val="0077AA"/>
          <w:kern w:val="0"/>
          <w:sz w:val="20"/>
          <w:szCs w:val="20"/>
        </w:rPr>
        <w:t>CREATE</w:t>
      </w:r>
      <w:r w:rsidRPr="0079516B">
        <w:rPr>
          <w:rFonts w:ascii="Consolas" w:eastAsia="宋体" w:hAnsi="Consolas" w:cs="Consolas"/>
          <w:color w:val="000000"/>
          <w:kern w:val="0"/>
          <w:sz w:val="20"/>
          <w:szCs w:val="20"/>
        </w:rPr>
        <w:t xml:space="preserve"> </w:t>
      </w:r>
      <w:r w:rsidRPr="0079516B">
        <w:rPr>
          <w:rFonts w:ascii="Consolas" w:eastAsia="宋体" w:hAnsi="Consolas" w:cs="Consolas"/>
          <w:color w:val="0077AA"/>
          <w:kern w:val="0"/>
          <w:sz w:val="20"/>
          <w:szCs w:val="20"/>
        </w:rPr>
        <w:t>PROCEDURE</w:t>
      </w:r>
      <w:r w:rsidRPr="0079516B">
        <w:rPr>
          <w:rFonts w:ascii="Consolas" w:eastAsia="宋体" w:hAnsi="Consolas" w:cs="Consolas"/>
          <w:color w:val="000000"/>
          <w:kern w:val="0"/>
          <w:sz w:val="20"/>
          <w:szCs w:val="20"/>
        </w:rPr>
        <w:t xml:space="preserve"> test_mysql_</w:t>
      </w:r>
      <w:proofErr w:type="gramStart"/>
      <w:r w:rsidRPr="0079516B">
        <w:rPr>
          <w:rFonts w:ascii="Consolas" w:eastAsia="宋体" w:hAnsi="Consolas" w:cs="Consolas"/>
          <w:color w:val="000000"/>
          <w:kern w:val="0"/>
          <w:sz w:val="20"/>
          <w:szCs w:val="20"/>
        </w:rPr>
        <w:t>loop</w:t>
      </w:r>
      <w:r w:rsidRPr="0079516B">
        <w:rPr>
          <w:rFonts w:ascii="Consolas" w:eastAsia="宋体" w:hAnsi="Consolas" w:cs="Consolas"/>
          <w:color w:val="999999"/>
          <w:kern w:val="0"/>
          <w:sz w:val="20"/>
          <w:szCs w:val="20"/>
        </w:rPr>
        <w:t>()</w:t>
      </w:r>
      <w:proofErr w:type="gramEnd"/>
    </w:p>
    <w:p w:rsidR="0079516B" w:rsidRPr="0079516B" w:rsidRDefault="0079516B" w:rsidP="0079516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79516B">
        <w:rPr>
          <w:rFonts w:ascii="Consolas" w:eastAsia="宋体" w:hAnsi="Consolas" w:cs="Consolas"/>
          <w:color w:val="000000"/>
          <w:kern w:val="0"/>
          <w:sz w:val="20"/>
          <w:szCs w:val="20"/>
        </w:rPr>
        <w:t xml:space="preserve"> </w:t>
      </w:r>
      <w:r w:rsidRPr="0079516B">
        <w:rPr>
          <w:rFonts w:ascii="Consolas" w:eastAsia="宋体" w:hAnsi="Consolas" w:cs="Consolas"/>
          <w:color w:val="0077AA"/>
          <w:kern w:val="0"/>
          <w:sz w:val="20"/>
          <w:szCs w:val="20"/>
        </w:rPr>
        <w:t>BEGIN</w:t>
      </w:r>
    </w:p>
    <w:p w:rsidR="0079516B" w:rsidRPr="0079516B" w:rsidRDefault="0079516B" w:rsidP="0079516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79516B">
        <w:rPr>
          <w:rFonts w:ascii="Consolas" w:eastAsia="宋体" w:hAnsi="Consolas" w:cs="Consolas"/>
          <w:color w:val="000000"/>
          <w:kern w:val="0"/>
          <w:sz w:val="20"/>
          <w:szCs w:val="20"/>
        </w:rPr>
        <w:t xml:space="preserve"> </w:t>
      </w:r>
      <w:r w:rsidRPr="0079516B">
        <w:rPr>
          <w:rFonts w:ascii="Consolas" w:eastAsia="宋体" w:hAnsi="Consolas" w:cs="Consolas"/>
          <w:color w:val="0077AA"/>
          <w:kern w:val="0"/>
          <w:sz w:val="20"/>
          <w:szCs w:val="20"/>
        </w:rPr>
        <w:t>DECLARE</w:t>
      </w:r>
      <w:r w:rsidRPr="0079516B">
        <w:rPr>
          <w:rFonts w:ascii="Consolas" w:eastAsia="宋体" w:hAnsi="Consolas" w:cs="Consolas"/>
          <w:color w:val="000000"/>
          <w:kern w:val="0"/>
          <w:sz w:val="20"/>
          <w:szCs w:val="20"/>
        </w:rPr>
        <w:t xml:space="preserve"> </w:t>
      </w:r>
      <w:proofErr w:type="gramStart"/>
      <w:r w:rsidRPr="0079516B">
        <w:rPr>
          <w:rFonts w:ascii="Consolas" w:eastAsia="宋体" w:hAnsi="Consolas" w:cs="Consolas"/>
          <w:color w:val="000000"/>
          <w:kern w:val="0"/>
          <w:sz w:val="20"/>
          <w:szCs w:val="20"/>
        </w:rPr>
        <w:t xml:space="preserve">x  </w:t>
      </w:r>
      <w:r w:rsidRPr="0079516B">
        <w:rPr>
          <w:rFonts w:ascii="Consolas" w:eastAsia="宋体" w:hAnsi="Consolas" w:cs="Consolas"/>
          <w:color w:val="0077AA"/>
          <w:kern w:val="0"/>
          <w:sz w:val="20"/>
          <w:szCs w:val="20"/>
        </w:rPr>
        <w:t>INT</w:t>
      </w:r>
      <w:proofErr w:type="gramEnd"/>
      <w:r w:rsidRPr="0079516B">
        <w:rPr>
          <w:rFonts w:ascii="Consolas" w:eastAsia="宋体" w:hAnsi="Consolas" w:cs="Consolas"/>
          <w:color w:val="999999"/>
          <w:kern w:val="0"/>
          <w:sz w:val="20"/>
          <w:szCs w:val="20"/>
        </w:rPr>
        <w:t>;</w:t>
      </w:r>
    </w:p>
    <w:p w:rsidR="0079516B" w:rsidRPr="0079516B" w:rsidRDefault="0079516B" w:rsidP="0079516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79516B">
        <w:rPr>
          <w:rFonts w:ascii="Consolas" w:eastAsia="宋体" w:hAnsi="Consolas" w:cs="Consolas"/>
          <w:color w:val="000000"/>
          <w:kern w:val="0"/>
          <w:sz w:val="20"/>
          <w:szCs w:val="20"/>
        </w:rPr>
        <w:t xml:space="preserve">        </w:t>
      </w:r>
      <w:r w:rsidRPr="0079516B">
        <w:rPr>
          <w:rFonts w:ascii="Consolas" w:eastAsia="宋体" w:hAnsi="Consolas" w:cs="Consolas"/>
          <w:color w:val="0077AA"/>
          <w:kern w:val="0"/>
          <w:sz w:val="20"/>
          <w:szCs w:val="20"/>
        </w:rPr>
        <w:t>DECLARE</w:t>
      </w:r>
      <w:r w:rsidRPr="0079516B">
        <w:rPr>
          <w:rFonts w:ascii="Consolas" w:eastAsia="宋体" w:hAnsi="Consolas" w:cs="Consolas"/>
          <w:color w:val="000000"/>
          <w:kern w:val="0"/>
          <w:sz w:val="20"/>
          <w:szCs w:val="20"/>
        </w:rPr>
        <w:t xml:space="preserve"> </w:t>
      </w:r>
      <w:proofErr w:type="gramStart"/>
      <w:r w:rsidRPr="0079516B">
        <w:rPr>
          <w:rFonts w:ascii="Consolas" w:eastAsia="宋体" w:hAnsi="Consolas" w:cs="Consolas"/>
          <w:color w:val="000000"/>
          <w:kern w:val="0"/>
          <w:sz w:val="20"/>
          <w:szCs w:val="20"/>
        </w:rPr>
        <w:t xml:space="preserve">str  </w:t>
      </w:r>
      <w:r w:rsidRPr="0079516B">
        <w:rPr>
          <w:rFonts w:ascii="Consolas" w:eastAsia="宋体" w:hAnsi="Consolas" w:cs="Consolas"/>
          <w:color w:val="0077AA"/>
          <w:kern w:val="0"/>
          <w:sz w:val="20"/>
          <w:szCs w:val="20"/>
        </w:rPr>
        <w:t>VARCHAR</w:t>
      </w:r>
      <w:proofErr w:type="gramEnd"/>
      <w:r w:rsidRPr="0079516B">
        <w:rPr>
          <w:rFonts w:ascii="Consolas" w:eastAsia="宋体" w:hAnsi="Consolas" w:cs="Consolas"/>
          <w:color w:val="999999"/>
          <w:kern w:val="0"/>
          <w:sz w:val="20"/>
          <w:szCs w:val="20"/>
        </w:rPr>
        <w:t>(</w:t>
      </w:r>
      <w:r w:rsidRPr="0079516B">
        <w:rPr>
          <w:rFonts w:ascii="Consolas" w:eastAsia="宋体" w:hAnsi="Consolas" w:cs="Consolas"/>
          <w:color w:val="990055"/>
          <w:kern w:val="0"/>
          <w:sz w:val="20"/>
          <w:szCs w:val="20"/>
        </w:rPr>
        <w:t>255</w:t>
      </w:r>
      <w:r w:rsidRPr="0079516B">
        <w:rPr>
          <w:rFonts w:ascii="Consolas" w:eastAsia="宋体" w:hAnsi="Consolas" w:cs="Consolas"/>
          <w:color w:val="999999"/>
          <w:kern w:val="0"/>
          <w:sz w:val="20"/>
          <w:szCs w:val="20"/>
        </w:rPr>
        <w:t>);</w:t>
      </w:r>
    </w:p>
    <w:p w:rsidR="0079516B" w:rsidRPr="0079516B" w:rsidRDefault="0079516B" w:rsidP="0079516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p>
    <w:p w:rsidR="0079516B" w:rsidRPr="0079516B" w:rsidRDefault="0079516B" w:rsidP="0079516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79516B">
        <w:rPr>
          <w:rFonts w:ascii="Consolas" w:eastAsia="宋体" w:hAnsi="Consolas" w:cs="Consolas"/>
          <w:color w:val="000000"/>
          <w:kern w:val="0"/>
          <w:sz w:val="20"/>
          <w:szCs w:val="20"/>
        </w:rPr>
        <w:t xml:space="preserve"> </w:t>
      </w:r>
      <w:r w:rsidRPr="0079516B">
        <w:rPr>
          <w:rFonts w:ascii="Consolas" w:eastAsia="宋体" w:hAnsi="Consolas" w:cs="Consolas"/>
          <w:color w:val="0077AA"/>
          <w:kern w:val="0"/>
          <w:sz w:val="20"/>
          <w:szCs w:val="20"/>
        </w:rPr>
        <w:t>SET</w:t>
      </w:r>
      <w:r w:rsidRPr="0079516B">
        <w:rPr>
          <w:rFonts w:ascii="Consolas" w:eastAsia="宋体" w:hAnsi="Consolas" w:cs="Consolas"/>
          <w:color w:val="000000"/>
          <w:kern w:val="0"/>
          <w:sz w:val="20"/>
          <w:szCs w:val="20"/>
        </w:rPr>
        <w:t xml:space="preserve"> x </w:t>
      </w:r>
      <w:r w:rsidRPr="0079516B">
        <w:rPr>
          <w:rFonts w:ascii="Consolas" w:eastAsia="宋体" w:hAnsi="Consolas" w:cs="Consolas"/>
          <w:color w:val="A67F59"/>
          <w:kern w:val="0"/>
          <w:sz w:val="20"/>
          <w:szCs w:val="20"/>
        </w:rPr>
        <w:t>=</w:t>
      </w:r>
      <w:r w:rsidRPr="0079516B">
        <w:rPr>
          <w:rFonts w:ascii="Consolas" w:eastAsia="宋体" w:hAnsi="Consolas" w:cs="Consolas"/>
          <w:color w:val="000000"/>
          <w:kern w:val="0"/>
          <w:sz w:val="20"/>
          <w:szCs w:val="20"/>
        </w:rPr>
        <w:t xml:space="preserve"> </w:t>
      </w:r>
      <w:r w:rsidRPr="0079516B">
        <w:rPr>
          <w:rFonts w:ascii="Consolas" w:eastAsia="宋体" w:hAnsi="Consolas" w:cs="Consolas"/>
          <w:color w:val="990055"/>
          <w:kern w:val="0"/>
          <w:sz w:val="20"/>
          <w:szCs w:val="20"/>
        </w:rPr>
        <w:t>1</w:t>
      </w:r>
      <w:r w:rsidRPr="0079516B">
        <w:rPr>
          <w:rFonts w:ascii="Consolas" w:eastAsia="宋体" w:hAnsi="Consolas" w:cs="Consolas"/>
          <w:color w:val="999999"/>
          <w:kern w:val="0"/>
          <w:sz w:val="20"/>
          <w:szCs w:val="20"/>
        </w:rPr>
        <w:t>;</w:t>
      </w:r>
    </w:p>
    <w:p w:rsidR="0079516B" w:rsidRPr="0079516B" w:rsidRDefault="0079516B" w:rsidP="0079516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79516B">
        <w:rPr>
          <w:rFonts w:ascii="Consolas" w:eastAsia="宋体" w:hAnsi="Consolas" w:cs="Consolas"/>
          <w:color w:val="000000"/>
          <w:kern w:val="0"/>
          <w:sz w:val="20"/>
          <w:szCs w:val="20"/>
        </w:rPr>
        <w:t xml:space="preserve">        </w:t>
      </w:r>
      <w:r w:rsidRPr="0079516B">
        <w:rPr>
          <w:rFonts w:ascii="Consolas" w:eastAsia="宋体" w:hAnsi="Consolas" w:cs="Consolas"/>
          <w:color w:val="0077AA"/>
          <w:kern w:val="0"/>
          <w:sz w:val="20"/>
          <w:szCs w:val="20"/>
        </w:rPr>
        <w:t>SET</w:t>
      </w:r>
      <w:r w:rsidRPr="0079516B">
        <w:rPr>
          <w:rFonts w:ascii="Consolas" w:eastAsia="宋体" w:hAnsi="Consolas" w:cs="Consolas"/>
          <w:color w:val="000000"/>
          <w:kern w:val="0"/>
          <w:sz w:val="20"/>
          <w:szCs w:val="20"/>
        </w:rPr>
        <w:t xml:space="preserve"> str </w:t>
      </w:r>
      <w:proofErr w:type="gramStart"/>
      <w:r w:rsidRPr="0079516B">
        <w:rPr>
          <w:rFonts w:ascii="Consolas" w:eastAsia="宋体" w:hAnsi="Consolas" w:cs="Consolas"/>
          <w:color w:val="A67F59"/>
          <w:kern w:val="0"/>
          <w:sz w:val="20"/>
          <w:szCs w:val="20"/>
        </w:rPr>
        <w:t>=</w:t>
      </w:r>
      <w:r w:rsidRPr="0079516B">
        <w:rPr>
          <w:rFonts w:ascii="Consolas" w:eastAsia="宋体" w:hAnsi="Consolas" w:cs="Consolas"/>
          <w:color w:val="000000"/>
          <w:kern w:val="0"/>
          <w:sz w:val="20"/>
          <w:szCs w:val="20"/>
        </w:rPr>
        <w:t xml:space="preserve">  </w:t>
      </w:r>
      <w:r w:rsidRPr="0079516B">
        <w:rPr>
          <w:rFonts w:ascii="Consolas" w:eastAsia="宋体" w:hAnsi="Consolas" w:cs="Consolas"/>
          <w:color w:val="669900"/>
          <w:kern w:val="0"/>
          <w:sz w:val="20"/>
          <w:szCs w:val="20"/>
        </w:rPr>
        <w:t>''</w:t>
      </w:r>
      <w:r w:rsidRPr="0079516B">
        <w:rPr>
          <w:rFonts w:ascii="Consolas" w:eastAsia="宋体" w:hAnsi="Consolas" w:cs="Consolas"/>
          <w:color w:val="999999"/>
          <w:kern w:val="0"/>
          <w:sz w:val="20"/>
          <w:szCs w:val="20"/>
        </w:rPr>
        <w:t>;</w:t>
      </w:r>
      <w:proofErr w:type="gramEnd"/>
    </w:p>
    <w:p w:rsidR="0079516B" w:rsidRPr="0079516B" w:rsidRDefault="0079516B" w:rsidP="0079516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p>
    <w:p w:rsidR="0079516B" w:rsidRPr="0079516B" w:rsidRDefault="0079516B" w:rsidP="0079516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79516B">
        <w:rPr>
          <w:rFonts w:ascii="Consolas" w:eastAsia="宋体" w:hAnsi="Consolas" w:cs="Consolas"/>
          <w:color w:val="000000"/>
          <w:kern w:val="0"/>
          <w:sz w:val="20"/>
          <w:szCs w:val="20"/>
        </w:rPr>
        <w:t xml:space="preserve"> loop_label:  LOOP</w:t>
      </w:r>
    </w:p>
    <w:p w:rsidR="0079516B" w:rsidRPr="0079516B" w:rsidRDefault="0079516B" w:rsidP="0079516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79516B">
        <w:rPr>
          <w:rFonts w:ascii="Consolas" w:eastAsia="宋体" w:hAnsi="Consolas" w:cs="Consolas"/>
          <w:color w:val="000000"/>
          <w:kern w:val="0"/>
          <w:sz w:val="20"/>
          <w:szCs w:val="20"/>
        </w:rPr>
        <w:lastRenderedPageBreak/>
        <w:t xml:space="preserve"> </w:t>
      </w:r>
      <w:proofErr w:type="gramStart"/>
      <w:r w:rsidRPr="0079516B">
        <w:rPr>
          <w:rFonts w:ascii="Consolas" w:eastAsia="宋体" w:hAnsi="Consolas" w:cs="Consolas"/>
          <w:color w:val="0077AA"/>
          <w:kern w:val="0"/>
          <w:sz w:val="20"/>
          <w:szCs w:val="20"/>
        </w:rPr>
        <w:t>IF</w:t>
      </w:r>
      <w:r w:rsidRPr="0079516B">
        <w:rPr>
          <w:rFonts w:ascii="Consolas" w:eastAsia="宋体" w:hAnsi="Consolas" w:cs="Consolas"/>
          <w:color w:val="000000"/>
          <w:kern w:val="0"/>
          <w:sz w:val="20"/>
          <w:szCs w:val="20"/>
        </w:rPr>
        <w:t xml:space="preserve">  x</w:t>
      </w:r>
      <w:proofErr w:type="gramEnd"/>
      <w:r w:rsidRPr="0079516B">
        <w:rPr>
          <w:rFonts w:ascii="Consolas" w:eastAsia="宋体" w:hAnsi="Consolas" w:cs="Consolas"/>
          <w:color w:val="000000"/>
          <w:kern w:val="0"/>
          <w:sz w:val="20"/>
          <w:szCs w:val="20"/>
        </w:rPr>
        <w:t xml:space="preserve"> </w:t>
      </w:r>
      <w:r w:rsidRPr="0079516B">
        <w:rPr>
          <w:rFonts w:ascii="Consolas" w:eastAsia="宋体" w:hAnsi="Consolas" w:cs="Consolas"/>
          <w:color w:val="A67F59"/>
          <w:kern w:val="0"/>
          <w:sz w:val="20"/>
          <w:szCs w:val="20"/>
        </w:rPr>
        <w:t>&gt;</w:t>
      </w:r>
      <w:r w:rsidRPr="0079516B">
        <w:rPr>
          <w:rFonts w:ascii="Consolas" w:eastAsia="宋体" w:hAnsi="Consolas" w:cs="Consolas"/>
          <w:color w:val="000000"/>
          <w:kern w:val="0"/>
          <w:sz w:val="20"/>
          <w:szCs w:val="20"/>
        </w:rPr>
        <w:t xml:space="preserve"> </w:t>
      </w:r>
      <w:r w:rsidRPr="0079516B">
        <w:rPr>
          <w:rFonts w:ascii="Consolas" w:eastAsia="宋体" w:hAnsi="Consolas" w:cs="Consolas"/>
          <w:color w:val="990055"/>
          <w:kern w:val="0"/>
          <w:sz w:val="20"/>
          <w:szCs w:val="20"/>
        </w:rPr>
        <w:t>10</w:t>
      </w:r>
      <w:r w:rsidRPr="0079516B">
        <w:rPr>
          <w:rFonts w:ascii="Consolas" w:eastAsia="宋体" w:hAnsi="Consolas" w:cs="Consolas"/>
          <w:color w:val="000000"/>
          <w:kern w:val="0"/>
          <w:sz w:val="20"/>
          <w:szCs w:val="20"/>
        </w:rPr>
        <w:t xml:space="preserve"> </w:t>
      </w:r>
      <w:r w:rsidRPr="0079516B">
        <w:rPr>
          <w:rFonts w:ascii="Consolas" w:eastAsia="宋体" w:hAnsi="Consolas" w:cs="Consolas"/>
          <w:color w:val="0077AA"/>
          <w:kern w:val="0"/>
          <w:sz w:val="20"/>
          <w:szCs w:val="20"/>
        </w:rPr>
        <w:t>THEN</w:t>
      </w:r>
      <w:r w:rsidRPr="0079516B">
        <w:rPr>
          <w:rFonts w:ascii="Consolas" w:eastAsia="宋体" w:hAnsi="Consolas" w:cs="Consolas"/>
          <w:color w:val="000000"/>
          <w:kern w:val="0"/>
          <w:sz w:val="20"/>
          <w:szCs w:val="20"/>
        </w:rPr>
        <w:t xml:space="preserve"> </w:t>
      </w:r>
    </w:p>
    <w:p w:rsidR="0079516B" w:rsidRPr="0079516B" w:rsidRDefault="0079516B" w:rsidP="0079516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79516B">
        <w:rPr>
          <w:rFonts w:ascii="Consolas" w:eastAsia="宋体" w:hAnsi="Consolas" w:cs="Consolas"/>
          <w:color w:val="000000"/>
          <w:kern w:val="0"/>
          <w:sz w:val="20"/>
          <w:szCs w:val="20"/>
        </w:rPr>
        <w:t xml:space="preserve"> </w:t>
      </w:r>
      <w:proofErr w:type="gramStart"/>
      <w:r w:rsidRPr="0079516B">
        <w:rPr>
          <w:rFonts w:ascii="Consolas" w:eastAsia="宋体" w:hAnsi="Consolas" w:cs="Consolas"/>
          <w:color w:val="000000"/>
          <w:kern w:val="0"/>
          <w:sz w:val="20"/>
          <w:szCs w:val="20"/>
        </w:rPr>
        <w:t>LEAVE  loop</w:t>
      </w:r>
      <w:proofErr w:type="gramEnd"/>
      <w:r w:rsidRPr="0079516B">
        <w:rPr>
          <w:rFonts w:ascii="Consolas" w:eastAsia="宋体" w:hAnsi="Consolas" w:cs="Consolas"/>
          <w:color w:val="000000"/>
          <w:kern w:val="0"/>
          <w:sz w:val="20"/>
          <w:szCs w:val="20"/>
        </w:rPr>
        <w:t>_label</w:t>
      </w:r>
      <w:r w:rsidRPr="0079516B">
        <w:rPr>
          <w:rFonts w:ascii="Consolas" w:eastAsia="宋体" w:hAnsi="Consolas" w:cs="Consolas"/>
          <w:color w:val="999999"/>
          <w:kern w:val="0"/>
          <w:sz w:val="20"/>
          <w:szCs w:val="20"/>
        </w:rPr>
        <w:t>;</w:t>
      </w:r>
    </w:p>
    <w:p w:rsidR="0079516B" w:rsidRPr="0079516B" w:rsidRDefault="0079516B" w:rsidP="0079516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79516B">
        <w:rPr>
          <w:rFonts w:ascii="Consolas" w:eastAsia="宋体" w:hAnsi="Consolas" w:cs="Consolas"/>
          <w:color w:val="000000"/>
          <w:kern w:val="0"/>
          <w:sz w:val="20"/>
          <w:szCs w:val="20"/>
        </w:rPr>
        <w:t xml:space="preserve"> </w:t>
      </w:r>
      <w:proofErr w:type="gramStart"/>
      <w:r w:rsidRPr="0079516B">
        <w:rPr>
          <w:rFonts w:ascii="Consolas" w:eastAsia="宋体" w:hAnsi="Consolas" w:cs="Consolas"/>
          <w:color w:val="0077AA"/>
          <w:kern w:val="0"/>
          <w:sz w:val="20"/>
          <w:szCs w:val="20"/>
        </w:rPr>
        <w:t>END</w:t>
      </w:r>
      <w:r w:rsidRPr="0079516B">
        <w:rPr>
          <w:rFonts w:ascii="Consolas" w:eastAsia="宋体" w:hAnsi="Consolas" w:cs="Consolas"/>
          <w:color w:val="000000"/>
          <w:kern w:val="0"/>
          <w:sz w:val="20"/>
          <w:szCs w:val="20"/>
        </w:rPr>
        <w:t xml:space="preserve">  </w:t>
      </w:r>
      <w:r w:rsidRPr="0079516B">
        <w:rPr>
          <w:rFonts w:ascii="Consolas" w:eastAsia="宋体" w:hAnsi="Consolas" w:cs="Consolas"/>
          <w:color w:val="0077AA"/>
          <w:kern w:val="0"/>
          <w:sz w:val="20"/>
          <w:szCs w:val="20"/>
        </w:rPr>
        <w:t>IF</w:t>
      </w:r>
      <w:proofErr w:type="gramEnd"/>
      <w:r w:rsidRPr="0079516B">
        <w:rPr>
          <w:rFonts w:ascii="Consolas" w:eastAsia="宋体" w:hAnsi="Consolas" w:cs="Consolas"/>
          <w:color w:val="999999"/>
          <w:kern w:val="0"/>
          <w:sz w:val="20"/>
          <w:szCs w:val="20"/>
        </w:rPr>
        <w:t>;</w:t>
      </w:r>
    </w:p>
    <w:p w:rsidR="0079516B" w:rsidRPr="0079516B" w:rsidRDefault="0079516B" w:rsidP="0079516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p>
    <w:p w:rsidR="0079516B" w:rsidRPr="0079516B" w:rsidRDefault="0079516B" w:rsidP="0079516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79516B">
        <w:rPr>
          <w:rFonts w:ascii="Consolas" w:eastAsia="宋体" w:hAnsi="Consolas" w:cs="Consolas"/>
          <w:color w:val="000000"/>
          <w:kern w:val="0"/>
          <w:sz w:val="20"/>
          <w:szCs w:val="20"/>
        </w:rPr>
        <w:t xml:space="preserve"> </w:t>
      </w:r>
      <w:proofErr w:type="gramStart"/>
      <w:r w:rsidRPr="0079516B">
        <w:rPr>
          <w:rFonts w:ascii="Consolas" w:eastAsia="宋体" w:hAnsi="Consolas" w:cs="Consolas"/>
          <w:color w:val="0077AA"/>
          <w:kern w:val="0"/>
          <w:sz w:val="20"/>
          <w:szCs w:val="20"/>
        </w:rPr>
        <w:t>SET</w:t>
      </w:r>
      <w:r w:rsidRPr="0079516B">
        <w:rPr>
          <w:rFonts w:ascii="Consolas" w:eastAsia="宋体" w:hAnsi="Consolas" w:cs="Consolas"/>
          <w:color w:val="000000"/>
          <w:kern w:val="0"/>
          <w:sz w:val="20"/>
          <w:szCs w:val="20"/>
        </w:rPr>
        <w:t xml:space="preserve">  x</w:t>
      </w:r>
      <w:proofErr w:type="gramEnd"/>
      <w:r w:rsidRPr="0079516B">
        <w:rPr>
          <w:rFonts w:ascii="Consolas" w:eastAsia="宋体" w:hAnsi="Consolas" w:cs="Consolas"/>
          <w:color w:val="000000"/>
          <w:kern w:val="0"/>
          <w:sz w:val="20"/>
          <w:szCs w:val="20"/>
        </w:rPr>
        <w:t xml:space="preserve"> </w:t>
      </w:r>
      <w:r w:rsidRPr="0079516B">
        <w:rPr>
          <w:rFonts w:ascii="Consolas" w:eastAsia="宋体" w:hAnsi="Consolas" w:cs="Consolas"/>
          <w:color w:val="A67F59"/>
          <w:kern w:val="0"/>
          <w:sz w:val="20"/>
          <w:szCs w:val="20"/>
        </w:rPr>
        <w:t>=</w:t>
      </w:r>
      <w:r w:rsidRPr="0079516B">
        <w:rPr>
          <w:rFonts w:ascii="Consolas" w:eastAsia="宋体" w:hAnsi="Consolas" w:cs="Consolas"/>
          <w:color w:val="000000"/>
          <w:kern w:val="0"/>
          <w:sz w:val="20"/>
          <w:szCs w:val="20"/>
        </w:rPr>
        <w:t xml:space="preserve"> x </w:t>
      </w:r>
      <w:r w:rsidRPr="0079516B">
        <w:rPr>
          <w:rFonts w:ascii="Consolas" w:eastAsia="宋体" w:hAnsi="Consolas" w:cs="Consolas"/>
          <w:color w:val="A67F59"/>
          <w:kern w:val="0"/>
          <w:sz w:val="20"/>
          <w:szCs w:val="20"/>
        </w:rPr>
        <w:t>+</w:t>
      </w:r>
      <w:r w:rsidRPr="0079516B">
        <w:rPr>
          <w:rFonts w:ascii="Consolas" w:eastAsia="宋体" w:hAnsi="Consolas" w:cs="Consolas"/>
          <w:color w:val="000000"/>
          <w:kern w:val="0"/>
          <w:sz w:val="20"/>
          <w:szCs w:val="20"/>
        </w:rPr>
        <w:t xml:space="preserve"> </w:t>
      </w:r>
      <w:r w:rsidRPr="0079516B">
        <w:rPr>
          <w:rFonts w:ascii="Consolas" w:eastAsia="宋体" w:hAnsi="Consolas" w:cs="Consolas"/>
          <w:color w:val="990055"/>
          <w:kern w:val="0"/>
          <w:sz w:val="20"/>
          <w:szCs w:val="20"/>
        </w:rPr>
        <w:t>1</w:t>
      </w:r>
      <w:r w:rsidRPr="0079516B">
        <w:rPr>
          <w:rFonts w:ascii="Consolas" w:eastAsia="宋体" w:hAnsi="Consolas" w:cs="Consolas"/>
          <w:color w:val="999999"/>
          <w:kern w:val="0"/>
          <w:sz w:val="20"/>
          <w:szCs w:val="20"/>
        </w:rPr>
        <w:t>;</w:t>
      </w:r>
    </w:p>
    <w:p w:rsidR="0079516B" w:rsidRPr="0079516B" w:rsidRDefault="0079516B" w:rsidP="0079516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79516B">
        <w:rPr>
          <w:rFonts w:ascii="Consolas" w:eastAsia="宋体" w:hAnsi="Consolas" w:cs="Consolas"/>
          <w:color w:val="000000"/>
          <w:kern w:val="0"/>
          <w:sz w:val="20"/>
          <w:szCs w:val="20"/>
        </w:rPr>
        <w:t xml:space="preserve"> </w:t>
      </w:r>
      <w:r w:rsidRPr="0079516B">
        <w:rPr>
          <w:rFonts w:ascii="Consolas" w:eastAsia="宋体" w:hAnsi="Consolas" w:cs="Consolas"/>
          <w:color w:val="0077AA"/>
          <w:kern w:val="0"/>
          <w:sz w:val="20"/>
          <w:szCs w:val="20"/>
        </w:rPr>
        <w:t>IF</w:t>
      </w:r>
      <w:r w:rsidRPr="0079516B">
        <w:rPr>
          <w:rFonts w:ascii="Consolas" w:eastAsia="宋体" w:hAnsi="Consolas" w:cs="Consolas"/>
          <w:color w:val="000000"/>
          <w:kern w:val="0"/>
          <w:sz w:val="20"/>
          <w:szCs w:val="20"/>
        </w:rPr>
        <w:t xml:space="preserve"> </w:t>
      </w:r>
      <w:r w:rsidRPr="0079516B">
        <w:rPr>
          <w:rFonts w:ascii="Consolas" w:eastAsia="宋体" w:hAnsi="Consolas" w:cs="Consolas"/>
          <w:color w:val="999999"/>
          <w:kern w:val="0"/>
          <w:sz w:val="20"/>
          <w:szCs w:val="20"/>
        </w:rPr>
        <w:t>(</w:t>
      </w:r>
      <w:r w:rsidRPr="0079516B">
        <w:rPr>
          <w:rFonts w:ascii="Consolas" w:eastAsia="宋体" w:hAnsi="Consolas" w:cs="Consolas"/>
          <w:color w:val="000000"/>
          <w:kern w:val="0"/>
          <w:sz w:val="20"/>
          <w:szCs w:val="20"/>
        </w:rPr>
        <w:t xml:space="preserve">x mod </w:t>
      </w:r>
      <w:r w:rsidRPr="0079516B">
        <w:rPr>
          <w:rFonts w:ascii="Consolas" w:eastAsia="宋体" w:hAnsi="Consolas" w:cs="Consolas"/>
          <w:color w:val="990055"/>
          <w:kern w:val="0"/>
          <w:sz w:val="20"/>
          <w:szCs w:val="20"/>
        </w:rPr>
        <w:t>2</w:t>
      </w:r>
      <w:r w:rsidRPr="0079516B">
        <w:rPr>
          <w:rFonts w:ascii="Consolas" w:eastAsia="宋体" w:hAnsi="Consolas" w:cs="Consolas"/>
          <w:color w:val="999999"/>
          <w:kern w:val="0"/>
          <w:sz w:val="20"/>
          <w:szCs w:val="20"/>
        </w:rPr>
        <w:t>)</w:t>
      </w:r>
      <w:r w:rsidRPr="0079516B">
        <w:rPr>
          <w:rFonts w:ascii="Consolas" w:eastAsia="宋体" w:hAnsi="Consolas" w:cs="Consolas"/>
          <w:color w:val="000000"/>
          <w:kern w:val="0"/>
          <w:sz w:val="20"/>
          <w:szCs w:val="20"/>
        </w:rPr>
        <w:t xml:space="preserve"> </w:t>
      </w:r>
      <w:r w:rsidRPr="0079516B">
        <w:rPr>
          <w:rFonts w:ascii="Consolas" w:eastAsia="宋体" w:hAnsi="Consolas" w:cs="Consolas"/>
          <w:color w:val="0077AA"/>
          <w:kern w:val="0"/>
          <w:sz w:val="20"/>
          <w:szCs w:val="20"/>
        </w:rPr>
        <w:t>THEN</w:t>
      </w:r>
    </w:p>
    <w:p w:rsidR="0079516B" w:rsidRPr="0079516B" w:rsidRDefault="0079516B" w:rsidP="0079516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79516B">
        <w:rPr>
          <w:rFonts w:ascii="Consolas" w:eastAsia="宋体" w:hAnsi="Consolas" w:cs="Consolas"/>
          <w:color w:val="000000"/>
          <w:kern w:val="0"/>
          <w:sz w:val="20"/>
          <w:szCs w:val="20"/>
        </w:rPr>
        <w:t xml:space="preserve">     </w:t>
      </w:r>
      <w:proofErr w:type="gramStart"/>
      <w:r w:rsidRPr="0079516B">
        <w:rPr>
          <w:rFonts w:ascii="Consolas" w:eastAsia="宋体" w:hAnsi="Consolas" w:cs="Consolas"/>
          <w:color w:val="000000"/>
          <w:kern w:val="0"/>
          <w:sz w:val="20"/>
          <w:szCs w:val="20"/>
        </w:rPr>
        <w:t>ITERATE  loop</w:t>
      </w:r>
      <w:proofErr w:type="gramEnd"/>
      <w:r w:rsidRPr="0079516B">
        <w:rPr>
          <w:rFonts w:ascii="Consolas" w:eastAsia="宋体" w:hAnsi="Consolas" w:cs="Consolas"/>
          <w:color w:val="000000"/>
          <w:kern w:val="0"/>
          <w:sz w:val="20"/>
          <w:szCs w:val="20"/>
        </w:rPr>
        <w:t>_label</w:t>
      </w:r>
      <w:r w:rsidRPr="0079516B">
        <w:rPr>
          <w:rFonts w:ascii="Consolas" w:eastAsia="宋体" w:hAnsi="Consolas" w:cs="Consolas"/>
          <w:color w:val="999999"/>
          <w:kern w:val="0"/>
          <w:sz w:val="20"/>
          <w:szCs w:val="20"/>
        </w:rPr>
        <w:t>;</w:t>
      </w:r>
    </w:p>
    <w:p w:rsidR="0079516B" w:rsidRPr="0079516B" w:rsidRDefault="0079516B" w:rsidP="0079516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79516B">
        <w:rPr>
          <w:rFonts w:ascii="Consolas" w:eastAsia="宋体" w:hAnsi="Consolas" w:cs="Consolas"/>
          <w:color w:val="000000"/>
          <w:kern w:val="0"/>
          <w:sz w:val="20"/>
          <w:szCs w:val="20"/>
        </w:rPr>
        <w:t xml:space="preserve"> </w:t>
      </w:r>
      <w:r w:rsidRPr="0079516B">
        <w:rPr>
          <w:rFonts w:ascii="Consolas" w:eastAsia="宋体" w:hAnsi="Consolas" w:cs="Consolas"/>
          <w:color w:val="0077AA"/>
          <w:kern w:val="0"/>
          <w:sz w:val="20"/>
          <w:szCs w:val="20"/>
        </w:rPr>
        <w:t>ELSE</w:t>
      </w:r>
    </w:p>
    <w:p w:rsidR="0079516B" w:rsidRPr="0079516B" w:rsidRDefault="0079516B" w:rsidP="0079516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79516B">
        <w:rPr>
          <w:rFonts w:ascii="Consolas" w:eastAsia="宋体" w:hAnsi="Consolas" w:cs="Consolas"/>
          <w:color w:val="000000"/>
          <w:kern w:val="0"/>
          <w:sz w:val="20"/>
          <w:szCs w:val="20"/>
        </w:rPr>
        <w:t xml:space="preserve">    </w:t>
      </w:r>
      <w:proofErr w:type="gramStart"/>
      <w:r w:rsidRPr="0079516B">
        <w:rPr>
          <w:rFonts w:ascii="Consolas" w:eastAsia="宋体" w:hAnsi="Consolas" w:cs="Consolas"/>
          <w:color w:val="0077AA"/>
          <w:kern w:val="0"/>
          <w:sz w:val="20"/>
          <w:szCs w:val="20"/>
        </w:rPr>
        <w:t>SET</w:t>
      </w:r>
      <w:r w:rsidRPr="0079516B">
        <w:rPr>
          <w:rFonts w:ascii="Consolas" w:eastAsia="宋体" w:hAnsi="Consolas" w:cs="Consolas"/>
          <w:color w:val="000000"/>
          <w:kern w:val="0"/>
          <w:sz w:val="20"/>
          <w:szCs w:val="20"/>
        </w:rPr>
        <w:t xml:space="preserve">  str</w:t>
      </w:r>
      <w:proofErr w:type="gramEnd"/>
      <w:r w:rsidRPr="0079516B">
        <w:rPr>
          <w:rFonts w:ascii="Consolas" w:eastAsia="宋体" w:hAnsi="Consolas" w:cs="Consolas"/>
          <w:color w:val="000000"/>
          <w:kern w:val="0"/>
          <w:sz w:val="20"/>
          <w:szCs w:val="20"/>
        </w:rPr>
        <w:t xml:space="preserve"> </w:t>
      </w:r>
      <w:r w:rsidRPr="0079516B">
        <w:rPr>
          <w:rFonts w:ascii="Consolas" w:eastAsia="宋体" w:hAnsi="Consolas" w:cs="Consolas"/>
          <w:color w:val="A67F59"/>
          <w:kern w:val="0"/>
          <w:sz w:val="20"/>
          <w:szCs w:val="20"/>
        </w:rPr>
        <w:t>=</w:t>
      </w:r>
      <w:r w:rsidRPr="0079516B">
        <w:rPr>
          <w:rFonts w:ascii="Consolas" w:eastAsia="宋体" w:hAnsi="Consolas" w:cs="Consolas"/>
          <w:color w:val="000000"/>
          <w:kern w:val="0"/>
          <w:sz w:val="20"/>
          <w:szCs w:val="20"/>
        </w:rPr>
        <w:t xml:space="preserve"> CONCAT</w:t>
      </w:r>
      <w:r w:rsidRPr="0079516B">
        <w:rPr>
          <w:rFonts w:ascii="Consolas" w:eastAsia="宋体" w:hAnsi="Consolas" w:cs="Consolas"/>
          <w:color w:val="999999"/>
          <w:kern w:val="0"/>
          <w:sz w:val="20"/>
          <w:szCs w:val="20"/>
        </w:rPr>
        <w:t>(</w:t>
      </w:r>
      <w:r w:rsidRPr="0079516B">
        <w:rPr>
          <w:rFonts w:ascii="Consolas" w:eastAsia="宋体" w:hAnsi="Consolas" w:cs="Consolas"/>
          <w:color w:val="000000"/>
          <w:kern w:val="0"/>
          <w:sz w:val="20"/>
          <w:szCs w:val="20"/>
        </w:rPr>
        <w:t>str</w:t>
      </w:r>
      <w:r w:rsidRPr="0079516B">
        <w:rPr>
          <w:rFonts w:ascii="Consolas" w:eastAsia="宋体" w:hAnsi="Consolas" w:cs="Consolas"/>
          <w:color w:val="999999"/>
          <w:kern w:val="0"/>
          <w:sz w:val="20"/>
          <w:szCs w:val="20"/>
        </w:rPr>
        <w:t>,</w:t>
      </w:r>
      <w:r w:rsidRPr="0079516B">
        <w:rPr>
          <w:rFonts w:ascii="Consolas" w:eastAsia="宋体" w:hAnsi="Consolas" w:cs="Consolas"/>
          <w:color w:val="000000"/>
          <w:kern w:val="0"/>
          <w:sz w:val="20"/>
          <w:szCs w:val="20"/>
        </w:rPr>
        <w:t>x</w:t>
      </w:r>
      <w:r w:rsidRPr="0079516B">
        <w:rPr>
          <w:rFonts w:ascii="Consolas" w:eastAsia="宋体" w:hAnsi="Consolas" w:cs="Consolas"/>
          <w:color w:val="999999"/>
          <w:kern w:val="0"/>
          <w:sz w:val="20"/>
          <w:szCs w:val="20"/>
        </w:rPr>
        <w:t>,</w:t>
      </w:r>
      <w:r w:rsidRPr="0079516B">
        <w:rPr>
          <w:rFonts w:ascii="Consolas" w:eastAsia="宋体" w:hAnsi="Consolas" w:cs="Consolas"/>
          <w:color w:val="669900"/>
          <w:kern w:val="0"/>
          <w:sz w:val="20"/>
          <w:szCs w:val="20"/>
        </w:rPr>
        <w:t>','</w:t>
      </w:r>
      <w:r w:rsidRPr="0079516B">
        <w:rPr>
          <w:rFonts w:ascii="Consolas" w:eastAsia="宋体" w:hAnsi="Consolas" w:cs="Consolas"/>
          <w:color w:val="999999"/>
          <w:kern w:val="0"/>
          <w:sz w:val="20"/>
          <w:szCs w:val="20"/>
        </w:rPr>
        <w:t>);</w:t>
      </w:r>
    </w:p>
    <w:p w:rsidR="0079516B" w:rsidRPr="0079516B" w:rsidRDefault="0079516B" w:rsidP="0079516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79516B">
        <w:rPr>
          <w:rFonts w:ascii="Consolas" w:eastAsia="宋体" w:hAnsi="Consolas" w:cs="Consolas"/>
          <w:color w:val="000000"/>
          <w:kern w:val="0"/>
          <w:sz w:val="20"/>
          <w:szCs w:val="20"/>
        </w:rPr>
        <w:t xml:space="preserve"> </w:t>
      </w:r>
      <w:r w:rsidRPr="0079516B">
        <w:rPr>
          <w:rFonts w:ascii="Consolas" w:eastAsia="宋体" w:hAnsi="Consolas" w:cs="Consolas"/>
          <w:color w:val="0077AA"/>
          <w:kern w:val="0"/>
          <w:sz w:val="20"/>
          <w:szCs w:val="20"/>
        </w:rPr>
        <w:t>END</w:t>
      </w:r>
      <w:r w:rsidRPr="0079516B">
        <w:rPr>
          <w:rFonts w:ascii="Consolas" w:eastAsia="宋体" w:hAnsi="Consolas" w:cs="Consolas"/>
          <w:color w:val="000000"/>
          <w:kern w:val="0"/>
          <w:sz w:val="20"/>
          <w:szCs w:val="20"/>
        </w:rPr>
        <w:t xml:space="preserve"> </w:t>
      </w:r>
      <w:r w:rsidRPr="0079516B">
        <w:rPr>
          <w:rFonts w:ascii="Consolas" w:eastAsia="宋体" w:hAnsi="Consolas" w:cs="Consolas"/>
          <w:color w:val="0077AA"/>
          <w:kern w:val="0"/>
          <w:sz w:val="20"/>
          <w:szCs w:val="20"/>
        </w:rPr>
        <w:t>IF</w:t>
      </w:r>
      <w:r w:rsidRPr="0079516B">
        <w:rPr>
          <w:rFonts w:ascii="Consolas" w:eastAsia="宋体" w:hAnsi="Consolas" w:cs="Consolas"/>
          <w:color w:val="999999"/>
          <w:kern w:val="0"/>
          <w:sz w:val="20"/>
          <w:szCs w:val="20"/>
        </w:rPr>
        <w:t>;</w:t>
      </w:r>
    </w:p>
    <w:p w:rsidR="0079516B" w:rsidRPr="0079516B" w:rsidRDefault="0079516B" w:rsidP="0079516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79516B">
        <w:rPr>
          <w:rFonts w:ascii="Consolas" w:eastAsia="宋体" w:hAnsi="Consolas" w:cs="Consolas"/>
          <w:color w:val="000000"/>
          <w:kern w:val="0"/>
          <w:sz w:val="20"/>
          <w:szCs w:val="20"/>
        </w:rPr>
        <w:t xml:space="preserve">    </w:t>
      </w:r>
      <w:r w:rsidRPr="0079516B">
        <w:rPr>
          <w:rFonts w:ascii="Consolas" w:eastAsia="宋体" w:hAnsi="Consolas" w:cs="Consolas"/>
          <w:color w:val="0077AA"/>
          <w:kern w:val="0"/>
          <w:sz w:val="20"/>
          <w:szCs w:val="20"/>
        </w:rPr>
        <w:t>END</w:t>
      </w:r>
      <w:r w:rsidRPr="0079516B">
        <w:rPr>
          <w:rFonts w:ascii="Consolas" w:eastAsia="宋体" w:hAnsi="Consolas" w:cs="Consolas"/>
          <w:color w:val="000000"/>
          <w:kern w:val="0"/>
          <w:sz w:val="20"/>
          <w:szCs w:val="20"/>
        </w:rPr>
        <w:t xml:space="preserve"> LOOP</w:t>
      </w:r>
      <w:r w:rsidRPr="0079516B">
        <w:rPr>
          <w:rFonts w:ascii="Consolas" w:eastAsia="宋体" w:hAnsi="Consolas" w:cs="Consolas"/>
          <w:color w:val="999999"/>
          <w:kern w:val="0"/>
          <w:sz w:val="20"/>
          <w:szCs w:val="20"/>
        </w:rPr>
        <w:t>;</w:t>
      </w:r>
      <w:r w:rsidRPr="0079516B">
        <w:rPr>
          <w:rFonts w:ascii="Consolas" w:eastAsia="宋体" w:hAnsi="Consolas" w:cs="Consolas"/>
          <w:color w:val="000000"/>
          <w:kern w:val="0"/>
          <w:sz w:val="20"/>
          <w:szCs w:val="20"/>
        </w:rPr>
        <w:t xml:space="preserve">    </w:t>
      </w:r>
    </w:p>
    <w:p w:rsidR="0079516B" w:rsidRPr="0079516B" w:rsidRDefault="0079516B" w:rsidP="0079516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79516B">
        <w:rPr>
          <w:rFonts w:ascii="Consolas" w:eastAsia="宋体" w:hAnsi="Consolas" w:cs="Consolas"/>
          <w:color w:val="000000"/>
          <w:kern w:val="0"/>
          <w:sz w:val="20"/>
          <w:szCs w:val="20"/>
        </w:rPr>
        <w:t xml:space="preserve">    </w:t>
      </w:r>
      <w:r w:rsidRPr="0079516B">
        <w:rPr>
          <w:rFonts w:ascii="Consolas" w:eastAsia="宋体" w:hAnsi="Consolas" w:cs="Consolas"/>
          <w:color w:val="0077AA"/>
          <w:kern w:val="0"/>
          <w:sz w:val="20"/>
          <w:szCs w:val="20"/>
        </w:rPr>
        <w:t>SELECT</w:t>
      </w:r>
      <w:r w:rsidRPr="0079516B">
        <w:rPr>
          <w:rFonts w:ascii="Consolas" w:eastAsia="宋体" w:hAnsi="Consolas" w:cs="Consolas"/>
          <w:color w:val="000000"/>
          <w:kern w:val="0"/>
          <w:sz w:val="20"/>
          <w:szCs w:val="20"/>
        </w:rPr>
        <w:t xml:space="preserve"> </w:t>
      </w:r>
      <w:proofErr w:type="gramStart"/>
      <w:r w:rsidRPr="0079516B">
        <w:rPr>
          <w:rFonts w:ascii="Consolas" w:eastAsia="宋体" w:hAnsi="Consolas" w:cs="Consolas"/>
          <w:color w:val="000000"/>
          <w:kern w:val="0"/>
          <w:sz w:val="20"/>
          <w:szCs w:val="20"/>
        </w:rPr>
        <w:t>str</w:t>
      </w:r>
      <w:proofErr w:type="gramEnd"/>
      <w:r w:rsidRPr="0079516B">
        <w:rPr>
          <w:rFonts w:ascii="Consolas" w:eastAsia="宋体" w:hAnsi="Consolas" w:cs="Consolas"/>
          <w:color w:val="999999"/>
          <w:kern w:val="0"/>
          <w:sz w:val="20"/>
          <w:szCs w:val="20"/>
        </w:rPr>
        <w:t>;</w:t>
      </w:r>
    </w:p>
    <w:p w:rsidR="0079516B" w:rsidRPr="0079516B" w:rsidRDefault="0079516B" w:rsidP="0079516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0"/>
          <w:szCs w:val="20"/>
        </w:rPr>
      </w:pPr>
      <w:r w:rsidRPr="0079516B">
        <w:rPr>
          <w:rFonts w:ascii="Consolas" w:eastAsia="宋体" w:hAnsi="Consolas" w:cs="Consolas"/>
          <w:color w:val="0077AA"/>
          <w:kern w:val="0"/>
          <w:sz w:val="20"/>
          <w:szCs w:val="20"/>
        </w:rPr>
        <w:t>END</w:t>
      </w:r>
      <w:r w:rsidRPr="0079516B">
        <w:rPr>
          <w:rFonts w:ascii="Consolas" w:eastAsia="宋体" w:hAnsi="Consolas" w:cs="Consolas"/>
          <w:color w:val="999999"/>
          <w:kern w:val="0"/>
          <w:sz w:val="20"/>
          <w:szCs w:val="20"/>
        </w:rPr>
        <w:t>;</w:t>
      </w:r>
    </w:p>
    <w:p w:rsidR="0079516B" w:rsidRDefault="0079516B" w:rsidP="0079516B">
      <w:pPr>
        <w:rPr>
          <w:rFonts w:hint="eastAsia"/>
        </w:rPr>
      </w:pPr>
    </w:p>
    <w:p w:rsidR="0079516B" w:rsidRPr="0079516B" w:rsidRDefault="0079516B" w:rsidP="0079516B">
      <w:pPr>
        <w:widowControl/>
        <w:numPr>
          <w:ilvl w:val="0"/>
          <w:numId w:val="22"/>
        </w:numPr>
        <w:shd w:val="clear" w:color="auto" w:fill="FFFFFF"/>
        <w:spacing w:before="100" w:beforeAutospacing="1" w:after="90"/>
        <w:ind w:left="690"/>
        <w:jc w:val="left"/>
        <w:rPr>
          <w:rFonts w:ascii="Helvetica" w:eastAsia="宋体" w:hAnsi="Helvetica" w:cs="Helvetica"/>
          <w:color w:val="333344"/>
          <w:kern w:val="0"/>
          <w:sz w:val="23"/>
          <w:szCs w:val="23"/>
        </w:rPr>
      </w:pPr>
      <w:r w:rsidRPr="0079516B">
        <w:rPr>
          <w:rFonts w:ascii="Helvetica" w:eastAsia="宋体" w:hAnsi="Helvetica" w:cs="Helvetica"/>
          <w:color w:val="333344"/>
          <w:kern w:val="0"/>
          <w:sz w:val="23"/>
          <w:szCs w:val="23"/>
        </w:rPr>
        <w:t>以上存储过程仅构造具有偶数字符串的字符串，例如</w:t>
      </w:r>
      <w:r w:rsidRPr="0079516B">
        <w:rPr>
          <w:rFonts w:ascii="Consolas" w:eastAsia="宋体" w:hAnsi="Consolas" w:cs="Consolas"/>
          <w:color w:val="C7254E"/>
          <w:kern w:val="0"/>
          <w:sz w:val="23"/>
          <w:szCs w:val="23"/>
          <w:shd w:val="clear" w:color="auto" w:fill="F9F2F4"/>
        </w:rPr>
        <w:t>2</w:t>
      </w:r>
      <w:r w:rsidRPr="0079516B">
        <w:rPr>
          <w:rFonts w:ascii="Helvetica" w:eastAsia="宋体" w:hAnsi="Helvetica" w:cs="Helvetica"/>
          <w:color w:val="333344"/>
          <w:kern w:val="0"/>
          <w:sz w:val="23"/>
          <w:szCs w:val="23"/>
        </w:rPr>
        <w:t>,</w:t>
      </w:r>
      <w:r w:rsidRPr="0079516B">
        <w:rPr>
          <w:rFonts w:ascii="Consolas" w:eastAsia="宋体" w:hAnsi="Consolas" w:cs="Consolas"/>
          <w:color w:val="C7254E"/>
          <w:kern w:val="0"/>
          <w:sz w:val="23"/>
          <w:szCs w:val="23"/>
          <w:shd w:val="clear" w:color="auto" w:fill="F9F2F4"/>
        </w:rPr>
        <w:t>4</w:t>
      </w:r>
      <w:r w:rsidRPr="0079516B">
        <w:rPr>
          <w:rFonts w:ascii="Helvetica" w:eastAsia="宋体" w:hAnsi="Helvetica" w:cs="Helvetica"/>
          <w:color w:val="333344"/>
          <w:kern w:val="0"/>
          <w:sz w:val="23"/>
          <w:szCs w:val="23"/>
        </w:rPr>
        <w:t>,</w:t>
      </w:r>
      <w:r w:rsidRPr="0079516B">
        <w:rPr>
          <w:rFonts w:ascii="Consolas" w:eastAsia="宋体" w:hAnsi="Consolas" w:cs="Consolas"/>
          <w:color w:val="C7254E"/>
          <w:kern w:val="0"/>
          <w:sz w:val="23"/>
          <w:szCs w:val="23"/>
          <w:shd w:val="clear" w:color="auto" w:fill="F9F2F4"/>
        </w:rPr>
        <w:t>6</w:t>
      </w:r>
      <w:r w:rsidRPr="0079516B">
        <w:rPr>
          <w:rFonts w:ascii="Helvetica" w:eastAsia="宋体" w:hAnsi="Helvetica" w:cs="Helvetica"/>
          <w:color w:val="333344"/>
          <w:kern w:val="0"/>
          <w:sz w:val="23"/>
          <w:szCs w:val="23"/>
        </w:rPr>
        <w:t>等。</w:t>
      </w:r>
    </w:p>
    <w:p w:rsidR="0079516B" w:rsidRPr="0079516B" w:rsidRDefault="0079516B" w:rsidP="0079516B">
      <w:pPr>
        <w:widowControl/>
        <w:numPr>
          <w:ilvl w:val="0"/>
          <w:numId w:val="22"/>
        </w:numPr>
        <w:shd w:val="clear" w:color="auto" w:fill="FFFFFF"/>
        <w:spacing w:before="100" w:beforeAutospacing="1" w:after="90"/>
        <w:ind w:left="690"/>
        <w:jc w:val="left"/>
        <w:rPr>
          <w:rFonts w:ascii="Helvetica" w:eastAsia="宋体" w:hAnsi="Helvetica" w:cs="Helvetica"/>
          <w:color w:val="333344"/>
          <w:kern w:val="0"/>
          <w:sz w:val="23"/>
          <w:szCs w:val="23"/>
        </w:rPr>
      </w:pPr>
      <w:r w:rsidRPr="0079516B">
        <w:rPr>
          <w:rFonts w:ascii="Helvetica" w:eastAsia="宋体" w:hAnsi="Helvetica" w:cs="Helvetica"/>
          <w:color w:val="333344"/>
          <w:kern w:val="0"/>
          <w:sz w:val="23"/>
          <w:szCs w:val="23"/>
        </w:rPr>
        <w:t>在</w:t>
      </w:r>
      <w:r w:rsidRPr="0079516B">
        <w:rPr>
          <w:rFonts w:ascii="Consolas" w:eastAsia="宋体" w:hAnsi="Consolas" w:cs="Consolas"/>
          <w:color w:val="C7254E"/>
          <w:kern w:val="0"/>
          <w:sz w:val="23"/>
          <w:szCs w:val="23"/>
          <w:shd w:val="clear" w:color="auto" w:fill="F9F2F4"/>
        </w:rPr>
        <w:t>LOOP</w:t>
      </w:r>
      <w:r w:rsidRPr="0079516B">
        <w:rPr>
          <w:rFonts w:ascii="Helvetica" w:eastAsia="宋体" w:hAnsi="Helvetica" w:cs="Helvetica"/>
          <w:color w:val="333344"/>
          <w:kern w:val="0"/>
          <w:sz w:val="23"/>
          <w:szCs w:val="23"/>
        </w:rPr>
        <w:t>语句之前放置一个</w:t>
      </w:r>
      <w:r w:rsidRPr="0079516B">
        <w:rPr>
          <w:rFonts w:ascii="Consolas" w:eastAsia="宋体" w:hAnsi="Consolas" w:cs="Consolas"/>
          <w:color w:val="C7254E"/>
          <w:kern w:val="0"/>
          <w:sz w:val="23"/>
          <w:szCs w:val="23"/>
          <w:shd w:val="clear" w:color="auto" w:fill="F9F2F4"/>
        </w:rPr>
        <w:t>loop_label</w:t>
      </w:r>
      <w:r w:rsidRPr="0079516B">
        <w:rPr>
          <w:rFonts w:ascii="Helvetica" w:eastAsia="宋体" w:hAnsi="Helvetica" w:cs="Helvetica"/>
          <w:color w:val="333344"/>
          <w:kern w:val="0"/>
          <w:sz w:val="23"/>
          <w:szCs w:val="23"/>
        </w:rPr>
        <w:t>循环标签。</w:t>
      </w:r>
    </w:p>
    <w:p w:rsidR="0079516B" w:rsidRPr="0079516B" w:rsidRDefault="0079516B" w:rsidP="0079516B">
      <w:pPr>
        <w:widowControl/>
        <w:numPr>
          <w:ilvl w:val="0"/>
          <w:numId w:val="22"/>
        </w:numPr>
        <w:shd w:val="clear" w:color="auto" w:fill="FFFFFF"/>
        <w:spacing w:before="100" w:beforeAutospacing="1" w:after="90"/>
        <w:ind w:left="690"/>
        <w:jc w:val="left"/>
        <w:rPr>
          <w:rFonts w:ascii="Helvetica" w:eastAsia="宋体" w:hAnsi="Helvetica" w:cs="Helvetica"/>
          <w:color w:val="333344"/>
          <w:kern w:val="0"/>
          <w:sz w:val="23"/>
          <w:szCs w:val="23"/>
        </w:rPr>
      </w:pPr>
      <w:r w:rsidRPr="0079516B">
        <w:rPr>
          <w:rFonts w:ascii="Helvetica" w:eastAsia="宋体" w:hAnsi="Helvetica" w:cs="Helvetica"/>
          <w:color w:val="333344"/>
          <w:kern w:val="0"/>
          <w:sz w:val="23"/>
          <w:szCs w:val="23"/>
        </w:rPr>
        <w:t>如果</w:t>
      </w:r>
      <w:r w:rsidRPr="0079516B">
        <w:rPr>
          <w:rFonts w:ascii="Consolas" w:eastAsia="宋体" w:hAnsi="Consolas" w:cs="Consolas"/>
          <w:color w:val="C7254E"/>
          <w:kern w:val="0"/>
          <w:sz w:val="23"/>
          <w:szCs w:val="23"/>
          <w:shd w:val="clear" w:color="auto" w:fill="F9F2F4"/>
        </w:rPr>
        <w:t>x</w:t>
      </w:r>
      <w:r w:rsidRPr="0079516B">
        <w:rPr>
          <w:rFonts w:ascii="Helvetica" w:eastAsia="宋体" w:hAnsi="Helvetica" w:cs="Helvetica"/>
          <w:color w:val="333344"/>
          <w:kern w:val="0"/>
          <w:sz w:val="23"/>
          <w:szCs w:val="23"/>
        </w:rPr>
        <w:t>的值大于</w:t>
      </w:r>
      <w:r w:rsidRPr="0079516B">
        <w:rPr>
          <w:rFonts w:ascii="Consolas" w:eastAsia="宋体" w:hAnsi="Consolas" w:cs="Consolas"/>
          <w:color w:val="C7254E"/>
          <w:kern w:val="0"/>
          <w:sz w:val="23"/>
          <w:szCs w:val="23"/>
          <w:shd w:val="clear" w:color="auto" w:fill="F9F2F4"/>
        </w:rPr>
        <w:t>10</w:t>
      </w:r>
      <w:r w:rsidRPr="0079516B">
        <w:rPr>
          <w:rFonts w:ascii="Helvetica" w:eastAsia="宋体" w:hAnsi="Helvetica" w:cs="Helvetica"/>
          <w:color w:val="333344"/>
          <w:kern w:val="0"/>
          <w:sz w:val="23"/>
          <w:szCs w:val="23"/>
        </w:rPr>
        <w:t>，则由于</w:t>
      </w:r>
      <w:r w:rsidRPr="0079516B">
        <w:rPr>
          <w:rFonts w:ascii="Consolas" w:eastAsia="宋体" w:hAnsi="Consolas" w:cs="Consolas"/>
          <w:color w:val="C7254E"/>
          <w:kern w:val="0"/>
          <w:sz w:val="23"/>
          <w:szCs w:val="23"/>
          <w:shd w:val="clear" w:color="auto" w:fill="F9F2F4"/>
        </w:rPr>
        <w:t>LEAVE</w:t>
      </w:r>
      <w:r w:rsidRPr="0079516B">
        <w:rPr>
          <w:rFonts w:ascii="Helvetica" w:eastAsia="宋体" w:hAnsi="Helvetica" w:cs="Helvetica"/>
          <w:color w:val="333344"/>
          <w:kern w:val="0"/>
          <w:sz w:val="23"/>
          <w:szCs w:val="23"/>
        </w:rPr>
        <w:t>语句，循环被终止。</w:t>
      </w:r>
    </w:p>
    <w:p w:rsidR="0079516B" w:rsidRPr="0079516B" w:rsidRDefault="0079516B" w:rsidP="0079516B">
      <w:pPr>
        <w:widowControl/>
        <w:numPr>
          <w:ilvl w:val="0"/>
          <w:numId w:val="22"/>
        </w:numPr>
        <w:shd w:val="clear" w:color="auto" w:fill="FFFFFF"/>
        <w:spacing w:before="100" w:beforeAutospacing="1" w:after="90"/>
        <w:ind w:left="690"/>
        <w:jc w:val="left"/>
        <w:rPr>
          <w:rFonts w:ascii="Helvetica" w:eastAsia="宋体" w:hAnsi="Helvetica" w:cs="Helvetica"/>
          <w:color w:val="333344"/>
          <w:kern w:val="0"/>
          <w:sz w:val="23"/>
          <w:szCs w:val="23"/>
        </w:rPr>
      </w:pPr>
      <w:r w:rsidRPr="0079516B">
        <w:rPr>
          <w:rFonts w:ascii="Helvetica" w:eastAsia="宋体" w:hAnsi="Helvetica" w:cs="Helvetica"/>
          <w:color w:val="333344"/>
          <w:kern w:val="0"/>
          <w:sz w:val="23"/>
          <w:szCs w:val="23"/>
        </w:rPr>
        <w:t>如果</w:t>
      </w:r>
      <w:r w:rsidRPr="0079516B">
        <w:rPr>
          <w:rFonts w:ascii="Consolas" w:eastAsia="宋体" w:hAnsi="Consolas" w:cs="Consolas"/>
          <w:color w:val="C7254E"/>
          <w:kern w:val="0"/>
          <w:sz w:val="23"/>
          <w:szCs w:val="23"/>
          <w:shd w:val="clear" w:color="auto" w:fill="F9F2F4"/>
        </w:rPr>
        <w:t>x</w:t>
      </w:r>
      <w:r w:rsidRPr="0079516B">
        <w:rPr>
          <w:rFonts w:ascii="Helvetica" w:eastAsia="宋体" w:hAnsi="Helvetica" w:cs="Helvetica"/>
          <w:color w:val="333344"/>
          <w:kern w:val="0"/>
          <w:sz w:val="23"/>
          <w:szCs w:val="23"/>
        </w:rPr>
        <w:t>的值是一个奇数，</w:t>
      </w:r>
      <w:r w:rsidRPr="0079516B">
        <w:rPr>
          <w:rFonts w:ascii="Consolas" w:eastAsia="宋体" w:hAnsi="Consolas" w:cs="Consolas"/>
          <w:color w:val="C7254E"/>
          <w:kern w:val="0"/>
          <w:sz w:val="23"/>
          <w:szCs w:val="23"/>
          <w:shd w:val="clear" w:color="auto" w:fill="F9F2F4"/>
        </w:rPr>
        <w:t>ITERATE</w:t>
      </w:r>
      <w:r w:rsidRPr="0079516B">
        <w:rPr>
          <w:rFonts w:ascii="Helvetica" w:eastAsia="宋体" w:hAnsi="Helvetica" w:cs="Helvetica"/>
          <w:color w:val="333344"/>
          <w:kern w:val="0"/>
          <w:sz w:val="23"/>
          <w:szCs w:val="23"/>
        </w:rPr>
        <w:t>语句忽略它下面的所有内容，并开始一个新的迭代。</w:t>
      </w:r>
    </w:p>
    <w:p w:rsidR="0079516B" w:rsidRPr="0079516B" w:rsidRDefault="0079516B" w:rsidP="0079516B">
      <w:pPr>
        <w:widowControl/>
        <w:numPr>
          <w:ilvl w:val="0"/>
          <w:numId w:val="22"/>
        </w:numPr>
        <w:shd w:val="clear" w:color="auto" w:fill="FFFFFF"/>
        <w:spacing w:before="100" w:beforeAutospacing="1" w:after="90"/>
        <w:ind w:left="690"/>
        <w:jc w:val="left"/>
        <w:rPr>
          <w:rFonts w:ascii="Helvetica" w:eastAsia="宋体" w:hAnsi="Helvetica" w:cs="Helvetica"/>
          <w:color w:val="333344"/>
          <w:kern w:val="0"/>
          <w:sz w:val="23"/>
          <w:szCs w:val="23"/>
        </w:rPr>
      </w:pPr>
      <w:r w:rsidRPr="0079516B">
        <w:rPr>
          <w:rFonts w:ascii="Helvetica" w:eastAsia="宋体" w:hAnsi="Helvetica" w:cs="Helvetica"/>
          <w:color w:val="333344"/>
          <w:kern w:val="0"/>
          <w:sz w:val="23"/>
          <w:szCs w:val="23"/>
        </w:rPr>
        <w:t>如果</w:t>
      </w:r>
      <w:r w:rsidRPr="0079516B">
        <w:rPr>
          <w:rFonts w:ascii="Consolas" w:eastAsia="宋体" w:hAnsi="Consolas" w:cs="Consolas"/>
          <w:color w:val="C7254E"/>
          <w:kern w:val="0"/>
          <w:sz w:val="23"/>
          <w:szCs w:val="23"/>
          <w:shd w:val="clear" w:color="auto" w:fill="F9F2F4"/>
        </w:rPr>
        <w:t>x</w:t>
      </w:r>
      <w:r w:rsidRPr="0079516B">
        <w:rPr>
          <w:rFonts w:ascii="Helvetica" w:eastAsia="宋体" w:hAnsi="Helvetica" w:cs="Helvetica"/>
          <w:color w:val="333344"/>
          <w:kern w:val="0"/>
          <w:sz w:val="23"/>
          <w:szCs w:val="23"/>
        </w:rPr>
        <w:t>的值是偶数，则</w:t>
      </w:r>
      <w:r w:rsidRPr="0079516B">
        <w:rPr>
          <w:rFonts w:ascii="Consolas" w:eastAsia="宋体" w:hAnsi="Consolas" w:cs="Consolas"/>
          <w:color w:val="C7254E"/>
          <w:kern w:val="0"/>
          <w:sz w:val="23"/>
          <w:szCs w:val="23"/>
          <w:shd w:val="clear" w:color="auto" w:fill="F9F2F4"/>
        </w:rPr>
        <w:t>ELSE</w:t>
      </w:r>
      <w:r w:rsidRPr="0079516B">
        <w:rPr>
          <w:rFonts w:ascii="Helvetica" w:eastAsia="宋体" w:hAnsi="Helvetica" w:cs="Helvetica"/>
          <w:color w:val="333344"/>
          <w:kern w:val="0"/>
          <w:sz w:val="23"/>
          <w:szCs w:val="23"/>
        </w:rPr>
        <w:t>语句中的块将使用偶数构建字符串。</w:t>
      </w:r>
    </w:p>
    <w:p w:rsidR="0079516B" w:rsidRPr="0079516B" w:rsidRDefault="0079516B" w:rsidP="0079516B">
      <w:pPr>
        <w:widowControl/>
        <w:shd w:val="clear" w:color="auto" w:fill="FFFFFF"/>
        <w:spacing w:after="120"/>
        <w:jc w:val="left"/>
        <w:rPr>
          <w:rFonts w:ascii="Helvetica" w:eastAsia="宋体" w:hAnsi="Helvetica" w:cs="Helvetica"/>
          <w:color w:val="333344"/>
          <w:kern w:val="0"/>
          <w:sz w:val="23"/>
          <w:szCs w:val="23"/>
        </w:rPr>
      </w:pPr>
      <w:r w:rsidRPr="0079516B">
        <w:rPr>
          <w:rFonts w:ascii="Helvetica" w:eastAsia="宋体" w:hAnsi="Helvetica" w:cs="Helvetica"/>
          <w:color w:val="333344"/>
          <w:kern w:val="0"/>
          <w:sz w:val="23"/>
          <w:szCs w:val="23"/>
        </w:rPr>
        <w:t>执行上面查询语句，得到以下结果</w:t>
      </w:r>
      <w:r w:rsidRPr="0079516B">
        <w:rPr>
          <w:rFonts w:ascii="Helvetica" w:eastAsia="宋体" w:hAnsi="Helvetica" w:cs="Helvetica"/>
          <w:color w:val="333344"/>
          <w:kern w:val="0"/>
          <w:sz w:val="23"/>
          <w:szCs w:val="23"/>
        </w:rPr>
        <w:t xml:space="preserve"> -</w:t>
      </w:r>
    </w:p>
    <w:p w:rsidR="0079516B" w:rsidRDefault="0079516B" w:rsidP="0079516B">
      <w:pPr>
        <w:rPr>
          <w:rFonts w:hint="eastAsia"/>
        </w:rPr>
      </w:pPr>
    </w:p>
    <w:p w:rsidR="0079516B" w:rsidRPr="0079516B" w:rsidRDefault="0079516B" w:rsidP="0079516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proofErr w:type="gramStart"/>
      <w:r w:rsidRPr="0079516B">
        <w:rPr>
          <w:rFonts w:ascii="Consolas" w:eastAsia="宋体" w:hAnsi="Consolas" w:cs="Consolas"/>
          <w:color w:val="000000"/>
          <w:kern w:val="0"/>
          <w:sz w:val="20"/>
          <w:szCs w:val="20"/>
        </w:rPr>
        <w:t>mysql</w:t>
      </w:r>
      <w:proofErr w:type="gramEnd"/>
      <w:r w:rsidRPr="0079516B">
        <w:rPr>
          <w:rFonts w:ascii="Consolas" w:eastAsia="宋体" w:hAnsi="Consolas" w:cs="Consolas"/>
          <w:color w:val="A67F59"/>
          <w:kern w:val="0"/>
          <w:sz w:val="20"/>
          <w:szCs w:val="20"/>
        </w:rPr>
        <w:t>&gt;</w:t>
      </w:r>
      <w:r w:rsidRPr="0079516B">
        <w:rPr>
          <w:rFonts w:ascii="Consolas" w:eastAsia="宋体" w:hAnsi="Consolas" w:cs="Consolas"/>
          <w:color w:val="000000"/>
          <w:kern w:val="0"/>
          <w:sz w:val="20"/>
          <w:szCs w:val="20"/>
        </w:rPr>
        <w:t xml:space="preserve"> </w:t>
      </w:r>
      <w:r w:rsidRPr="0079516B">
        <w:rPr>
          <w:rFonts w:ascii="Consolas" w:eastAsia="宋体" w:hAnsi="Consolas" w:cs="Consolas"/>
          <w:color w:val="0077AA"/>
          <w:kern w:val="0"/>
          <w:sz w:val="20"/>
          <w:szCs w:val="20"/>
        </w:rPr>
        <w:t>CALL</w:t>
      </w:r>
      <w:r w:rsidRPr="0079516B">
        <w:rPr>
          <w:rFonts w:ascii="Consolas" w:eastAsia="宋体" w:hAnsi="Consolas" w:cs="Consolas"/>
          <w:color w:val="000000"/>
          <w:kern w:val="0"/>
          <w:sz w:val="20"/>
          <w:szCs w:val="20"/>
        </w:rPr>
        <w:t xml:space="preserve"> test_mysql_loop</w:t>
      </w:r>
      <w:r w:rsidRPr="0079516B">
        <w:rPr>
          <w:rFonts w:ascii="Consolas" w:eastAsia="宋体" w:hAnsi="Consolas" w:cs="Consolas"/>
          <w:color w:val="999999"/>
          <w:kern w:val="0"/>
          <w:sz w:val="20"/>
          <w:szCs w:val="20"/>
        </w:rPr>
        <w:t>();</w:t>
      </w:r>
    </w:p>
    <w:p w:rsidR="0079516B" w:rsidRPr="0079516B" w:rsidRDefault="0079516B" w:rsidP="0079516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79516B">
        <w:rPr>
          <w:rFonts w:ascii="Consolas" w:eastAsia="宋体" w:hAnsi="Consolas" w:cs="Consolas"/>
          <w:color w:val="A67F59"/>
          <w:kern w:val="0"/>
          <w:sz w:val="20"/>
          <w:szCs w:val="20"/>
        </w:rPr>
        <w:t>+</w:t>
      </w:r>
      <w:r w:rsidRPr="0079516B">
        <w:rPr>
          <w:rFonts w:ascii="Consolas" w:eastAsia="宋体" w:hAnsi="Consolas" w:cs="Consolas"/>
          <w:color w:val="708090"/>
          <w:kern w:val="0"/>
          <w:sz w:val="20"/>
          <w:szCs w:val="20"/>
        </w:rPr>
        <w:t>-------------+</w:t>
      </w:r>
    </w:p>
    <w:p w:rsidR="0079516B" w:rsidRPr="0079516B" w:rsidRDefault="0079516B" w:rsidP="0079516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79516B">
        <w:rPr>
          <w:rFonts w:ascii="Consolas" w:eastAsia="宋体" w:hAnsi="Consolas" w:cs="Consolas"/>
          <w:color w:val="A67F59"/>
          <w:kern w:val="0"/>
          <w:sz w:val="20"/>
          <w:szCs w:val="20"/>
        </w:rPr>
        <w:t>|</w:t>
      </w:r>
      <w:r w:rsidRPr="0079516B">
        <w:rPr>
          <w:rFonts w:ascii="Consolas" w:eastAsia="宋体" w:hAnsi="Consolas" w:cs="Consolas"/>
          <w:color w:val="000000"/>
          <w:kern w:val="0"/>
          <w:sz w:val="20"/>
          <w:szCs w:val="20"/>
        </w:rPr>
        <w:t xml:space="preserve"> </w:t>
      </w:r>
      <w:proofErr w:type="gramStart"/>
      <w:r w:rsidRPr="0079516B">
        <w:rPr>
          <w:rFonts w:ascii="Consolas" w:eastAsia="宋体" w:hAnsi="Consolas" w:cs="Consolas"/>
          <w:color w:val="000000"/>
          <w:kern w:val="0"/>
          <w:sz w:val="20"/>
          <w:szCs w:val="20"/>
        </w:rPr>
        <w:t>str</w:t>
      </w:r>
      <w:proofErr w:type="gramEnd"/>
      <w:r w:rsidRPr="0079516B">
        <w:rPr>
          <w:rFonts w:ascii="Consolas" w:eastAsia="宋体" w:hAnsi="Consolas" w:cs="Consolas"/>
          <w:color w:val="000000"/>
          <w:kern w:val="0"/>
          <w:sz w:val="20"/>
          <w:szCs w:val="20"/>
        </w:rPr>
        <w:t xml:space="preserve">         </w:t>
      </w:r>
      <w:r w:rsidRPr="0079516B">
        <w:rPr>
          <w:rFonts w:ascii="Consolas" w:eastAsia="宋体" w:hAnsi="Consolas" w:cs="Consolas"/>
          <w:color w:val="A67F59"/>
          <w:kern w:val="0"/>
          <w:sz w:val="20"/>
          <w:szCs w:val="20"/>
        </w:rPr>
        <w:t>|</w:t>
      </w:r>
    </w:p>
    <w:p w:rsidR="0079516B" w:rsidRPr="0079516B" w:rsidRDefault="0079516B" w:rsidP="0079516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79516B">
        <w:rPr>
          <w:rFonts w:ascii="Consolas" w:eastAsia="宋体" w:hAnsi="Consolas" w:cs="Consolas"/>
          <w:color w:val="A67F59"/>
          <w:kern w:val="0"/>
          <w:sz w:val="20"/>
          <w:szCs w:val="20"/>
        </w:rPr>
        <w:t>+</w:t>
      </w:r>
      <w:r w:rsidRPr="0079516B">
        <w:rPr>
          <w:rFonts w:ascii="Consolas" w:eastAsia="宋体" w:hAnsi="Consolas" w:cs="Consolas"/>
          <w:color w:val="708090"/>
          <w:kern w:val="0"/>
          <w:sz w:val="20"/>
          <w:szCs w:val="20"/>
        </w:rPr>
        <w:t>-------------+</w:t>
      </w:r>
    </w:p>
    <w:p w:rsidR="0079516B" w:rsidRPr="0079516B" w:rsidRDefault="0079516B" w:rsidP="0079516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79516B">
        <w:rPr>
          <w:rFonts w:ascii="Consolas" w:eastAsia="宋体" w:hAnsi="Consolas" w:cs="Consolas"/>
          <w:color w:val="A67F59"/>
          <w:kern w:val="0"/>
          <w:sz w:val="20"/>
          <w:szCs w:val="20"/>
        </w:rPr>
        <w:t>|</w:t>
      </w:r>
      <w:r w:rsidRPr="0079516B">
        <w:rPr>
          <w:rFonts w:ascii="Consolas" w:eastAsia="宋体" w:hAnsi="Consolas" w:cs="Consolas"/>
          <w:color w:val="000000"/>
          <w:kern w:val="0"/>
          <w:sz w:val="20"/>
          <w:szCs w:val="20"/>
        </w:rPr>
        <w:t xml:space="preserve"> </w:t>
      </w:r>
      <w:r w:rsidRPr="0079516B">
        <w:rPr>
          <w:rFonts w:ascii="Consolas" w:eastAsia="宋体" w:hAnsi="Consolas" w:cs="Consolas"/>
          <w:color w:val="990055"/>
          <w:kern w:val="0"/>
          <w:sz w:val="20"/>
          <w:szCs w:val="20"/>
        </w:rPr>
        <w:t>2</w:t>
      </w:r>
      <w:proofErr w:type="gramStart"/>
      <w:r w:rsidRPr="0079516B">
        <w:rPr>
          <w:rFonts w:ascii="Consolas" w:eastAsia="宋体" w:hAnsi="Consolas" w:cs="Consolas"/>
          <w:color w:val="999999"/>
          <w:kern w:val="0"/>
          <w:sz w:val="20"/>
          <w:szCs w:val="20"/>
        </w:rPr>
        <w:t>,</w:t>
      </w:r>
      <w:r w:rsidRPr="0079516B">
        <w:rPr>
          <w:rFonts w:ascii="Consolas" w:eastAsia="宋体" w:hAnsi="Consolas" w:cs="Consolas"/>
          <w:color w:val="990055"/>
          <w:kern w:val="0"/>
          <w:sz w:val="20"/>
          <w:szCs w:val="20"/>
        </w:rPr>
        <w:t>4</w:t>
      </w:r>
      <w:r w:rsidRPr="0079516B">
        <w:rPr>
          <w:rFonts w:ascii="Consolas" w:eastAsia="宋体" w:hAnsi="Consolas" w:cs="Consolas"/>
          <w:color w:val="999999"/>
          <w:kern w:val="0"/>
          <w:sz w:val="20"/>
          <w:szCs w:val="20"/>
        </w:rPr>
        <w:t>,</w:t>
      </w:r>
      <w:r w:rsidRPr="0079516B">
        <w:rPr>
          <w:rFonts w:ascii="Consolas" w:eastAsia="宋体" w:hAnsi="Consolas" w:cs="Consolas"/>
          <w:color w:val="990055"/>
          <w:kern w:val="0"/>
          <w:sz w:val="20"/>
          <w:szCs w:val="20"/>
        </w:rPr>
        <w:t>6</w:t>
      </w:r>
      <w:r w:rsidRPr="0079516B">
        <w:rPr>
          <w:rFonts w:ascii="Consolas" w:eastAsia="宋体" w:hAnsi="Consolas" w:cs="Consolas"/>
          <w:color w:val="999999"/>
          <w:kern w:val="0"/>
          <w:sz w:val="20"/>
          <w:szCs w:val="20"/>
        </w:rPr>
        <w:t>,</w:t>
      </w:r>
      <w:r w:rsidRPr="0079516B">
        <w:rPr>
          <w:rFonts w:ascii="Consolas" w:eastAsia="宋体" w:hAnsi="Consolas" w:cs="Consolas"/>
          <w:color w:val="990055"/>
          <w:kern w:val="0"/>
          <w:sz w:val="20"/>
          <w:szCs w:val="20"/>
        </w:rPr>
        <w:t>8</w:t>
      </w:r>
      <w:r w:rsidRPr="0079516B">
        <w:rPr>
          <w:rFonts w:ascii="Consolas" w:eastAsia="宋体" w:hAnsi="Consolas" w:cs="Consolas"/>
          <w:color w:val="999999"/>
          <w:kern w:val="0"/>
          <w:sz w:val="20"/>
          <w:szCs w:val="20"/>
        </w:rPr>
        <w:t>,</w:t>
      </w:r>
      <w:r w:rsidRPr="0079516B">
        <w:rPr>
          <w:rFonts w:ascii="Consolas" w:eastAsia="宋体" w:hAnsi="Consolas" w:cs="Consolas"/>
          <w:color w:val="990055"/>
          <w:kern w:val="0"/>
          <w:sz w:val="20"/>
          <w:szCs w:val="20"/>
        </w:rPr>
        <w:t>10</w:t>
      </w:r>
      <w:proofErr w:type="gramEnd"/>
      <w:r w:rsidRPr="0079516B">
        <w:rPr>
          <w:rFonts w:ascii="Consolas" w:eastAsia="宋体" w:hAnsi="Consolas" w:cs="Consolas"/>
          <w:color w:val="999999"/>
          <w:kern w:val="0"/>
          <w:sz w:val="20"/>
          <w:szCs w:val="20"/>
        </w:rPr>
        <w:t>,</w:t>
      </w:r>
      <w:r w:rsidRPr="0079516B">
        <w:rPr>
          <w:rFonts w:ascii="Consolas" w:eastAsia="宋体" w:hAnsi="Consolas" w:cs="Consolas"/>
          <w:color w:val="000000"/>
          <w:kern w:val="0"/>
          <w:sz w:val="20"/>
          <w:szCs w:val="20"/>
        </w:rPr>
        <w:t xml:space="preserve"> </w:t>
      </w:r>
      <w:r w:rsidRPr="0079516B">
        <w:rPr>
          <w:rFonts w:ascii="Consolas" w:eastAsia="宋体" w:hAnsi="Consolas" w:cs="Consolas"/>
          <w:color w:val="A67F59"/>
          <w:kern w:val="0"/>
          <w:sz w:val="20"/>
          <w:szCs w:val="20"/>
        </w:rPr>
        <w:t>|</w:t>
      </w:r>
    </w:p>
    <w:p w:rsidR="0079516B" w:rsidRPr="0079516B" w:rsidRDefault="0079516B" w:rsidP="0079516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79516B">
        <w:rPr>
          <w:rFonts w:ascii="Consolas" w:eastAsia="宋体" w:hAnsi="Consolas" w:cs="Consolas"/>
          <w:color w:val="A67F59"/>
          <w:kern w:val="0"/>
          <w:sz w:val="20"/>
          <w:szCs w:val="20"/>
        </w:rPr>
        <w:t>+</w:t>
      </w:r>
      <w:r w:rsidRPr="0079516B">
        <w:rPr>
          <w:rFonts w:ascii="Consolas" w:eastAsia="宋体" w:hAnsi="Consolas" w:cs="Consolas"/>
          <w:color w:val="708090"/>
          <w:kern w:val="0"/>
          <w:sz w:val="20"/>
          <w:szCs w:val="20"/>
        </w:rPr>
        <w:t>-------------+</w:t>
      </w:r>
    </w:p>
    <w:p w:rsidR="0079516B" w:rsidRPr="0079516B" w:rsidRDefault="0079516B" w:rsidP="0079516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79516B">
        <w:rPr>
          <w:rFonts w:ascii="Consolas" w:eastAsia="宋体" w:hAnsi="Consolas" w:cs="Consolas"/>
          <w:color w:val="990055"/>
          <w:kern w:val="0"/>
          <w:sz w:val="20"/>
          <w:szCs w:val="20"/>
        </w:rPr>
        <w:t>1</w:t>
      </w:r>
      <w:r w:rsidRPr="0079516B">
        <w:rPr>
          <w:rFonts w:ascii="Consolas" w:eastAsia="宋体" w:hAnsi="Consolas" w:cs="Consolas"/>
          <w:color w:val="000000"/>
          <w:kern w:val="0"/>
          <w:sz w:val="20"/>
          <w:szCs w:val="20"/>
        </w:rPr>
        <w:t xml:space="preserve"> </w:t>
      </w:r>
      <w:r w:rsidRPr="0079516B">
        <w:rPr>
          <w:rFonts w:ascii="Consolas" w:eastAsia="宋体" w:hAnsi="Consolas" w:cs="Consolas"/>
          <w:color w:val="0077AA"/>
          <w:kern w:val="0"/>
          <w:sz w:val="20"/>
          <w:szCs w:val="20"/>
        </w:rPr>
        <w:t>row</w:t>
      </w:r>
      <w:r w:rsidRPr="0079516B">
        <w:rPr>
          <w:rFonts w:ascii="Consolas" w:eastAsia="宋体" w:hAnsi="Consolas" w:cs="Consolas"/>
          <w:color w:val="000000"/>
          <w:kern w:val="0"/>
          <w:sz w:val="20"/>
          <w:szCs w:val="20"/>
        </w:rPr>
        <w:t xml:space="preserve"> </w:t>
      </w:r>
      <w:r w:rsidRPr="0079516B">
        <w:rPr>
          <w:rFonts w:ascii="Consolas" w:eastAsia="宋体" w:hAnsi="Consolas" w:cs="Consolas"/>
          <w:color w:val="A67F59"/>
          <w:kern w:val="0"/>
          <w:sz w:val="20"/>
          <w:szCs w:val="20"/>
        </w:rPr>
        <w:t>in</w:t>
      </w:r>
      <w:r w:rsidRPr="0079516B">
        <w:rPr>
          <w:rFonts w:ascii="Consolas" w:eastAsia="宋体" w:hAnsi="Consolas" w:cs="Consolas"/>
          <w:color w:val="000000"/>
          <w:kern w:val="0"/>
          <w:sz w:val="20"/>
          <w:szCs w:val="20"/>
        </w:rPr>
        <w:t xml:space="preserve"> </w:t>
      </w:r>
      <w:r w:rsidRPr="0079516B">
        <w:rPr>
          <w:rFonts w:ascii="Consolas" w:eastAsia="宋体" w:hAnsi="Consolas" w:cs="Consolas"/>
          <w:color w:val="0077AA"/>
          <w:kern w:val="0"/>
          <w:sz w:val="20"/>
          <w:szCs w:val="20"/>
        </w:rPr>
        <w:t>set</w:t>
      </w:r>
    </w:p>
    <w:p w:rsidR="0079516B" w:rsidRPr="0079516B" w:rsidRDefault="0079516B" w:rsidP="0079516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p>
    <w:p w:rsidR="0079516B" w:rsidRPr="0079516B" w:rsidRDefault="0079516B" w:rsidP="0079516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0"/>
          <w:szCs w:val="20"/>
        </w:rPr>
      </w:pPr>
      <w:r w:rsidRPr="0079516B">
        <w:rPr>
          <w:rFonts w:ascii="Consolas" w:eastAsia="宋体" w:hAnsi="Consolas" w:cs="Consolas"/>
          <w:color w:val="000000"/>
          <w:kern w:val="0"/>
          <w:sz w:val="20"/>
          <w:szCs w:val="20"/>
        </w:rPr>
        <w:t>Query OK</w:t>
      </w:r>
      <w:r w:rsidRPr="0079516B">
        <w:rPr>
          <w:rFonts w:ascii="Consolas" w:eastAsia="宋体" w:hAnsi="Consolas" w:cs="Consolas"/>
          <w:color w:val="999999"/>
          <w:kern w:val="0"/>
          <w:sz w:val="20"/>
          <w:szCs w:val="20"/>
        </w:rPr>
        <w:t>,</w:t>
      </w:r>
      <w:r w:rsidRPr="0079516B">
        <w:rPr>
          <w:rFonts w:ascii="Consolas" w:eastAsia="宋体" w:hAnsi="Consolas" w:cs="Consolas"/>
          <w:color w:val="000000"/>
          <w:kern w:val="0"/>
          <w:sz w:val="20"/>
          <w:szCs w:val="20"/>
        </w:rPr>
        <w:t xml:space="preserve"> </w:t>
      </w:r>
      <w:r w:rsidRPr="0079516B">
        <w:rPr>
          <w:rFonts w:ascii="Consolas" w:eastAsia="宋体" w:hAnsi="Consolas" w:cs="Consolas"/>
          <w:color w:val="990055"/>
          <w:kern w:val="0"/>
          <w:sz w:val="20"/>
          <w:szCs w:val="20"/>
        </w:rPr>
        <w:t>0</w:t>
      </w:r>
      <w:r w:rsidRPr="0079516B">
        <w:rPr>
          <w:rFonts w:ascii="Consolas" w:eastAsia="宋体" w:hAnsi="Consolas" w:cs="Consolas"/>
          <w:color w:val="000000"/>
          <w:kern w:val="0"/>
          <w:sz w:val="20"/>
          <w:szCs w:val="20"/>
        </w:rPr>
        <w:t xml:space="preserve"> </w:t>
      </w:r>
      <w:r w:rsidRPr="0079516B">
        <w:rPr>
          <w:rFonts w:ascii="Consolas" w:eastAsia="宋体" w:hAnsi="Consolas" w:cs="Consolas"/>
          <w:color w:val="0077AA"/>
          <w:kern w:val="0"/>
          <w:sz w:val="20"/>
          <w:szCs w:val="20"/>
        </w:rPr>
        <w:t>rows</w:t>
      </w:r>
      <w:r w:rsidRPr="0079516B">
        <w:rPr>
          <w:rFonts w:ascii="Consolas" w:eastAsia="宋体" w:hAnsi="Consolas" w:cs="Consolas"/>
          <w:color w:val="000000"/>
          <w:kern w:val="0"/>
          <w:sz w:val="20"/>
          <w:szCs w:val="20"/>
        </w:rPr>
        <w:t xml:space="preserve"> affected</w:t>
      </w:r>
    </w:p>
    <w:p w:rsidR="0079516B" w:rsidRDefault="0079516B" w:rsidP="0079516B">
      <w:pPr>
        <w:rPr>
          <w:rFonts w:hint="eastAsia"/>
        </w:rPr>
      </w:pPr>
    </w:p>
    <w:p w:rsidR="00825D51" w:rsidRDefault="00825D51" w:rsidP="0079516B">
      <w:pPr>
        <w:rPr>
          <w:rFonts w:hint="eastAsia"/>
        </w:rPr>
      </w:pPr>
    </w:p>
    <w:p w:rsidR="00825D51" w:rsidRDefault="00825D51" w:rsidP="00825D51">
      <w:pPr>
        <w:pStyle w:val="2"/>
        <w:rPr>
          <w:rFonts w:hint="eastAsia"/>
        </w:rPr>
      </w:pPr>
      <w:r w:rsidRPr="00825D51">
        <w:rPr>
          <w:rFonts w:hint="eastAsia"/>
        </w:rPr>
        <w:lastRenderedPageBreak/>
        <w:t>MySQL</w:t>
      </w:r>
      <w:r w:rsidRPr="00825D51">
        <w:rPr>
          <w:rFonts w:hint="eastAsia"/>
        </w:rPr>
        <w:t>游标</w:t>
      </w:r>
    </w:p>
    <w:p w:rsidR="003D2121" w:rsidRDefault="003D2121" w:rsidP="003D2121">
      <w:pPr>
        <w:pStyle w:val="3"/>
        <w:rPr>
          <w:rFonts w:hint="eastAsia"/>
        </w:rPr>
      </w:pPr>
      <w:r w:rsidRPr="003D2121">
        <w:rPr>
          <w:rFonts w:hint="eastAsia"/>
        </w:rPr>
        <w:t>MySQL</w:t>
      </w:r>
      <w:r w:rsidRPr="003D2121">
        <w:rPr>
          <w:rFonts w:hint="eastAsia"/>
        </w:rPr>
        <w:t>游标简介</w:t>
      </w:r>
    </w:p>
    <w:p w:rsidR="003D2121" w:rsidRPr="003D2121" w:rsidRDefault="003D2121" w:rsidP="003D2121">
      <w:pPr>
        <w:widowControl/>
        <w:shd w:val="clear" w:color="auto" w:fill="FFFFFF"/>
        <w:spacing w:after="120"/>
        <w:jc w:val="left"/>
        <w:rPr>
          <w:rFonts w:ascii="Helvetica" w:eastAsia="宋体" w:hAnsi="Helvetica" w:cs="Helvetica"/>
          <w:color w:val="333344"/>
          <w:kern w:val="0"/>
          <w:sz w:val="23"/>
          <w:szCs w:val="23"/>
        </w:rPr>
      </w:pPr>
      <w:r w:rsidRPr="003D2121">
        <w:rPr>
          <w:rFonts w:ascii="Helvetica" w:eastAsia="宋体" w:hAnsi="Helvetica" w:cs="Helvetica"/>
          <w:color w:val="333344"/>
          <w:kern w:val="0"/>
          <w:sz w:val="23"/>
          <w:szCs w:val="23"/>
        </w:rPr>
        <w:t>要处理</w:t>
      </w:r>
      <w:hyperlink r:id="rId88" w:tgtFrame="_blank" w:tooltip="存储过程" w:history="1">
        <w:r w:rsidRPr="003D2121">
          <w:rPr>
            <w:rFonts w:ascii="Helvetica" w:eastAsia="宋体" w:hAnsi="Helvetica" w:cs="Helvetica"/>
            <w:color w:val="333344"/>
            <w:kern w:val="0"/>
            <w:sz w:val="23"/>
            <w:szCs w:val="23"/>
          </w:rPr>
          <w:t>存储过程</w:t>
        </w:r>
      </w:hyperlink>
      <w:r w:rsidRPr="003D2121">
        <w:rPr>
          <w:rFonts w:ascii="Helvetica" w:eastAsia="宋体" w:hAnsi="Helvetica" w:cs="Helvetica"/>
          <w:color w:val="333344"/>
          <w:kern w:val="0"/>
          <w:sz w:val="23"/>
          <w:szCs w:val="23"/>
        </w:rPr>
        <w:t>中的结果集，请使用游标。游标允许您迭代查询返回的一组行，并相应地处理每行。</w:t>
      </w:r>
    </w:p>
    <w:p w:rsidR="003D2121" w:rsidRPr="003D2121" w:rsidRDefault="003D2121" w:rsidP="003D2121">
      <w:pPr>
        <w:widowControl/>
        <w:shd w:val="clear" w:color="auto" w:fill="FFFFFF"/>
        <w:spacing w:after="120"/>
        <w:jc w:val="left"/>
        <w:rPr>
          <w:rFonts w:ascii="Helvetica" w:eastAsia="宋体" w:hAnsi="Helvetica" w:cs="Helvetica"/>
          <w:color w:val="333344"/>
          <w:kern w:val="0"/>
          <w:sz w:val="23"/>
          <w:szCs w:val="23"/>
        </w:rPr>
      </w:pPr>
      <w:r w:rsidRPr="003D2121">
        <w:rPr>
          <w:rFonts w:ascii="Helvetica" w:eastAsia="宋体" w:hAnsi="Helvetica" w:cs="Helvetica"/>
          <w:color w:val="333344"/>
          <w:kern w:val="0"/>
          <w:sz w:val="23"/>
          <w:szCs w:val="23"/>
        </w:rPr>
        <w:t>MySQL</w:t>
      </w:r>
      <w:r w:rsidRPr="003D2121">
        <w:rPr>
          <w:rFonts w:ascii="Helvetica" w:eastAsia="宋体" w:hAnsi="Helvetica" w:cs="Helvetica"/>
          <w:color w:val="333344"/>
          <w:kern w:val="0"/>
          <w:sz w:val="23"/>
          <w:szCs w:val="23"/>
        </w:rPr>
        <w:t>游标为只读，不可滚动和敏感。</w:t>
      </w:r>
    </w:p>
    <w:p w:rsidR="003D2121" w:rsidRPr="003D2121" w:rsidRDefault="003D2121" w:rsidP="003D2121">
      <w:pPr>
        <w:widowControl/>
        <w:numPr>
          <w:ilvl w:val="0"/>
          <w:numId w:val="23"/>
        </w:numPr>
        <w:shd w:val="clear" w:color="auto" w:fill="FFFFFF"/>
        <w:spacing w:before="100" w:beforeAutospacing="1" w:after="90"/>
        <w:ind w:left="690"/>
        <w:jc w:val="left"/>
        <w:rPr>
          <w:rFonts w:ascii="Helvetica" w:eastAsia="宋体" w:hAnsi="Helvetica" w:cs="Helvetica"/>
          <w:color w:val="333344"/>
          <w:kern w:val="0"/>
          <w:sz w:val="23"/>
          <w:szCs w:val="23"/>
        </w:rPr>
      </w:pPr>
      <w:r w:rsidRPr="003D2121">
        <w:rPr>
          <w:rFonts w:ascii="Helvetica" w:eastAsia="宋体" w:hAnsi="Helvetica" w:cs="Helvetica"/>
          <w:b/>
          <w:bCs/>
          <w:color w:val="333344"/>
          <w:kern w:val="0"/>
          <w:sz w:val="23"/>
          <w:szCs w:val="23"/>
        </w:rPr>
        <w:t>只读</w:t>
      </w:r>
      <w:r w:rsidRPr="003D2121">
        <w:rPr>
          <w:rFonts w:ascii="Helvetica" w:eastAsia="宋体" w:hAnsi="Helvetica" w:cs="Helvetica"/>
          <w:color w:val="333344"/>
          <w:kern w:val="0"/>
          <w:sz w:val="23"/>
          <w:szCs w:val="23"/>
        </w:rPr>
        <w:t>：无法通过光标更新基础表中的数据。</w:t>
      </w:r>
    </w:p>
    <w:p w:rsidR="003D2121" w:rsidRPr="003D2121" w:rsidRDefault="003D2121" w:rsidP="003D2121">
      <w:pPr>
        <w:widowControl/>
        <w:numPr>
          <w:ilvl w:val="0"/>
          <w:numId w:val="23"/>
        </w:numPr>
        <w:shd w:val="clear" w:color="auto" w:fill="FFFFFF"/>
        <w:spacing w:before="100" w:beforeAutospacing="1" w:after="90"/>
        <w:ind w:left="690"/>
        <w:jc w:val="left"/>
        <w:rPr>
          <w:rFonts w:ascii="Helvetica" w:eastAsia="宋体" w:hAnsi="Helvetica" w:cs="Helvetica"/>
          <w:color w:val="333344"/>
          <w:kern w:val="0"/>
          <w:sz w:val="23"/>
          <w:szCs w:val="23"/>
        </w:rPr>
      </w:pPr>
      <w:r w:rsidRPr="003D2121">
        <w:rPr>
          <w:rFonts w:ascii="Helvetica" w:eastAsia="宋体" w:hAnsi="Helvetica" w:cs="Helvetica"/>
          <w:b/>
          <w:bCs/>
          <w:color w:val="333344"/>
          <w:kern w:val="0"/>
          <w:sz w:val="23"/>
          <w:szCs w:val="23"/>
        </w:rPr>
        <w:t>不可滚动</w:t>
      </w:r>
      <w:r w:rsidRPr="003D2121">
        <w:rPr>
          <w:rFonts w:ascii="Helvetica" w:eastAsia="宋体" w:hAnsi="Helvetica" w:cs="Helvetica"/>
          <w:color w:val="333344"/>
          <w:kern w:val="0"/>
          <w:sz w:val="23"/>
          <w:szCs w:val="23"/>
        </w:rPr>
        <w:t>：只能按照</w:t>
      </w:r>
      <w:hyperlink r:id="rId89" w:tgtFrame="_blank" w:tooltip="SELECT" w:history="1">
        <w:r w:rsidRPr="003D2121">
          <w:rPr>
            <w:rFonts w:ascii="Helvetica" w:eastAsia="宋体" w:hAnsi="Helvetica" w:cs="Helvetica"/>
            <w:color w:val="333344"/>
            <w:kern w:val="0"/>
            <w:sz w:val="23"/>
            <w:szCs w:val="23"/>
          </w:rPr>
          <w:t>SELECT</w:t>
        </w:r>
      </w:hyperlink>
      <w:r w:rsidRPr="003D2121">
        <w:rPr>
          <w:rFonts w:ascii="Helvetica" w:eastAsia="宋体" w:hAnsi="Helvetica" w:cs="Helvetica"/>
          <w:color w:val="333344"/>
          <w:kern w:val="0"/>
          <w:sz w:val="23"/>
          <w:szCs w:val="23"/>
        </w:rPr>
        <w:t>语句确定的顺序获取行。不能以相反的顺序获取行。</w:t>
      </w:r>
      <w:r w:rsidRPr="003D2121">
        <w:rPr>
          <w:rFonts w:ascii="Helvetica" w:eastAsia="宋体" w:hAnsi="Helvetica" w:cs="Helvetica"/>
          <w:color w:val="333344"/>
          <w:kern w:val="0"/>
          <w:sz w:val="23"/>
          <w:szCs w:val="23"/>
        </w:rPr>
        <w:t xml:space="preserve"> </w:t>
      </w:r>
      <w:r w:rsidRPr="003D2121">
        <w:rPr>
          <w:rFonts w:ascii="Helvetica" w:eastAsia="宋体" w:hAnsi="Helvetica" w:cs="Helvetica"/>
          <w:color w:val="333344"/>
          <w:kern w:val="0"/>
          <w:sz w:val="23"/>
          <w:szCs w:val="23"/>
        </w:rPr>
        <w:t>此外，不能跳过行或跳转到结果集中的特定行。</w:t>
      </w:r>
    </w:p>
    <w:p w:rsidR="003D2121" w:rsidRPr="003D2121" w:rsidRDefault="003D2121" w:rsidP="003D2121">
      <w:pPr>
        <w:widowControl/>
        <w:numPr>
          <w:ilvl w:val="0"/>
          <w:numId w:val="23"/>
        </w:numPr>
        <w:shd w:val="clear" w:color="auto" w:fill="FFFFFF"/>
        <w:spacing w:before="100" w:beforeAutospacing="1" w:after="90"/>
        <w:ind w:left="690"/>
        <w:jc w:val="left"/>
        <w:rPr>
          <w:rFonts w:ascii="Helvetica" w:eastAsia="宋体" w:hAnsi="Helvetica" w:cs="Helvetica"/>
          <w:color w:val="333344"/>
          <w:kern w:val="0"/>
          <w:sz w:val="23"/>
          <w:szCs w:val="23"/>
        </w:rPr>
      </w:pPr>
      <w:r w:rsidRPr="003D2121">
        <w:rPr>
          <w:rFonts w:ascii="Helvetica" w:eastAsia="宋体" w:hAnsi="Helvetica" w:cs="Helvetica"/>
          <w:b/>
          <w:bCs/>
          <w:color w:val="333344"/>
          <w:kern w:val="0"/>
          <w:sz w:val="23"/>
          <w:szCs w:val="23"/>
        </w:rPr>
        <w:t>敏感</w:t>
      </w:r>
      <w:r w:rsidRPr="003D2121">
        <w:rPr>
          <w:rFonts w:ascii="Helvetica" w:eastAsia="宋体" w:hAnsi="Helvetica" w:cs="Helvetica"/>
          <w:color w:val="333344"/>
          <w:kern w:val="0"/>
          <w:sz w:val="23"/>
          <w:szCs w:val="23"/>
        </w:rPr>
        <w:t>：有两种游标：敏感游标和不敏感游标。敏感游标指向实际数据，不敏感游标使用数据的临时副本。敏感游标比一个不敏感的游标执行得更快，因为它不需要临时拷贝数据。但是，对其他连接的数据所做的任何更改都将影响由敏感游标使用的数据，因此，如果不更新敏感游标所使用的数据，则更安全。</w:t>
      </w:r>
      <w:r w:rsidRPr="003D2121">
        <w:rPr>
          <w:rFonts w:ascii="Helvetica" w:eastAsia="宋体" w:hAnsi="Helvetica" w:cs="Helvetica"/>
          <w:color w:val="333344"/>
          <w:kern w:val="0"/>
          <w:sz w:val="23"/>
          <w:szCs w:val="23"/>
        </w:rPr>
        <w:t xml:space="preserve"> MySQL</w:t>
      </w:r>
      <w:r w:rsidRPr="003D2121">
        <w:rPr>
          <w:rFonts w:ascii="Helvetica" w:eastAsia="宋体" w:hAnsi="Helvetica" w:cs="Helvetica"/>
          <w:color w:val="333344"/>
          <w:kern w:val="0"/>
          <w:sz w:val="23"/>
          <w:szCs w:val="23"/>
        </w:rPr>
        <w:t>游标是敏感的。</w:t>
      </w:r>
    </w:p>
    <w:p w:rsidR="003D2121" w:rsidRDefault="003D2121" w:rsidP="003D2121">
      <w:pPr>
        <w:widowControl/>
        <w:shd w:val="clear" w:color="auto" w:fill="FFFFFF"/>
        <w:spacing w:after="120"/>
        <w:jc w:val="left"/>
        <w:rPr>
          <w:rFonts w:ascii="Helvetica" w:eastAsia="宋体" w:hAnsi="Helvetica" w:cs="Helvetica" w:hint="eastAsia"/>
          <w:color w:val="333344"/>
          <w:kern w:val="0"/>
          <w:sz w:val="23"/>
          <w:szCs w:val="23"/>
        </w:rPr>
      </w:pPr>
      <w:r w:rsidRPr="003D2121">
        <w:rPr>
          <w:rFonts w:ascii="Helvetica" w:eastAsia="宋体" w:hAnsi="Helvetica" w:cs="Helvetica"/>
          <w:color w:val="333344"/>
          <w:kern w:val="0"/>
          <w:sz w:val="23"/>
          <w:szCs w:val="23"/>
        </w:rPr>
        <w:t>您可以在</w:t>
      </w:r>
      <w:hyperlink r:id="rId90" w:tgtFrame="_blank" w:tooltip="存储过程" w:history="1">
        <w:r w:rsidRPr="003D2121">
          <w:rPr>
            <w:rFonts w:ascii="Helvetica" w:eastAsia="宋体" w:hAnsi="Helvetica" w:cs="Helvetica"/>
            <w:color w:val="333344"/>
            <w:kern w:val="0"/>
            <w:sz w:val="23"/>
            <w:szCs w:val="23"/>
          </w:rPr>
          <w:t>存储过程</w:t>
        </w:r>
      </w:hyperlink>
      <w:r w:rsidRPr="003D2121">
        <w:rPr>
          <w:rFonts w:ascii="Helvetica" w:eastAsia="宋体" w:hAnsi="Helvetica" w:cs="Helvetica"/>
          <w:color w:val="333344"/>
          <w:kern w:val="0"/>
          <w:sz w:val="23"/>
          <w:szCs w:val="23"/>
        </w:rPr>
        <w:t>，</w:t>
      </w:r>
      <w:hyperlink r:id="rId91" w:tgtFrame="_blank" w:tooltip="存储函数" w:history="1">
        <w:r w:rsidRPr="003D2121">
          <w:rPr>
            <w:rFonts w:ascii="Helvetica" w:eastAsia="宋体" w:hAnsi="Helvetica" w:cs="Helvetica"/>
            <w:color w:val="333344"/>
            <w:kern w:val="0"/>
            <w:sz w:val="23"/>
            <w:szCs w:val="23"/>
          </w:rPr>
          <w:t>存储函数</w:t>
        </w:r>
      </w:hyperlink>
      <w:r w:rsidRPr="003D2121">
        <w:rPr>
          <w:rFonts w:ascii="Helvetica" w:eastAsia="宋体" w:hAnsi="Helvetica" w:cs="Helvetica"/>
          <w:color w:val="333344"/>
          <w:kern w:val="0"/>
          <w:sz w:val="23"/>
          <w:szCs w:val="23"/>
        </w:rPr>
        <w:t>和</w:t>
      </w:r>
      <w:hyperlink r:id="rId92" w:tgtFrame="_blank" w:tooltip="触发器" w:history="1">
        <w:r w:rsidRPr="003D2121">
          <w:rPr>
            <w:rFonts w:ascii="Helvetica" w:eastAsia="宋体" w:hAnsi="Helvetica" w:cs="Helvetica"/>
            <w:color w:val="333344"/>
            <w:kern w:val="0"/>
            <w:sz w:val="23"/>
            <w:szCs w:val="23"/>
          </w:rPr>
          <w:t>触发器</w:t>
        </w:r>
      </w:hyperlink>
      <w:r w:rsidRPr="003D2121">
        <w:rPr>
          <w:rFonts w:ascii="Helvetica" w:eastAsia="宋体" w:hAnsi="Helvetica" w:cs="Helvetica"/>
          <w:color w:val="333344"/>
          <w:kern w:val="0"/>
          <w:sz w:val="23"/>
          <w:szCs w:val="23"/>
        </w:rPr>
        <w:t>中使用</w:t>
      </w:r>
      <w:r w:rsidRPr="003D2121">
        <w:rPr>
          <w:rFonts w:ascii="Helvetica" w:eastAsia="宋体" w:hAnsi="Helvetica" w:cs="Helvetica"/>
          <w:color w:val="333344"/>
          <w:kern w:val="0"/>
          <w:sz w:val="23"/>
          <w:szCs w:val="23"/>
        </w:rPr>
        <w:t>MySQL</w:t>
      </w:r>
      <w:r w:rsidRPr="003D2121">
        <w:rPr>
          <w:rFonts w:ascii="Helvetica" w:eastAsia="宋体" w:hAnsi="Helvetica" w:cs="Helvetica"/>
          <w:color w:val="333344"/>
          <w:kern w:val="0"/>
          <w:sz w:val="23"/>
          <w:szCs w:val="23"/>
        </w:rPr>
        <w:t>游标。</w:t>
      </w:r>
    </w:p>
    <w:p w:rsidR="00CA5A5C" w:rsidRDefault="00CA5A5C" w:rsidP="003D2121">
      <w:pPr>
        <w:widowControl/>
        <w:shd w:val="clear" w:color="auto" w:fill="FFFFFF"/>
        <w:spacing w:after="120"/>
        <w:jc w:val="left"/>
        <w:rPr>
          <w:rFonts w:ascii="Helvetica" w:eastAsia="宋体" w:hAnsi="Helvetica" w:cs="Helvetica" w:hint="eastAsia"/>
          <w:color w:val="333344"/>
          <w:kern w:val="0"/>
          <w:sz w:val="23"/>
          <w:szCs w:val="23"/>
        </w:rPr>
      </w:pPr>
    </w:p>
    <w:p w:rsidR="00CA5A5C" w:rsidRDefault="00CA5A5C" w:rsidP="00CA5A5C">
      <w:pPr>
        <w:pStyle w:val="3"/>
        <w:rPr>
          <w:rFonts w:hint="eastAsia"/>
        </w:rPr>
      </w:pPr>
      <w:r w:rsidRPr="00CA5A5C">
        <w:rPr>
          <w:rFonts w:hint="eastAsia"/>
        </w:rPr>
        <w:t>使用</w:t>
      </w:r>
      <w:r w:rsidRPr="00CA5A5C">
        <w:rPr>
          <w:rFonts w:hint="eastAsia"/>
        </w:rPr>
        <w:t>MySQL</w:t>
      </w:r>
      <w:r w:rsidRPr="00CA5A5C">
        <w:rPr>
          <w:rFonts w:hint="eastAsia"/>
        </w:rPr>
        <w:t>游标</w:t>
      </w:r>
    </w:p>
    <w:p w:rsidR="00CA5A5C" w:rsidRPr="00CA5A5C" w:rsidRDefault="00CA5A5C" w:rsidP="00CA5A5C">
      <w:pPr>
        <w:widowControl/>
        <w:shd w:val="clear" w:color="auto" w:fill="FFFFFF"/>
        <w:spacing w:after="120"/>
        <w:jc w:val="left"/>
        <w:rPr>
          <w:rFonts w:ascii="Helvetica" w:eastAsia="宋体" w:hAnsi="Helvetica" w:cs="Helvetica"/>
          <w:color w:val="333344"/>
          <w:kern w:val="0"/>
          <w:sz w:val="23"/>
          <w:szCs w:val="23"/>
        </w:rPr>
      </w:pPr>
      <w:r w:rsidRPr="00CA5A5C">
        <w:rPr>
          <w:rFonts w:ascii="Helvetica" w:eastAsia="宋体" w:hAnsi="Helvetica" w:cs="Helvetica"/>
          <w:color w:val="333344"/>
          <w:kern w:val="0"/>
          <w:sz w:val="23"/>
          <w:szCs w:val="23"/>
        </w:rPr>
        <w:t>首先，必须使用</w:t>
      </w:r>
      <w:r w:rsidRPr="00CA5A5C">
        <w:rPr>
          <w:rFonts w:ascii="Consolas" w:eastAsia="宋体" w:hAnsi="Consolas" w:cs="Consolas"/>
          <w:color w:val="C7254E"/>
          <w:kern w:val="0"/>
          <w:sz w:val="23"/>
          <w:szCs w:val="23"/>
          <w:shd w:val="clear" w:color="auto" w:fill="F9F2F4"/>
        </w:rPr>
        <w:t>DECLARE</w:t>
      </w:r>
      <w:r w:rsidRPr="00CA5A5C">
        <w:rPr>
          <w:rFonts w:ascii="Helvetica" w:eastAsia="宋体" w:hAnsi="Helvetica" w:cs="Helvetica"/>
          <w:color w:val="333344"/>
          <w:kern w:val="0"/>
          <w:sz w:val="23"/>
          <w:szCs w:val="23"/>
        </w:rPr>
        <w:t>语句声明游标：</w:t>
      </w:r>
    </w:p>
    <w:p w:rsidR="00CA5A5C" w:rsidRPr="00CA5A5C" w:rsidRDefault="00CA5A5C" w:rsidP="00CA5A5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CA5A5C">
        <w:rPr>
          <w:rFonts w:ascii="Consolas" w:eastAsia="宋体" w:hAnsi="Consolas" w:cs="Consolas"/>
          <w:color w:val="0077AA"/>
          <w:kern w:val="0"/>
          <w:sz w:val="20"/>
          <w:szCs w:val="20"/>
        </w:rPr>
        <w:t>DECLARE</w:t>
      </w:r>
      <w:r w:rsidRPr="00CA5A5C">
        <w:rPr>
          <w:rFonts w:ascii="Consolas" w:eastAsia="宋体" w:hAnsi="Consolas" w:cs="Consolas"/>
          <w:color w:val="000000"/>
          <w:kern w:val="0"/>
          <w:sz w:val="20"/>
          <w:szCs w:val="20"/>
        </w:rPr>
        <w:t xml:space="preserve"> cursor_name </w:t>
      </w:r>
      <w:r w:rsidRPr="00CA5A5C">
        <w:rPr>
          <w:rFonts w:ascii="Consolas" w:eastAsia="宋体" w:hAnsi="Consolas" w:cs="Consolas"/>
          <w:color w:val="0077AA"/>
          <w:kern w:val="0"/>
          <w:sz w:val="20"/>
          <w:szCs w:val="20"/>
        </w:rPr>
        <w:t>CURSOR</w:t>
      </w:r>
      <w:r w:rsidRPr="00CA5A5C">
        <w:rPr>
          <w:rFonts w:ascii="Consolas" w:eastAsia="宋体" w:hAnsi="Consolas" w:cs="Consolas"/>
          <w:color w:val="000000"/>
          <w:kern w:val="0"/>
          <w:sz w:val="20"/>
          <w:szCs w:val="20"/>
        </w:rPr>
        <w:t xml:space="preserve"> </w:t>
      </w:r>
      <w:r w:rsidRPr="00CA5A5C">
        <w:rPr>
          <w:rFonts w:ascii="Consolas" w:eastAsia="宋体" w:hAnsi="Consolas" w:cs="Consolas"/>
          <w:color w:val="0077AA"/>
          <w:kern w:val="0"/>
          <w:sz w:val="20"/>
          <w:szCs w:val="20"/>
        </w:rPr>
        <w:t>FOR</w:t>
      </w:r>
      <w:r w:rsidRPr="00CA5A5C">
        <w:rPr>
          <w:rFonts w:ascii="Consolas" w:eastAsia="宋体" w:hAnsi="Consolas" w:cs="Consolas"/>
          <w:color w:val="000000"/>
          <w:kern w:val="0"/>
          <w:sz w:val="20"/>
          <w:szCs w:val="20"/>
        </w:rPr>
        <w:t xml:space="preserve"> SELECT_statement</w:t>
      </w:r>
      <w:r w:rsidRPr="00CA5A5C">
        <w:rPr>
          <w:rFonts w:ascii="Consolas" w:eastAsia="宋体" w:hAnsi="Consolas" w:cs="Consolas"/>
          <w:color w:val="999999"/>
          <w:kern w:val="0"/>
          <w:sz w:val="20"/>
          <w:szCs w:val="20"/>
        </w:rPr>
        <w:t>;</w:t>
      </w:r>
    </w:p>
    <w:p w:rsidR="00CA5A5C" w:rsidRPr="00CA5A5C" w:rsidRDefault="00CA5A5C" w:rsidP="00CA5A5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0"/>
          <w:szCs w:val="20"/>
        </w:rPr>
      </w:pPr>
      <w:r w:rsidRPr="00CA5A5C">
        <w:rPr>
          <w:rFonts w:ascii="Consolas" w:eastAsia="宋体" w:hAnsi="Consolas" w:cs="Consolas"/>
          <w:color w:val="BBBBBB"/>
          <w:kern w:val="0"/>
          <w:sz w:val="16"/>
          <w:szCs w:val="16"/>
        </w:rPr>
        <w:t>SQL</w:t>
      </w:r>
    </w:p>
    <w:p w:rsidR="00CA5A5C" w:rsidRPr="00CA5A5C" w:rsidRDefault="00CA5A5C" w:rsidP="00CA5A5C">
      <w:pPr>
        <w:widowControl/>
        <w:shd w:val="clear" w:color="auto" w:fill="FFFFFF"/>
        <w:spacing w:after="120"/>
        <w:jc w:val="left"/>
        <w:rPr>
          <w:rFonts w:ascii="Helvetica" w:eastAsia="宋体" w:hAnsi="Helvetica" w:cs="Helvetica"/>
          <w:color w:val="333344"/>
          <w:kern w:val="0"/>
          <w:sz w:val="23"/>
          <w:szCs w:val="23"/>
        </w:rPr>
      </w:pPr>
      <w:r w:rsidRPr="00CA5A5C">
        <w:rPr>
          <w:rFonts w:ascii="Helvetica" w:eastAsia="宋体" w:hAnsi="Helvetica" w:cs="Helvetica"/>
          <w:color w:val="333344"/>
          <w:kern w:val="0"/>
          <w:sz w:val="23"/>
          <w:szCs w:val="23"/>
        </w:rPr>
        <w:t>游标声明必须在</w:t>
      </w:r>
      <w:hyperlink r:id="rId93" w:tgtFrame="_blank" w:tooltip="变量" w:history="1">
        <w:r w:rsidRPr="00CA5A5C">
          <w:rPr>
            <w:rFonts w:ascii="Helvetica" w:eastAsia="宋体" w:hAnsi="Helvetica" w:cs="Helvetica"/>
            <w:color w:val="3298D6"/>
            <w:kern w:val="0"/>
            <w:sz w:val="23"/>
            <w:szCs w:val="23"/>
          </w:rPr>
          <w:t>变量</w:t>
        </w:r>
      </w:hyperlink>
      <w:r w:rsidRPr="00CA5A5C">
        <w:rPr>
          <w:rFonts w:ascii="Helvetica" w:eastAsia="宋体" w:hAnsi="Helvetica" w:cs="Helvetica"/>
          <w:color w:val="333344"/>
          <w:kern w:val="0"/>
          <w:sz w:val="23"/>
          <w:szCs w:val="23"/>
        </w:rPr>
        <w:t>声明之后。如果在变量声明之前声明游标，</w:t>
      </w:r>
      <w:r w:rsidRPr="00CA5A5C">
        <w:rPr>
          <w:rFonts w:ascii="Helvetica" w:eastAsia="宋体" w:hAnsi="Helvetica" w:cs="Helvetica"/>
          <w:color w:val="333344"/>
          <w:kern w:val="0"/>
          <w:sz w:val="23"/>
          <w:szCs w:val="23"/>
        </w:rPr>
        <w:t>MySQL</w:t>
      </w:r>
      <w:r w:rsidRPr="00CA5A5C">
        <w:rPr>
          <w:rFonts w:ascii="Helvetica" w:eastAsia="宋体" w:hAnsi="Helvetica" w:cs="Helvetica"/>
          <w:color w:val="333344"/>
          <w:kern w:val="0"/>
          <w:sz w:val="23"/>
          <w:szCs w:val="23"/>
        </w:rPr>
        <w:t>将会发出一个错误。游标必须始终与</w:t>
      </w:r>
      <w:r w:rsidRPr="00CA5A5C">
        <w:rPr>
          <w:rFonts w:ascii="Consolas" w:eastAsia="宋体" w:hAnsi="Consolas" w:cs="Consolas"/>
          <w:color w:val="C7254E"/>
          <w:kern w:val="0"/>
          <w:sz w:val="23"/>
          <w:szCs w:val="23"/>
          <w:shd w:val="clear" w:color="auto" w:fill="F9F2F4"/>
        </w:rPr>
        <w:t>SELECT</w:t>
      </w:r>
      <w:r w:rsidRPr="00CA5A5C">
        <w:rPr>
          <w:rFonts w:ascii="Helvetica" w:eastAsia="宋体" w:hAnsi="Helvetica" w:cs="Helvetica"/>
          <w:color w:val="333344"/>
          <w:kern w:val="0"/>
          <w:sz w:val="23"/>
          <w:szCs w:val="23"/>
        </w:rPr>
        <w:t>语句相关联。</w:t>
      </w:r>
    </w:p>
    <w:p w:rsidR="00CA5A5C" w:rsidRPr="00CA5A5C" w:rsidRDefault="00CA5A5C" w:rsidP="00CA5A5C">
      <w:pPr>
        <w:widowControl/>
        <w:shd w:val="clear" w:color="auto" w:fill="FFFFFF"/>
        <w:spacing w:after="120"/>
        <w:jc w:val="left"/>
        <w:rPr>
          <w:rFonts w:ascii="Helvetica" w:eastAsia="宋体" w:hAnsi="Helvetica" w:cs="Helvetica"/>
          <w:color w:val="333344"/>
          <w:kern w:val="0"/>
          <w:sz w:val="23"/>
          <w:szCs w:val="23"/>
        </w:rPr>
      </w:pPr>
      <w:r w:rsidRPr="00CA5A5C">
        <w:rPr>
          <w:rFonts w:ascii="Helvetica" w:eastAsia="宋体" w:hAnsi="Helvetica" w:cs="Helvetica"/>
          <w:color w:val="333344"/>
          <w:kern w:val="0"/>
          <w:sz w:val="23"/>
          <w:szCs w:val="23"/>
        </w:rPr>
        <w:t>接下来，使用</w:t>
      </w:r>
      <w:r w:rsidRPr="00CA5A5C">
        <w:rPr>
          <w:rFonts w:ascii="Consolas" w:eastAsia="宋体" w:hAnsi="Consolas" w:cs="Consolas"/>
          <w:color w:val="C7254E"/>
          <w:kern w:val="0"/>
          <w:sz w:val="23"/>
          <w:szCs w:val="23"/>
          <w:shd w:val="clear" w:color="auto" w:fill="F9F2F4"/>
        </w:rPr>
        <w:t>OPEN</w:t>
      </w:r>
      <w:r w:rsidRPr="00CA5A5C">
        <w:rPr>
          <w:rFonts w:ascii="Helvetica" w:eastAsia="宋体" w:hAnsi="Helvetica" w:cs="Helvetica"/>
          <w:color w:val="333344"/>
          <w:kern w:val="0"/>
          <w:sz w:val="23"/>
          <w:szCs w:val="23"/>
        </w:rPr>
        <w:t>语句打开游标。</w:t>
      </w:r>
      <w:r w:rsidRPr="00CA5A5C">
        <w:rPr>
          <w:rFonts w:ascii="Consolas" w:eastAsia="宋体" w:hAnsi="Consolas" w:cs="Consolas"/>
          <w:color w:val="C7254E"/>
          <w:kern w:val="0"/>
          <w:sz w:val="23"/>
          <w:szCs w:val="23"/>
          <w:shd w:val="clear" w:color="auto" w:fill="F9F2F4"/>
        </w:rPr>
        <w:t>OPEN</w:t>
      </w:r>
      <w:r w:rsidRPr="00CA5A5C">
        <w:rPr>
          <w:rFonts w:ascii="Helvetica" w:eastAsia="宋体" w:hAnsi="Helvetica" w:cs="Helvetica"/>
          <w:color w:val="333344"/>
          <w:kern w:val="0"/>
          <w:sz w:val="23"/>
          <w:szCs w:val="23"/>
        </w:rPr>
        <w:t>语句初始化游标的结果集，因此您必须在从结果集中提取</w:t>
      </w:r>
      <w:proofErr w:type="gramStart"/>
      <w:r w:rsidRPr="00CA5A5C">
        <w:rPr>
          <w:rFonts w:ascii="Helvetica" w:eastAsia="宋体" w:hAnsi="Helvetica" w:cs="Helvetica"/>
          <w:color w:val="333344"/>
          <w:kern w:val="0"/>
          <w:sz w:val="23"/>
          <w:szCs w:val="23"/>
        </w:rPr>
        <w:t>行之前</w:t>
      </w:r>
      <w:proofErr w:type="gramEnd"/>
      <w:r w:rsidRPr="00CA5A5C">
        <w:rPr>
          <w:rFonts w:ascii="Helvetica" w:eastAsia="宋体" w:hAnsi="Helvetica" w:cs="Helvetica"/>
          <w:color w:val="333344"/>
          <w:kern w:val="0"/>
          <w:sz w:val="23"/>
          <w:szCs w:val="23"/>
        </w:rPr>
        <w:t>调用</w:t>
      </w:r>
      <w:r w:rsidRPr="00CA5A5C">
        <w:rPr>
          <w:rFonts w:ascii="Consolas" w:eastAsia="宋体" w:hAnsi="Consolas" w:cs="Consolas"/>
          <w:color w:val="C7254E"/>
          <w:kern w:val="0"/>
          <w:sz w:val="23"/>
          <w:szCs w:val="23"/>
          <w:shd w:val="clear" w:color="auto" w:fill="F9F2F4"/>
        </w:rPr>
        <w:t>OPEN</w:t>
      </w:r>
      <w:r w:rsidRPr="00CA5A5C">
        <w:rPr>
          <w:rFonts w:ascii="Helvetica" w:eastAsia="宋体" w:hAnsi="Helvetica" w:cs="Helvetica"/>
          <w:color w:val="333344"/>
          <w:kern w:val="0"/>
          <w:sz w:val="23"/>
          <w:szCs w:val="23"/>
        </w:rPr>
        <w:t>语句。</w:t>
      </w:r>
    </w:p>
    <w:p w:rsidR="00CA5A5C" w:rsidRPr="00CA5A5C" w:rsidRDefault="00CA5A5C" w:rsidP="00CA5A5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CA5A5C">
        <w:rPr>
          <w:rFonts w:ascii="Consolas" w:eastAsia="宋体" w:hAnsi="Consolas" w:cs="Consolas"/>
          <w:color w:val="0077AA"/>
          <w:kern w:val="0"/>
          <w:sz w:val="20"/>
          <w:szCs w:val="20"/>
        </w:rPr>
        <w:t>OPEN</w:t>
      </w:r>
      <w:r w:rsidRPr="00CA5A5C">
        <w:rPr>
          <w:rFonts w:ascii="Consolas" w:eastAsia="宋体" w:hAnsi="Consolas" w:cs="Consolas"/>
          <w:color w:val="000000"/>
          <w:kern w:val="0"/>
          <w:sz w:val="20"/>
          <w:szCs w:val="20"/>
        </w:rPr>
        <w:t xml:space="preserve"> cursor_name</w:t>
      </w:r>
      <w:r w:rsidRPr="00CA5A5C">
        <w:rPr>
          <w:rFonts w:ascii="Consolas" w:eastAsia="宋体" w:hAnsi="Consolas" w:cs="Consolas"/>
          <w:color w:val="999999"/>
          <w:kern w:val="0"/>
          <w:sz w:val="20"/>
          <w:szCs w:val="20"/>
        </w:rPr>
        <w:t>;</w:t>
      </w:r>
    </w:p>
    <w:p w:rsidR="00CA5A5C" w:rsidRPr="00CA5A5C" w:rsidRDefault="00CA5A5C" w:rsidP="00CA5A5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0"/>
          <w:szCs w:val="20"/>
        </w:rPr>
      </w:pPr>
      <w:r w:rsidRPr="00CA5A5C">
        <w:rPr>
          <w:rFonts w:ascii="Consolas" w:eastAsia="宋体" w:hAnsi="Consolas" w:cs="Consolas"/>
          <w:color w:val="BBBBBB"/>
          <w:kern w:val="0"/>
          <w:sz w:val="16"/>
          <w:szCs w:val="16"/>
        </w:rPr>
        <w:t>SQL</w:t>
      </w:r>
    </w:p>
    <w:p w:rsidR="00CA5A5C" w:rsidRPr="00CA5A5C" w:rsidRDefault="00CA5A5C" w:rsidP="00CA5A5C">
      <w:pPr>
        <w:widowControl/>
        <w:shd w:val="clear" w:color="auto" w:fill="FFFFFF"/>
        <w:spacing w:after="120"/>
        <w:jc w:val="left"/>
        <w:rPr>
          <w:rFonts w:ascii="Helvetica" w:eastAsia="宋体" w:hAnsi="Helvetica" w:cs="Helvetica"/>
          <w:color w:val="333344"/>
          <w:kern w:val="0"/>
          <w:sz w:val="23"/>
          <w:szCs w:val="23"/>
        </w:rPr>
      </w:pPr>
      <w:r w:rsidRPr="00CA5A5C">
        <w:rPr>
          <w:rFonts w:ascii="Helvetica" w:eastAsia="宋体" w:hAnsi="Helvetica" w:cs="Helvetica"/>
          <w:color w:val="333344"/>
          <w:kern w:val="0"/>
          <w:sz w:val="23"/>
          <w:szCs w:val="23"/>
        </w:rPr>
        <w:t>然后，使用</w:t>
      </w:r>
      <w:r w:rsidRPr="00CA5A5C">
        <w:rPr>
          <w:rFonts w:ascii="Consolas" w:eastAsia="宋体" w:hAnsi="Consolas" w:cs="Consolas"/>
          <w:color w:val="C7254E"/>
          <w:kern w:val="0"/>
          <w:sz w:val="23"/>
          <w:szCs w:val="23"/>
          <w:shd w:val="clear" w:color="auto" w:fill="F9F2F4"/>
        </w:rPr>
        <w:t>FETCH</w:t>
      </w:r>
      <w:r w:rsidRPr="00CA5A5C">
        <w:rPr>
          <w:rFonts w:ascii="Helvetica" w:eastAsia="宋体" w:hAnsi="Helvetica" w:cs="Helvetica"/>
          <w:color w:val="333344"/>
          <w:kern w:val="0"/>
          <w:sz w:val="23"/>
          <w:szCs w:val="23"/>
        </w:rPr>
        <w:t>语句来检索光标指向的下一行，并将光标移动到结果集中的下一行。</w:t>
      </w:r>
    </w:p>
    <w:p w:rsidR="00CA5A5C" w:rsidRPr="00CA5A5C" w:rsidRDefault="00CA5A5C" w:rsidP="00CA5A5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CA5A5C">
        <w:rPr>
          <w:rFonts w:ascii="Consolas" w:eastAsia="宋体" w:hAnsi="Consolas" w:cs="Consolas"/>
          <w:color w:val="0077AA"/>
          <w:kern w:val="0"/>
          <w:sz w:val="20"/>
          <w:szCs w:val="20"/>
        </w:rPr>
        <w:t>FETCH</w:t>
      </w:r>
      <w:r w:rsidRPr="00CA5A5C">
        <w:rPr>
          <w:rFonts w:ascii="Consolas" w:eastAsia="宋体" w:hAnsi="Consolas" w:cs="Consolas"/>
          <w:color w:val="000000"/>
          <w:kern w:val="0"/>
          <w:sz w:val="20"/>
          <w:szCs w:val="20"/>
        </w:rPr>
        <w:t xml:space="preserve"> cursor_name </w:t>
      </w:r>
      <w:r w:rsidRPr="00CA5A5C">
        <w:rPr>
          <w:rFonts w:ascii="Consolas" w:eastAsia="宋体" w:hAnsi="Consolas" w:cs="Consolas"/>
          <w:color w:val="0077AA"/>
          <w:kern w:val="0"/>
          <w:sz w:val="20"/>
          <w:szCs w:val="20"/>
        </w:rPr>
        <w:t>INTO</w:t>
      </w:r>
      <w:r w:rsidRPr="00CA5A5C">
        <w:rPr>
          <w:rFonts w:ascii="Consolas" w:eastAsia="宋体" w:hAnsi="Consolas" w:cs="Consolas"/>
          <w:color w:val="000000"/>
          <w:kern w:val="0"/>
          <w:sz w:val="20"/>
          <w:szCs w:val="20"/>
        </w:rPr>
        <w:t xml:space="preserve"> variables list</w:t>
      </w:r>
      <w:r w:rsidRPr="00CA5A5C">
        <w:rPr>
          <w:rFonts w:ascii="Consolas" w:eastAsia="宋体" w:hAnsi="Consolas" w:cs="Consolas"/>
          <w:color w:val="999999"/>
          <w:kern w:val="0"/>
          <w:sz w:val="20"/>
          <w:szCs w:val="20"/>
        </w:rPr>
        <w:t>;</w:t>
      </w:r>
    </w:p>
    <w:p w:rsidR="00CA5A5C" w:rsidRPr="00CA5A5C" w:rsidRDefault="00CA5A5C" w:rsidP="00CA5A5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0"/>
          <w:szCs w:val="20"/>
        </w:rPr>
      </w:pPr>
      <w:r w:rsidRPr="00CA5A5C">
        <w:rPr>
          <w:rFonts w:ascii="Consolas" w:eastAsia="宋体" w:hAnsi="Consolas" w:cs="Consolas"/>
          <w:color w:val="BBBBBB"/>
          <w:kern w:val="0"/>
          <w:sz w:val="16"/>
          <w:szCs w:val="16"/>
        </w:rPr>
        <w:t>SQL</w:t>
      </w:r>
    </w:p>
    <w:p w:rsidR="00CA5A5C" w:rsidRPr="00CA5A5C" w:rsidRDefault="00CA5A5C" w:rsidP="00CA5A5C">
      <w:pPr>
        <w:widowControl/>
        <w:shd w:val="clear" w:color="auto" w:fill="FFFFFF"/>
        <w:spacing w:after="120"/>
        <w:jc w:val="left"/>
        <w:rPr>
          <w:rFonts w:ascii="Helvetica" w:eastAsia="宋体" w:hAnsi="Helvetica" w:cs="Helvetica"/>
          <w:color w:val="333344"/>
          <w:kern w:val="0"/>
          <w:sz w:val="23"/>
          <w:szCs w:val="23"/>
        </w:rPr>
      </w:pPr>
      <w:r w:rsidRPr="00CA5A5C">
        <w:rPr>
          <w:rFonts w:ascii="Helvetica" w:eastAsia="宋体" w:hAnsi="Helvetica" w:cs="Helvetica"/>
          <w:color w:val="333344"/>
          <w:kern w:val="0"/>
          <w:sz w:val="23"/>
          <w:szCs w:val="23"/>
        </w:rPr>
        <w:t>之后，可以检查是否有任何</w:t>
      </w:r>
      <w:proofErr w:type="gramStart"/>
      <w:r w:rsidRPr="00CA5A5C">
        <w:rPr>
          <w:rFonts w:ascii="Helvetica" w:eastAsia="宋体" w:hAnsi="Helvetica" w:cs="Helvetica"/>
          <w:color w:val="333344"/>
          <w:kern w:val="0"/>
          <w:sz w:val="23"/>
          <w:szCs w:val="23"/>
        </w:rPr>
        <w:t>行记录</w:t>
      </w:r>
      <w:proofErr w:type="gramEnd"/>
      <w:r w:rsidRPr="00CA5A5C">
        <w:rPr>
          <w:rFonts w:ascii="Helvetica" w:eastAsia="宋体" w:hAnsi="Helvetica" w:cs="Helvetica"/>
          <w:color w:val="333344"/>
          <w:kern w:val="0"/>
          <w:sz w:val="23"/>
          <w:szCs w:val="23"/>
        </w:rPr>
        <w:t>可用，然后再提取它。</w:t>
      </w:r>
    </w:p>
    <w:p w:rsidR="00CA5A5C" w:rsidRPr="00CA5A5C" w:rsidRDefault="00CA5A5C" w:rsidP="00CA5A5C">
      <w:pPr>
        <w:widowControl/>
        <w:shd w:val="clear" w:color="auto" w:fill="FFFFFF"/>
        <w:spacing w:after="120"/>
        <w:jc w:val="left"/>
        <w:rPr>
          <w:rFonts w:ascii="Helvetica" w:eastAsia="宋体" w:hAnsi="Helvetica" w:cs="Helvetica"/>
          <w:color w:val="333344"/>
          <w:kern w:val="0"/>
          <w:sz w:val="23"/>
          <w:szCs w:val="23"/>
        </w:rPr>
      </w:pPr>
      <w:r w:rsidRPr="00CA5A5C">
        <w:rPr>
          <w:rFonts w:ascii="Helvetica" w:eastAsia="宋体" w:hAnsi="Helvetica" w:cs="Helvetica"/>
          <w:color w:val="333344"/>
          <w:kern w:val="0"/>
          <w:sz w:val="23"/>
          <w:szCs w:val="23"/>
        </w:rPr>
        <w:t>最后，调用</w:t>
      </w:r>
      <w:r w:rsidRPr="00CA5A5C">
        <w:rPr>
          <w:rFonts w:ascii="Consolas" w:eastAsia="宋体" w:hAnsi="Consolas" w:cs="Consolas"/>
          <w:color w:val="C7254E"/>
          <w:kern w:val="0"/>
          <w:sz w:val="23"/>
          <w:szCs w:val="23"/>
          <w:shd w:val="clear" w:color="auto" w:fill="F9F2F4"/>
        </w:rPr>
        <w:t>CLOSE</w:t>
      </w:r>
      <w:r w:rsidRPr="00CA5A5C">
        <w:rPr>
          <w:rFonts w:ascii="Helvetica" w:eastAsia="宋体" w:hAnsi="Helvetica" w:cs="Helvetica"/>
          <w:color w:val="333344"/>
          <w:kern w:val="0"/>
          <w:sz w:val="23"/>
          <w:szCs w:val="23"/>
        </w:rPr>
        <w:t>语句来停用光标并释放与之关联的内存，如下所示：</w:t>
      </w:r>
    </w:p>
    <w:p w:rsidR="00CA5A5C" w:rsidRPr="00CA5A5C" w:rsidRDefault="00CA5A5C" w:rsidP="00CA5A5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CA5A5C">
        <w:rPr>
          <w:rFonts w:ascii="Consolas" w:eastAsia="宋体" w:hAnsi="Consolas" w:cs="Consolas"/>
          <w:color w:val="0077AA"/>
          <w:kern w:val="0"/>
          <w:sz w:val="20"/>
          <w:szCs w:val="20"/>
        </w:rPr>
        <w:lastRenderedPageBreak/>
        <w:t>CLOSE</w:t>
      </w:r>
      <w:r w:rsidRPr="00CA5A5C">
        <w:rPr>
          <w:rFonts w:ascii="Consolas" w:eastAsia="宋体" w:hAnsi="Consolas" w:cs="Consolas"/>
          <w:color w:val="000000"/>
          <w:kern w:val="0"/>
          <w:sz w:val="20"/>
          <w:szCs w:val="20"/>
        </w:rPr>
        <w:t xml:space="preserve"> cursor_name</w:t>
      </w:r>
      <w:r w:rsidRPr="00CA5A5C">
        <w:rPr>
          <w:rFonts w:ascii="Consolas" w:eastAsia="宋体" w:hAnsi="Consolas" w:cs="Consolas"/>
          <w:color w:val="999999"/>
          <w:kern w:val="0"/>
          <w:sz w:val="20"/>
          <w:szCs w:val="20"/>
        </w:rPr>
        <w:t>;</w:t>
      </w:r>
    </w:p>
    <w:p w:rsidR="00CA5A5C" w:rsidRPr="00CA5A5C" w:rsidRDefault="00CA5A5C" w:rsidP="00CA5A5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0"/>
          <w:szCs w:val="20"/>
        </w:rPr>
      </w:pPr>
      <w:r w:rsidRPr="00CA5A5C">
        <w:rPr>
          <w:rFonts w:ascii="Consolas" w:eastAsia="宋体" w:hAnsi="Consolas" w:cs="Consolas"/>
          <w:color w:val="BBBBBB"/>
          <w:kern w:val="0"/>
          <w:sz w:val="16"/>
          <w:szCs w:val="16"/>
        </w:rPr>
        <w:t>SQL</w:t>
      </w:r>
    </w:p>
    <w:p w:rsidR="00CA5A5C" w:rsidRPr="00CA5A5C" w:rsidRDefault="00CA5A5C" w:rsidP="00CA5A5C">
      <w:pPr>
        <w:widowControl/>
        <w:shd w:val="clear" w:color="auto" w:fill="FFFFFF"/>
        <w:spacing w:after="120"/>
        <w:jc w:val="left"/>
        <w:rPr>
          <w:rFonts w:ascii="Helvetica" w:eastAsia="宋体" w:hAnsi="Helvetica" w:cs="Helvetica"/>
          <w:color w:val="333344"/>
          <w:kern w:val="0"/>
          <w:sz w:val="23"/>
          <w:szCs w:val="23"/>
        </w:rPr>
      </w:pPr>
      <w:r w:rsidRPr="00CA5A5C">
        <w:rPr>
          <w:rFonts w:ascii="Helvetica" w:eastAsia="宋体" w:hAnsi="Helvetica" w:cs="Helvetica"/>
          <w:color w:val="333344"/>
          <w:kern w:val="0"/>
          <w:sz w:val="23"/>
          <w:szCs w:val="23"/>
        </w:rPr>
        <w:t>当光标不再使用时，应该关闭它。</w:t>
      </w:r>
    </w:p>
    <w:p w:rsidR="00CA5A5C" w:rsidRPr="00CA5A5C" w:rsidRDefault="00CA5A5C" w:rsidP="00CA5A5C">
      <w:pPr>
        <w:widowControl/>
        <w:shd w:val="clear" w:color="auto" w:fill="FFFFFF"/>
        <w:spacing w:after="120"/>
        <w:jc w:val="left"/>
        <w:rPr>
          <w:rFonts w:ascii="Helvetica" w:eastAsia="宋体" w:hAnsi="Helvetica" w:cs="Helvetica"/>
          <w:color w:val="333344"/>
          <w:kern w:val="0"/>
          <w:sz w:val="23"/>
          <w:szCs w:val="23"/>
        </w:rPr>
      </w:pPr>
      <w:r w:rsidRPr="00CA5A5C">
        <w:rPr>
          <w:rFonts w:ascii="Helvetica" w:eastAsia="宋体" w:hAnsi="Helvetica" w:cs="Helvetica"/>
          <w:color w:val="333344"/>
          <w:kern w:val="0"/>
          <w:sz w:val="23"/>
          <w:szCs w:val="23"/>
        </w:rPr>
        <w:t>当使用</w:t>
      </w:r>
      <w:r w:rsidRPr="00CA5A5C">
        <w:rPr>
          <w:rFonts w:ascii="Helvetica" w:eastAsia="宋体" w:hAnsi="Helvetica" w:cs="Helvetica"/>
          <w:color w:val="333344"/>
          <w:kern w:val="0"/>
          <w:sz w:val="23"/>
          <w:szCs w:val="23"/>
        </w:rPr>
        <w:t>MySQL</w:t>
      </w:r>
      <w:r w:rsidRPr="00CA5A5C">
        <w:rPr>
          <w:rFonts w:ascii="Helvetica" w:eastAsia="宋体" w:hAnsi="Helvetica" w:cs="Helvetica"/>
          <w:color w:val="333344"/>
          <w:kern w:val="0"/>
          <w:sz w:val="23"/>
          <w:szCs w:val="23"/>
        </w:rPr>
        <w:t>游标时，还必须声明一个</w:t>
      </w:r>
      <w:r w:rsidRPr="00CA5A5C">
        <w:rPr>
          <w:rFonts w:ascii="Consolas" w:eastAsia="宋体" w:hAnsi="Consolas" w:cs="Consolas"/>
          <w:color w:val="C7254E"/>
          <w:kern w:val="0"/>
          <w:sz w:val="23"/>
          <w:szCs w:val="23"/>
          <w:shd w:val="clear" w:color="auto" w:fill="F9F2F4"/>
        </w:rPr>
        <w:t>NOT FOUND</w:t>
      </w:r>
      <w:r w:rsidRPr="00CA5A5C">
        <w:rPr>
          <w:rFonts w:ascii="Helvetica" w:eastAsia="宋体" w:hAnsi="Helvetica" w:cs="Helvetica"/>
          <w:color w:val="333344"/>
          <w:kern w:val="0"/>
          <w:sz w:val="23"/>
          <w:szCs w:val="23"/>
        </w:rPr>
        <w:t>处理程序来处理当游标找不到任何行时的情况。</w:t>
      </w:r>
      <w:r w:rsidRPr="00CA5A5C">
        <w:rPr>
          <w:rFonts w:ascii="Helvetica" w:eastAsia="宋体" w:hAnsi="Helvetica" w:cs="Helvetica"/>
          <w:color w:val="333344"/>
          <w:kern w:val="0"/>
          <w:sz w:val="23"/>
          <w:szCs w:val="23"/>
        </w:rPr>
        <w:t xml:space="preserve"> </w:t>
      </w:r>
      <w:r w:rsidRPr="00CA5A5C">
        <w:rPr>
          <w:rFonts w:ascii="Helvetica" w:eastAsia="宋体" w:hAnsi="Helvetica" w:cs="Helvetica"/>
          <w:color w:val="333344"/>
          <w:kern w:val="0"/>
          <w:sz w:val="23"/>
          <w:szCs w:val="23"/>
        </w:rPr>
        <w:t>因为每次调用</w:t>
      </w:r>
      <w:r w:rsidRPr="00CA5A5C">
        <w:rPr>
          <w:rFonts w:ascii="Consolas" w:eastAsia="宋体" w:hAnsi="Consolas" w:cs="Consolas"/>
          <w:color w:val="C7254E"/>
          <w:kern w:val="0"/>
          <w:sz w:val="23"/>
          <w:szCs w:val="23"/>
          <w:shd w:val="clear" w:color="auto" w:fill="F9F2F4"/>
        </w:rPr>
        <w:t>FETCH</w:t>
      </w:r>
      <w:r w:rsidRPr="00CA5A5C">
        <w:rPr>
          <w:rFonts w:ascii="Helvetica" w:eastAsia="宋体" w:hAnsi="Helvetica" w:cs="Helvetica"/>
          <w:color w:val="333344"/>
          <w:kern w:val="0"/>
          <w:sz w:val="23"/>
          <w:szCs w:val="23"/>
        </w:rPr>
        <w:t>语句时，游标会尝试读取结果集中的下一行。</w:t>
      </w:r>
      <w:r w:rsidRPr="00CA5A5C">
        <w:rPr>
          <w:rFonts w:ascii="Helvetica" w:eastAsia="宋体" w:hAnsi="Helvetica" w:cs="Helvetica"/>
          <w:color w:val="333344"/>
          <w:kern w:val="0"/>
          <w:sz w:val="23"/>
          <w:szCs w:val="23"/>
        </w:rPr>
        <w:t xml:space="preserve"> </w:t>
      </w:r>
      <w:r w:rsidRPr="00CA5A5C">
        <w:rPr>
          <w:rFonts w:ascii="Helvetica" w:eastAsia="宋体" w:hAnsi="Helvetica" w:cs="Helvetica"/>
          <w:color w:val="333344"/>
          <w:kern w:val="0"/>
          <w:sz w:val="23"/>
          <w:szCs w:val="23"/>
        </w:rPr>
        <w:t>当光标到达结果集的末尾时，它将无法获得数据，并且会产生一个条件。</w:t>
      </w:r>
      <w:r w:rsidRPr="00CA5A5C">
        <w:rPr>
          <w:rFonts w:ascii="Helvetica" w:eastAsia="宋体" w:hAnsi="Helvetica" w:cs="Helvetica"/>
          <w:color w:val="333344"/>
          <w:kern w:val="0"/>
          <w:sz w:val="23"/>
          <w:szCs w:val="23"/>
        </w:rPr>
        <w:t xml:space="preserve"> </w:t>
      </w:r>
      <w:r w:rsidRPr="00CA5A5C">
        <w:rPr>
          <w:rFonts w:ascii="Helvetica" w:eastAsia="宋体" w:hAnsi="Helvetica" w:cs="Helvetica"/>
          <w:color w:val="333344"/>
          <w:kern w:val="0"/>
          <w:sz w:val="23"/>
          <w:szCs w:val="23"/>
        </w:rPr>
        <w:t>处理程序用于处理这种情况。</w:t>
      </w:r>
    </w:p>
    <w:p w:rsidR="00CA5A5C" w:rsidRPr="00CA5A5C" w:rsidRDefault="00CA5A5C" w:rsidP="00CA5A5C">
      <w:pPr>
        <w:widowControl/>
        <w:shd w:val="clear" w:color="auto" w:fill="FFFFFF"/>
        <w:spacing w:after="120"/>
        <w:jc w:val="left"/>
        <w:rPr>
          <w:rFonts w:ascii="Helvetica" w:eastAsia="宋体" w:hAnsi="Helvetica" w:cs="Helvetica"/>
          <w:color w:val="333344"/>
          <w:kern w:val="0"/>
          <w:sz w:val="23"/>
          <w:szCs w:val="23"/>
        </w:rPr>
      </w:pPr>
      <w:r w:rsidRPr="00CA5A5C">
        <w:rPr>
          <w:rFonts w:ascii="Helvetica" w:eastAsia="宋体" w:hAnsi="Helvetica" w:cs="Helvetica"/>
          <w:color w:val="333344"/>
          <w:kern w:val="0"/>
          <w:sz w:val="23"/>
          <w:szCs w:val="23"/>
        </w:rPr>
        <w:t>要声明一个</w:t>
      </w:r>
      <w:r w:rsidRPr="00CA5A5C">
        <w:rPr>
          <w:rFonts w:ascii="Consolas" w:eastAsia="宋体" w:hAnsi="Consolas" w:cs="Consolas"/>
          <w:color w:val="C7254E"/>
          <w:kern w:val="0"/>
          <w:sz w:val="23"/>
          <w:szCs w:val="23"/>
          <w:shd w:val="clear" w:color="auto" w:fill="F9F2F4"/>
        </w:rPr>
        <w:t>NOT FOUND</w:t>
      </w:r>
      <w:r w:rsidRPr="00CA5A5C">
        <w:rPr>
          <w:rFonts w:ascii="Helvetica" w:eastAsia="宋体" w:hAnsi="Helvetica" w:cs="Helvetica"/>
          <w:color w:val="333344"/>
          <w:kern w:val="0"/>
          <w:sz w:val="23"/>
          <w:szCs w:val="23"/>
        </w:rPr>
        <w:t>处理程序，参考以下语法：</w:t>
      </w:r>
    </w:p>
    <w:p w:rsidR="00CA5A5C" w:rsidRPr="00CA5A5C" w:rsidRDefault="00CA5A5C" w:rsidP="00CA5A5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CA5A5C">
        <w:rPr>
          <w:rFonts w:ascii="Consolas" w:eastAsia="宋体" w:hAnsi="Consolas" w:cs="Consolas"/>
          <w:color w:val="0077AA"/>
          <w:kern w:val="0"/>
          <w:sz w:val="20"/>
          <w:szCs w:val="20"/>
        </w:rPr>
        <w:t>DECLARE</w:t>
      </w:r>
      <w:r w:rsidRPr="00CA5A5C">
        <w:rPr>
          <w:rFonts w:ascii="Consolas" w:eastAsia="宋体" w:hAnsi="Consolas" w:cs="Consolas"/>
          <w:color w:val="000000"/>
          <w:kern w:val="0"/>
          <w:sz w:val="20"/>
          <w:szCs w:val="20"/>
        </w:rPr>
        <w:t xml:space="preserve"> </w:t>
      </w:r>
      <w:r w:rsidRPr="00CA5A5C">
        <w:rPr>
          <w:rFonts w:ascii="Consolas" w:eastAsia="宋体" w:hAnsi="Consolas" w:cs="Consolas"/>
          <w:color w:val="0077AA"/>
          <w:kern w:val="0"/>
          <w:sz w:val="20"/>
          <w:szCs w:val="20"/>
        </w:rPr>
        <w:t>CONTINUE</w:t>
      </w:r>
      <w:r w:rsidRPr="00CA5A5C">
        <w:rPr>
          <w:rFonts w:ascii="Consolas" w:eastAsia="宋体" w:hAnsi="Consolas" w:cs="Consolas"/>
          <w:color w:val="000000"/>
          <w:kern w:val="0"/>
          <w:sz w:val="20"/>
          <w:szCs w:val="20"/>
        </w:rPr>
        <w:t xml:space="preserve"> </w:t>
      </w:r>
      <w:r w:rsidRPr="00CA5A5C">
        <w:rPr>
          <w:rFonts w:ascii="Consolas" w:eastAsia="宋体" w:hAnsi="Consolas" w:cs="Consolas"/>
          <w:color w:val="0077AA"/>
          <w:kern w:val="0"/>
          <w:sz w:val="20"/>
          <w:szCs w:val="20"/>
        </w:rPr>
        <w:t>HANDLER</w:t>
      </w:r>
      <w:r w:rsidRPr="00CA5A5C">
        <w:rPr>
          <w:rFonts w:ascii="Consolas" w:eastAsia="宋体" w:hAnsi="Consolas" w:cs="Consolas"/>
          <w:color w:val="000000"/>
          <w:kern w:val="0"/>
          <w:sz w:val="20"/>
          <w:szCs w:val="20"/>
        </w:rPr>
        <w:t xml:space="preserve"> </w:t>
      </w:r>
      <w:r w:rsidRPr="00CA5A5C">
        <w:rPr>
          <w:rFonts w:ascii="Consolas" w:eastAsia="宋体" w:hAnsi="Consolas" w:cs="Consolas"/>
          <w:color w:val="0077AA"/>
          <w:kern w:val="0"/>
          <w:sz w:val="20"/>
          <w:szCs w:val="20"/>
        </w:rPr>
        <w:t>FOR</w:t>
      </w:r>
      <w:r w:rsidRPr="00CA5A5C">
        <w:rPr>
          <w:rFonts w:ascii="Consolas" w:eastAsia="宋体" w:hAnsi="Consolas" w:cs="Consolas"/>
          <w:color w:val="000000"/>
          <w:kern w:val="0"/>
          <w:sz w:val="20"/>
          <w:szCs w:val="20"/>
        </w:rPr>
        <w:t xml:space="preserve"> </w:t>
      </w:r>
      <w:r w:rsidRPr="00CA5A5C">
        <w:rPr>
          <w:rFonts w:ascii="Consolas" w:eastAsia="宋体" w:hAnsi="Consolas" w:cs="Consolas"/>
          <w:color w:val="A67F59"/>
          <w:kern w:val="0"/>
          <w:sz w:val="20"/>
          <w:szCs w:val="20"/>
        </w:rPr>
        <w:t>NOT</w:t>
      </w:r>
      <w:r w:rsidRPr="00CA5A5C">
        <w:rPr>
          <w:rFonts w:ascii="Consolas" w:eastAsia="宋体" w:hAnsi="Consolas" w:cs="Consolas"/>
          <w:color w:val="000000"/>
          <w:kern w:val="0"/>
          <w:sz w:val="20"/>
          <w:szCs w:val="20"/>
        </w:rPr>
        <w:t xml:space="preserve"> FOUND </w:t>
      </w:r>
      <w:r w:rsidRPr="00CA5A5C">
        <w:rPr>
          <w:rFonts w:ascii="Consolas" w:eastAsia="宋体" w:hAnsi="Consolas" w:cs="Consolas"/>
          <w:color w:val="0077AA"/>
          <w:kern w:val="0"/>
          <w:sz w:val="20"/>
          <w:szCs w:val="20"/>
        </w:rPr>
        <w:t>SET</w:t>
      </w:r>
      <w:r w:rsidRPr="00CA5A5C">
        <w:rPr>
          <w:rFonts w:ascii="Consolas" w:eastAsia="宋体" w:hAnsi="Consolas" w:cs="Consolas"/>
          <w:color w:val="000000"/>
          <w:kern w:val="0"/>
          <w:sz w:val="20"/>
          <w:szCs w:val="20"/>
        </w:rPr>
        <w:t xml:space="preserve"> finished </w:t>
      </w:r>
      <w:r w:rsidRPr="00CA5A5C">
        <w:rPr>
          <w:rFonts w:ascii="Consolas" w:eastAsia="宋体" w:hAnsi="Consolas" w:cs="Consolas"/>
          <w:color w:val="A67F59"/>
          <w:kern w:val="0"/>
          <w:sz w:val="20"/>
          <w:szCs w:val="20"/>
        </w:rPr>
        <w:t>=</w:t>
      </w:r>
      <w:r w:rsidRPr="00CA5A5C">
        <w:rPr>
          <w:rFonts w:ascii="Consolas" w:eastAsia="宋体" w:hAnsi="Consolas" w:cs="Consolas"/>
          <w:color w:val="000000"/>
          <w:kern w:val="0"/>
          <w:sz w:val="20"/>
          <w:szCs w:val="20"/>
        </w:rPr>
        <w:t xml:space="preserve"> </w:t>
      </w:r>
      <w:r w:rsidRPr="00CA5A5C">
        <w:rPr>
          <w:rFonts w:ascii="Consolas" w:eastAsia="宋体" w:hAnsi="Consolas" w:cs="Consolas"/>
          <w:color w:val="990055"/>
          <w:kern w:val="0"/>
          <w:sz w:val="20"/>
          <w:szCs w:val="20"/>
        </w:rPr>
        <w:t>1</w:t>
      </w:r>
      <w:r w:rsidRPr="00CA5A5C">
        <w:rPr>
          <w:rFonts w:ascii="Consolas" w:eastAsia="宋体" w:hAnsi="Consolas" w:cs="Consolas"/>
          <w:color w:val="999999"/>
          <w:kern w:val="0"/>
          <w:sz w:val="20"/>
          <w:szCs w:val="20"/>
        </w:rPr>
        <w:t>;</w:t>
      </w:r>
    </w:p>
    <w:p w:rsidR="00CA5A5C" w:rsidRPr="00CA5A5C" w:rsidRDefault="00CA5A5C" w:rsidP="00CA5A5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0"/>
          <w:szCs w:val="20"/>
        </w:rPr>
      </w:pPr>
      <w:r w:rsidRPr="00CA5A5C">
        <w:rPr>
          <w:rFonts w:ascii="Consolas" w:eastAsia="宋体" w:hAnsi="Consolas" w:cs="Consolas"/>
          <w:color w:val="BBBBBB"/>
          <w:kern w:val="0"/>
          <w:sz w:val="16"/>
          <w:szCs w:val="16"/>
        </w:rPr>
        <w:t>SQL</w:t>
      </w:r>
    </w:p>
    <w:p w:rsidR="00CA5A5C" w:rsidRPr="00CA5A5C" w:rsidRDefault="00CA5A5C" w:rsidP="00CA5A5C">
      <w:pPr>
        <w:widowControl/>
        <w:shd w:val="clear" w:color="auto" w:fill="FFFFFF"/>
        <w:spacing w:after="120"/>
        <w:jc w:val="left"/>
        <w:rPr>
          <w:rFonts w:ascii="Helvetica" w:eastAsia="宋体" w:hAnsi="Helvetica" w:cs="Helvetica"/>
          <w:color w:val="333344"/>
          <w:kern w:val="0"/>
          <w:sz w:val="23"/>
          <w:szCs w:val="23"/>
        </w:rPr>
      </w:pPr>
      <w:r w:rsidRPr="00CA5A5C">
        <w:rPr>
          <w:rFonts w:ascii="Consolas" w:eastAsia="宋体" w:hAnsi="Consolas" w:cs="Consolas"/>
          <w:color w:val="C7254E"/>
          <w:kern w:val="0"/>
          <w:sz w:val="23"/>
          <w:szCs w:val="23"/>
          <w:shd w:val="clear" w:color="auto" w:fill="F9F2F4"/>
        </w:rPr>
        <w:t>finished</w:t>
      </w:r>
      <w:r w:rsidRPr="00CA5A5C">
        <w:rPr>
          <w:rFonts w:ascii="Helvetica" w:eastAsia="宋体" w:hAnsi="Helvetica" w:cs="Helvetica"/>
          <w:color w:val="333344"/>
          <w:kern w:val="0"/>
          <w:sz w:val="23"/>
          <w:szCs w:val="23"/>
        </w:rPr>
        <w:t>是一个变量，指示光标到达结果集的结尾。请注意，处理程序声明必须出现在存储过程中的变量和游标声明之后。</w:t>
      </w:r>
    </w:p>
    <w:p w:rsidR="00CA5A5C" w:rsidRPr="00CA5A5C" w:rsidRDefault="00CA5A5C" w:rsidP="00CA5A5C">
      <w:pPr>
        <w:widowControl/>
        <w:shd w:val="clear" w:color="auto" w:fill="FFFFFF"/>
        <w:spacing w:after="120"/>
        <w:jc w:val="left"/>
        <w:rPr>
          <w:rFonts w:ascii="Helvetica" w:eastAsia="宋体" w:hAnsi="Helvetica" w:cs="Helvetica"/>
          <w:color w:val="333344"/>
          <w:kern w:val="0"/>
          <w:sz w:val="23"/>
          <w:szCs w:val="23"/>
        </w:rPr>
      </w:pPr>
      <w:r w:rsidRPr="00CA5A5C">
        <w:rPr>
          <w:rFonts w:ascii="Helvetica" w:eastAsia="宋体" w:hAnsi="Helvetica" w:cs="Helvetica"/>
          <w:color w:val="333344"/>
          <w:kern w:val="0"/>
          <w:sz w:val="23"/>
          <w:szCs w:val="23"/>
        </w:rPr>
        <w:t>下图说明了</w:t>
      </w:r>
      <w:r w:rsidRPr="00CA5A5C">
        <w:rPr>
          <w:rFonts w:ascii="Helvetica" w:eastAsia="宋体" w:hAnsi="Helvetica" w:cs="Helvetica"/>
          <w:color w:val="333344"/>
          <w:kern w:val="0"/>
          <w:sz w:val="23"/>
          <w:szCs w:val="23"/>
        </w:rPr>
        <w:t>MySQL</w:t>
      </w:r>
      <w:r w:rsidRPr="00CA5A5C">
        <w:rPr>
          <w:rFonts w:ascii="Helvetica" w:eastAsia="宋体" w:hAnsi="Helvetica" w:cs="Helvetica"/>
          <w:color w:val="333344"/>
          <w:kern w:val="0"/>
          <w:sz w:val="23"/>
          <w:szCs w:val="23"/>
        </w:rPr>
        <w:t>游标如何工作。</w:t>
      </w:r>
    </w:p>
    <w:p w:rsidR="00CA5A5C" w:rsidRPr="00CA5A5C" w:rsidRDefault="00CA5A5C" w:rsidP="00CA5A5C">
      <w:pPr>
        <w:widowControl/>
        <w:shd w:val="clear" w:color="auto" w:fill="FFFFFF"/>
        <w:spacing w:after="120"/>
        <w:jc w:val="left"/>
        <w:rPr>
          <w:rFonts w:ascii="Helvetica" w:eastAsia="宋体" w:hAnsi="Helvetica" w:cs="Helvetica"/>
          <w:color w:val="333344"/>
          <w:kern w:val="0"/>
          <w:sz w:val="23"/>
          <w:szCs w:val="23"/>
        </w:rPr>
      </w:pPr>
      <w:r>
        <w:rPr>
          <w:rFonts w:ascii="Helvetica" w:eastAsia="宋体" w:hAnsi="Helvetica" w:cs="Helvetica"/>
          <w:noProof/>
          <w:color w:val="333344"/>
          <w:kern w:val="0"/>
          <w:sz w:val="23"/>
          <w:szCs w:val="23"/>
        </w:rPr>
        <w:drawing>
          <wp:inline distT="0" distB="0" distL="0" distR="0">
            <wp:extent cx="5829300" cy="838200"/>
            <wp:effectExtent l="0" t="0" r="0" b="0"/>
            <wp:docPr id="7" name="图片 7" descr="http://www.yiibai.com/uploads/images/201708/0108/764170849_8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yiibai.com/uploads/images/201708/0108/764170849_82012.pn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829300" cy="838200"/>
                    </a:xfrm>
                    <a:prstGeom prst="rect">
                      <a:avLst/>
                    </a:prstGeom>
                    <a:noFill/>
                    <a:ln>
                      <a:noFill/>
                    </a:ln>
                  </pic:spPr>
                </pic:pic>
              </a:graphicData>
            </a:graphic>
          </wp:inline>
        </w:drawing>
      </w:r>
    </w:p>
    <w:p w:rsidR="00CA5A5C" w:rsidRDefault="00CA5A5C" w:rsidP="00CA5A5C">
      <w:pPr>
        <w:rPr>
          <w:rFonts w:hint="eastAsia"/>
        </w:rPr>
      </w:pPr>
    </w:p>
    <w:p w:rsidR="00CA5A5C" w:rsidRDefault="00CA5A5C" w:rsidP="00CA5A5C">
      <w:pPr>
        <w:pStyle w:val="3"/>
        <w:rPr>
          <w:rFonts w:hint="eastAsia"/>
        </w:rPr>
      </w:pPr>
      <w:r w:rsidRPr="00CA5A5C">
        <w:rPr>
          <w:rFonts w:hint="eastAsia"/>
        </w:rPr>
        <w:t>MySQL</w:t>
      </w:r>
      <w:r w:rsidRPr="00CA5A5C">
        <w:rPr>
          <w:rFonts w:hint="eastAsia"/>
        </w:rPr>
        <w:t>游标示例</w:t>
      </w:r>
    </w:p>
    <w:p w:rsidR="00CA5A5C" w:rsidRPr="00CA5A5C" w:rsidRDefault="00CA5A5C" w:rsidP="00CA5A5C">
      <w:r>
        <w:rPr>
          <w:rFonts w:ascii="Helvetica" w:hAnsi="Helvetica" w:cs="Helvetica"/>
          <w:color w:val="333344"/>
          <w:sz w:val="23"/>
          <w:szCs w:val="23"/>
          <w:shd w:val="clear" w:color="auto" w:fill="FFFFFF"/>
        </w:rPr>
        <w:t>为了更好地演示，我们将开发一个存储过程，来获取</w:t>
      </w:r>
      <w:r>
        <w:rPr>
          <w:rStyle w:val="HTML"/>
          <w:rFonts w:ascii="Consolas" w:hAnsi="Consolas" w:cs="Consolas"/>
          <w:color w:val="C7254E"/>
          <w:sz w:val="23"/>
          <w:szCs w:val="23"/>
          <w:shd w:val="clear" w:color="auto" w:fill="F9F2F4"/>
        </w:rPr>
        <w:t>employees</w:t>
      </w:r>
      <w:r>
        <w:rPr>
          <w:rFonts w:ascii="Helvetica" w:hAnsi="Helvetica" w:cs="Helvetica"/>
          <w:color w:val="333344"/>
          <w:sz w:val="23"/>
          <w:szCs w:val="23"/>
          <w:shd w:val="clear" w:color="auto" w:fill="FFFFFF"/>
        </w:rPr>
        <w:t>表中所有员工的电子邮件列表。</w:t>
      </w:r>
    </w:p>
    <w:p w:rsidR="00493E37" w:rsidRPr="00493E37" w:rsidRDefault="00493E37" w:rsidP="00493E37">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493E37">
        <w:rPr>
          <w:rFonts w:ascii="Consolas" w:eastAsia="宋体" w:hAnsi="Consolas" w:cs="Consolas"/>
          <w:color w:val="0077AA"/>
          <w:kern w:val="0"/>
          <w:sz w:val="20"/>
          <w:szCs w:val="20"/>
        </w:rPr>
        <w:t>DECLARE</w:t>
      </w:r>
      <w:r w:rsidRPr="00493E37">
        <w:rPr>
          <w:rFonts w:ascii="Consolas" w:eastAsia="宋体" w:hAnsi="Consolas" w:cs="Consolas"/>
          <w:color w:val="000000"/>
          <w:kern w:val="0"/>
          <w:sz w:val="20"/>
          <w:szCs w:val="20"/>
        </w:rPr>
        <w:t xml:space="preserve"> finished </w:t>
      </w:r>
      <w:r w:rsidRPr="00493E37">
        <w:rPr>
          <w:rFonts w:ascii="Consolas" w:eastAsia="宋体" w:hAnsi="Consolas" w:cs="Consolas"/>
          <w:color w:val="0077AA"/>
          <w:kern w:val="0"/>
          <w:sz w:val="20"/>
          <w:szCs w:val="20"/>
        </w:rPr>
        <w:t>INTEGER</w:t>
      </w:r>
      <w:r w:rsidRPr="00493E37">
        <w:rPr>
          <w:rFonts w:ascii="Consolas" w:eastAsia="宋体" w:hAnsi="Consolas" w:cs="Consolas"/>
          <w:color w:val="000000"/>
          <w:kern w:val="0"/>
          <w:sz w:val="20"/>
          <w:szCs w:val="20"/>
        </w:rPr>
        <w:t xml:space="preserve"> </w:t>
      </w:r>
      <w:r w:rsidRPr="00493E37">
        <w:rPr>
          <w:rFonts w:ascii="Consolas" w:eastAsia="宋体" w:hAnsi="Consolas" w:cs="Consolas"/>
          <w:color w:val="0077AA"/>
          <w:kern w:val="0"/>
          <w:sz w:val="20"/>
          <w:szCs w:val="20"/>
        </w:rPr>
        <w:t>DEFAULT</w:t>
      </w:r>
      <w:r w:rsidRPr="00493E37">
        <w:rPr>
          <w:rFonts w:ascii="Consolas" w:eastAsia="宋体" w:hAnsi="Consolas" w:cs="Consolas"/>
          <w:color w:val="000000"/>
          <w:kern w:val="0"/>
          <w:sz w:val="20"/>
          <w:szCs w:val="20"/>
        </w:rPr>
        <w:t xml:space="preserve"> </w:t>
      </w:r>
      <w:r w:rsidRPr="00493E37">
        <w:rPr>
          <w:rFonts w:ascii="Consolas" w:eastAsia="宋体" w:hAnsi="Consolas" w:cs="Consolas"/>
          <w:color w:val="990055"/>
          <w:kern w:val="0"/>
          <w:sz w:val="20"/>
          <w:szCs w:val="20"/>
        </w:rPr>
        <w:t>0</w:t>
      </w:r>
      <w:r w:rsidRPr="00493E37">
        <w:rPr>
          <w:rFonts w:ascii="Consolas" w:eastAsia="宋体" w:hAnsi="Consolas" w:cs="Consolas"/>
          <w:color w:val="999999"/>
          <w:kern w:val="0"/>
          <w:sz w:val="20"/>
          <w:szCs w:val="20"/>
        </w:rPr>
        <w:t>;</w:t>
      </w:r>
    </w:p>
    <w:p w:rsidR="00493E37" w:rsidRPr="00493E37" w:rsidRDefault="00493E37" w:rsidP="00493E37">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493E37">
        <w:rPr>
          <w:rFonts w:ascii="Consolas" w:eastAsia="宋体" w:hAnsi="Consolas" w:cs="Consolas"/>
          <w:color w:val="0077AA"/>
          <w:kern w:val="0"/>
          <w:sz w:val="20"/>
          <w:szCs w:val="20"/>
        </w:rPr>
        <w:t>DECLARE</w:t>
      </w:r>
      <w:r w:rsidRPr="00493E37">
        <w:rPr>
          <w:rFonts w:ascii="Consolas" w:eastAsia="宋体" w:hAnsi="Consolas" w:cs="Consolas"/>
          <w:color w:val="000000"/>
          <w:kern w:val="0"/>
          <w:sz w:val="20"/>
          <w:szCs w:val="20"/>
        </w:rPr>
        <w:t xml:space="preserve"> email </w:t>
      </w:r>
      <w:proofErr w:type="gramStart"/>
      <w:r w:rsidRPr="00493E37">
        <w:rPr>
          <w:rFonts w:ascii="Consolas" w:eastAsia="宋体" w:hAnsi="Consolas" w:cs="Consolas"/>
          <w:color w:val="0077AA"/>
          <w:kern w:val="0"/>
          <w:sz w:val="20"/>
          <w:szCs w:val="20"/>
        </w:rPr>
        <w:t>varchar</w:t>
      </w:r>
      <w:r w:rsidRPr="00493E37">
        <w:rPr>
          <w:rFonts w:ascii="Consolas" w:eastAsia="宋体" w:hAnsi="Consolas" w:cs="Consolas"/>
          <w:color w:val="999999"/>
          <w:kern w:val="0"/>
          <w:sz w:val="20"/>
          <w:szCs w:val="20"/>
        </w:rPr>
        <w:t>(</w:t>
      </w:r>
      <w:proofErr w:type="gramEnd"/>
      <w:r w:rsidRPr="00493E37">
        <w:rPr>
          <w:rFonts w:ascii="Consolas" w:eastAsia="宋体" w:hAnsi="Consolas" w:cs="Consolas"/>
          <w:color w:val="990055"/>
          <w:kern w:val="0"/>
          <w:sz w:val="20"/>
          <w:szCs w:val="20"/>
        </w:rPr>
        <w:t>255</w:t>
      </w:r>
      <w:r w:rsidRPr="00493E37">
        <w:rPr>
          <w:rFonts w:ascii="Consolas" w:eastAsia="宋体" w:hAnsi="Consolas" w:cs="Consolas"/>
          <w:color w:val="999999"/>
          <w:kern w:val="0"/>
          <w:sz w:val="20"/>
          <w:szCs w:val="20"/>
        </w:rPr>
        <w:t>)</w:t>
      </w:r>
      <w:r w:rsidRPr="00493E37">
        <w:rPr>
          <w:rFonts w:ascii="Consolas" w:eastAsia="宋体" w:hAnsi="Consolas" w:cs="Consolas"/>
          <w:color w:val="000000"/>
          <w:kern w:val="0"/>
          <w:sz w:val="20"/>
          <w:szCs w:val="20"/>
        </w:rPr>
        <w:t xml:space="preserve"> </w:t>
      </w:r>
      <w:r w:rsidRPr="00493E37">
        <w:rPr>
          <w:rFonts w:ascii="Consolas" w:eastAsia="宋体" w:hAnsi="Consolas" w:cs="Consolas"/>
          <w:color w:val="0077AA"/>
          <w:kern w:val="0"/>
          <w:sz w:val="20"/>
          <w:szCs w:val="20"/>
        </w:rPr>
        <w:t>DEFAULT</w:t>
      </w:r>
      <w:r w:rsidRPr="00493E37">
        <w:rPr>
          <w:rFonts w:ascii="Consolas" w:eastAsia="宋体" w:hAnsi="Consolas" w:cs="Consolas"/>
          <w:color w:val="000000"/>
          <w:kern w:val="0"/>
          <w:sz w:val="20"/>
          <w:szCs w:val="20"/>
        </w:rPr>
        <w:t xml:space="preserve"> </w:t>
      </w:r>
      <w:r w:rsidRPr="00493E37">
        <w:rPr>
          <w:rFonts w:ascii="Consolas" w:eastAsia="宋体" w:hAnsi="Consolas" w:cs="Consolas"/>
          <w:color w:val="669900"/>
          <w:kern w:val="0"/>
          <w:sz w:val="20"/>
          <w:szCs w:val="20"/>
        </w:rPr>
        <w:t>""</w:t>
      </w:r>
      <w:r w:rsidRPr="00493E37">
        <w:rPr>
          <w:rFonts w:ascii="Consolas" w:eastAsia="宋体" w:hAnsi="Consolas" w:cs="Consolas"/>
          <w:color w:val="999999"/>
          <w:kern w:val="0"/>
          <w:sz w:val="20"/>
          <w:szCs w:val="20"/>
        </w:rPr>
        <w:t>;</w:t>
      </w:r>
    </w:p>
    <w:p w:rsidR="00493E37" w:rsidRPr="00493E37" w:rsidRDefault="00493E37" w:rsidP="00493E37">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p>
    <w:p w:rsidR="00493E37" w:rsidRPr="00493E37" w:rsidRDefault="00493E37" w:rsidP="00493E37">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493E37">
        <w:rPr>
          <w:rFonts w:ascii="Consolas" w:eastAsia="宋体" w:hAnsi="Consolas" w:cs="Consolas"/>
          <w:color w:val="708090"/>
          <w:kern w:val="0"/>
          <w:sz w:val="20"/>
          <w:szCs w:val="20"/>
        </w:rPr>
        <w:t>-- declare cursor for employee email</w:t>
      </w:r>
    </w:p>
    <w:p w:rsidR="00493E37" w:rsidRPr="00493E37" w:rsidRDefault="00493E37" w:rsidP="00493E37">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493E37">
        <w:rPr>
          <w:rFonts w:ascii="Consolas" w:eastAsia="宋体" w:hAnsi="Consolas" w:cs="Consolas"/>
          <w:color w:val="0077AA"/>
          <w:kern w:val="0"/>
          <w:sz w:val="20"/>
          <w:szCs w:val="20"/>
        </w:rPr>
        <w:t>DEClARE</w:t>
      </w:r>
      <w:r w:rsidRPr="00493E37">
        <w:rPr>
          <w:rFonts w:ascii="Consolas" w:eastAsia="宋体" w:hAnsi="Consolas" w:cs="Consolas"/>
          <w:color w:val="000000"/>
          <w:kern w:val="0"/>
          <w:sz w:val="20"/>
          <w:szCs w:val="20"/>
        </w:rPr>
        <w:t xml:space="preserve"> email_cursor </w:t>
      </w:r>
      <w:r w:rsidRPr="00493E37">
        <w:rPr>
          <w:rFonts w:ascii="Consolas" w:eastAsia="宋体" w:hAnsi="Consolas" w:cs="Consolas"/>
          <w:color w:val="0077AA"/>
          <w:kern w:val="0"/>
          <w:sz w:val="20"/>
          <w:szCs w:val="20"/>
        </w:rPr>
        <w:t>CURSOR</w:t>
      </w:r>
      <w:r w:rsidRPr="00493E37">
        <w:rPr>
          <w:rFonts w:ascii="Consolas" w:eastAsia="宋体" w:hAnsi="Consolas" w:cs="Consolas"/>
          <w:color w:val="000000"/>
          <w:kern w:val="0"/>
          <w:sz w:val="20"/>
          <w:szCs w:val="20"/>
        </w:rPr>
        <w:t xml:space="preserve"> </w:t>
      </w:r>
      <w:r w:rsidRPr="00493E37">
        <w:rPr>
          <w:rFonts w:ascii="Consolas" w:eastAsia="宋体" w:hAnsi="Consolas" w:cs="Consolas"/>
          <w:color w:val="0077AA"/>
          <w:kern w:val="0"/>
          <w:sz w:val="20"/>
          <w:szCs w:val="20"/>
        </w:rPr>
        <w:t>FOR</w:t>
      </w:r>
      <w:r w:rsidRPr="00493E37">
        <w:rPr>
          <w:rFonts w:ascii="Consolas" w:eastAsia="宋体" w:hAnsi="Consolas" w:cs="Consolas"/>
          <w:color w:val="000000"/>
          <w:kern w:val="0"/>
          <w:sz w:val="20"/>
          <w:szCs w:val="20"/>
        </w:rPr>
        <w:t xml:space="preserve"> </w:t>
      </w:r>
    </w:p>
    <w:p w:rsidR="00493E37" w:rsidRPr="00493E37" w:rsidRDefault="00493E37" w:rsidP="00493E37">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493E37">
        <w:rPr>
          <w:rFonts w:ascii="Consolas" w:eastAsia="宋体" w:hAnsi="Consolas" w:cs="Consolas"/>
          <w:color w:val="000000"/>
          <w:kern w:val="0"/>
          <w:sz w:val="20"/>
          <w:szCs w:val="20"/>
        </w:rPr>
        <w:t xml:space="preserve"> </w:t>
      </w:r>
      <w:r w:rsidRPr="00493E37">
        <w:rPr>
          <w:rFonts w:ascii="Consolas" w:eastAsia="宋体" w:hAnsi="Consolas" w:cs="Consolas"/>
          <w:color w:val="0077AA"/>
          <w:kern w:val="0"/>
          <w:sz w:val="20"/>
          <w:szCs w:val="20"/>
        </w:rPr>
        <w:t>SELECT</w:t>
      </w:r>
      <w:r w:rsidRPr="00493E37">
        <w:rPr>
          <w:rFonts w:ascii="Consolas" w:eastAsia="宋体" w:hAnsi="Consolas" w:cs="Consolas"/>
          <w:color w:val="000000"/>
          <w:kern w:val="0"/>
          <w:sz w:val="20"/>
          <w:szCs w:val="20"/>
        </w:rPr>
        <w:t xml:space="preserve"> email </w:t>
      </w:r>
      <w:r w:rsidRPr="00493E37">
        <w:rPr>
          <w:rFonts w:ascii="Consolas" w:eastAsia="宋体" w:hAnsi="Consolas" w:cs="Consolas"/>
          <w:color w:val="0077AA"/>
          <w:kern w:val="0"/>
          <w:sz w:val="20"/>
          <w:szCs w:val="20"/>
        </w:rPr>
        <w:t>FROM</w:t>
      </w:r>
      <w:r w:rsidRPr="00493E37">
        <w:rPr>
          <w:rFonts w:ascii="Consolas" w:eastAsia="宋体" w:hAnsi="Consolas" w:cs="Consolas"/>
          <w:color w:val="000000"/>
          <w:kern w:val="0"/>
          <w:sz w:val="20"/>
          <w:szCs w:val="20"/>
        </w:rPr>
        <w:t xml:space="preserve"> employees</w:t>
      </w:r>
      <w:r w:rsidRPr="00493E37">
        <w:rPr>
          <w:rFonts w:ascii="Consolas" w:eastAsia="宋体" w:hAnsi="Consolas" w:cs="Consolas"/>
          <w:color w:val="999999"/>
          <w:kern w:val="0"/>
          <w:sz w:val="20"/>
          <w:szCs w:val="20"/>
        </w:rPr>
        <w:t>;</w:t>
      </w:r>
    </w:p>
    <w:p w:rsidR="00493E37" w:rsidRPr="00493E37" w:rsidRDefault="00493E37" w:rsidP="00493E37">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p>
    <w:p w:rsidR="00493E37" w:rsidRPr="00493E37" w:rsidRDefault="00493E37" w:rsidP="00493E37">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493E37">
        <w:rPr>
          <w:rFonts w:ascii="Consolas" w:eastAsia="宋体" w:hAnsi="Consolas" w:cs="Consolas"/>
          <w:color w:val="708090"/>
          <w:kern w:val="0"/>
          <w:sz w:val="20"/>
          <w:szCs w:val="20"/>
        </w:rPr>
        <w:t>-- declare NOT FOUND handler</w:t>
      </w:r>
    </w:p>
    <w:p w:rsidR="00493E37" w:rsidRPr="00493E37" w:rsidRDefault="00493E37" w:rsidP="00493E37">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493E37">
        <w:rPr>
          <w:rFonts w:ascii="Consolas" w:eastAsia="宋体" w:hAnsi="Consolas" w:cs="Consolas"/>
          <w:color w:val="0077AA"/>
          <w:kern w:val="0"/>
          <w:sz w:val="20"/>
          <w:szCs w:val="20"/>
        </w:rPr>
        <w:t>DECLARE</w:t>
      </w:r>
      <w:r w:rsidRPr="00493E37">
        <w:rPr>
          <w:rFonts w:ascii="Consolas" w:eastAsia="宋体" w:hAnsi="Consolas" w:cs="Consolas"/>
          <w:color w:val="000000"/>
          <w:kern w:val="0"/>
          <w:sz w:val="20"/>
          <w:szCs w:val="20"/>
        </w:rPr>
        <w:t xml:space="preserve"> </w:t>
      </w:r>
      <w:r w:rsidRPr="00493E37">
        <w:rPr>
          <w:rFonts w:ascii="Consolas" w:eastAsia="宋体" w:hAnsi="Consolas" w:cs="Consolas"/>
          <w:color w:val="0077AA"/>
          <w:kern w:val="0"/>
          <w:sz w:val="20"/>
          <w:szCs w:val="20"/>
        </w:rPr>
        <w:t>CONTINUE</w:t>
      </w:r>
      <w:r w:rsidRPr="00493E37">
        <w:rPr>
          <w:rFonts w:ascii="Consolas" w:eastAsia="宋体" w:hAnsi="Consolas" w:cs="Consolas"/>
          <w:color w:val="000000"/>
          <w:kern w:val="0"/>
          <w:sz w:val="20"/>
          <w:szCs w:val="20"/>
        </w:rPr>
        <w:t xml:space="preserve"> </w:t>
      </w:r>
      <w:r w:rsidRPr="00493E37">
        <w:rPr>
          <w:rFonts w:ascii="Consolas" w:eastAsia="宋体" w:hAnsi="Consolas" w:cs="Consolas"/>
          <w:color w:val="0077AA"/>
          <w:kern w:val="0"/>
          <w:sz w:val="20"/>
          <w:szCs w:val="20"/>
        </w:rPr>
        <w:t>HANDLER</w:t>
      </w:r>
      <w:r w:rsidRPr="00493E37">
        <w:rPr>
          <w:rFonts w:ascii="Consolas" w:eastAsia="宋体" w:hAnsi="Consolas" w:cs="Consolas"/>
          <w:color w:val="000000"/>
          <w:kern w:val="0"/>
          <w:sz w:val="20"/>
          <w:szCs w:val="20"/>
        </w:rPr>
        <w:t xml:space="preserve"> </w:t>
      </w:r>
    </w:p>
    <w:p w:rsidR="00493E37" w:rsidRPr="00493E37" w:rsidRDefault="00493E37" w:rsidP="00493E37">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493E37">
        <w:rPr>
          <w:rFonts w:ascii="Consolas" w:eastAsia="宋体" w:hAnsi="Consolas" w:cs="Consolas"/>
          <w:color w:val="0077AA"/>
          <w:kern w:val="0"/>
          <w:sz w:val="20"/>
          <w:szCs w:val="20"/>
        </w:rPr>
        <w:t>FOR</w:t>
      </w:r>
      <w:r w:rsidRPr="00493E37">
        <w:rPr>
          <w:rFonts w:ascii="Consolas" w:eastAsia="宋体" w:hAnsi="Consolas" w:cs="Consolas"/>
          <w:color w:val="000000"/>
          <w:kern w:val="0"/>
          <w:sz w:val="20"/>
          <w:szCs w:val="20"/>
        </w:rPr>
        <w:t xml:space="preserve"> </w:t>
      </w:r>
      <w:r w:rsidRPr="00493E37">
        <w:rPr>
          <w:rFonts w:ascii="Consolas" w:eastAsia="宋体" w:hAnsi="Consolas" w:cs="Consolas"/>
          <w:color w:val="A67F59"/>
          <w:kern w:val="0"/>
          <w:sz w:val="20"/>
          <w:szCs w:val="20"/>
        </w:rPr>
        <w:t>NOT</w:t>
      </w:r>
      <w:r w:rsidRPr="00493E37">
        <w:rPr>
          <w:rFonts w:ascii="Consolas" w:eastAsia="宋体" w:hAnsi="Consolas" w:cs="Consolas"/>
          <w:color w:val="000000"/>
          <w:kern w:val="0"/>
          <w:sz w:val="20"/>
          <w:szCs w:val="20"/>
        </w:rPr>
        <w:t xml:space="preserve"> FOUND </w:t>
      </w:r>
      <w:r w:rsidRPr="00493E37">
        <w:rPr>
          <w:rFonts w:ascii="Consolas" w:eastAsia="宋体" w:hAnsi="Consolas" w:cs="Consolas"/>
          <w:color w:val="0077AA"/>
          <w:kern w:val="0"/>
          <w:sz w:val="20"/>
          <w:szCs w:val="20"/>
        </w:rPr>
        <w:t>SET</w:t>
      </w:r>
      <w:r w:rsidRPr="00493E37">
        <w:rPr>
          <w:rFonts w:ascii="Consolas" w:eastAsia="宋体" w:hAnsi="Consolas" w:cs="Consolas"/>
          <w:color w:val="000000"/>
          <w:kern w:val="0"/>
          <w:sz w:val="20"/>
          <w:szCs w:val="20"/>
        </w:rPr>
        <w:t xml:space="preserve"> finished </w:t>
      </w:r>
      <w:r w:rsidRPr="00493E37">
        <w:rPr>
          <w:rFonts w:ascii="Consolas" w:eastAsia="宋体" w:hAnsi="Consolas" w:cs="Consolas"/>
          <w:color w:val="A67F59"/>
          <w:kern w:val="0"/>
          <w:sz w:val="20"/>
          <w:szCs w:val="20"/>
        </w:rPr>
        <w:t>=</w:t>
      </w:r>
      <w:r w:rsidRPr="00493E37">
        <w:rPr>
          <w:rFonts w:ascii="Consolas" w:eastAsia="宋体" w:hAnsi="Consolas" w:cs="Consolas"/>
          <w:color w:val="000000"/>
          <w:kern w:val="0"/>
          <w:sz w:val="20"/>
          <w:szCs w:val="20"/>
        </w:rPr>
        <w:t xml:space="preserve"> </w:t>
      </w:r>
      <w:r w:rsidRPr="00493E37">
        <w:rPr>
          <w:rFonts w:ascii="Consolas" w:eastAsia="宋体" w:hAnsi="Consolas" w:cs="Consolas"/>
          <w:color w:val="990055"/>
          <w:kern w:val="0"/>
          <w:sz w:val="20"/>
          <w:szCs w:val="20"/>
        </w:rPr>
        <w:t>1</w:t>
      </w:r>
      <w:r w:rsidRPr="00493E37">
        <w:rPr>
          <w:rFonts w:ascii="Consolas" w:eastAsia="宋体" w:hAnsi="Consolas" w:cs="Consolas"/>
          <w:color w:val="999999"/>
          <w:kern w:val="0"/>
          <w:sz w:val="20"/>
          <w:szCs w:val="20"/>
        </w:rPr>
        <w:t>;</w:t>
      </w:r>
    </w:p>
    <w:p w:rsidR="00493E37" w:rsidRPr="00493E37" w:rsidRDefault="00493E37" w:rsidP="00493E37">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0"/>
          <w:szCs w:val="20"/>
        </w:rPr>
      </w:pPr>
      <w:r w:rsidRPr="00493E37">
        <w:rPr>
          <w:rFonts w:ascii="Consolas" w:eastAsia="宋体" w:hAnsi="Consolas" w:cs="Consolas"/>
          <w:color w:val="BBBBBB"/>
          <w:kern w:val="0"/>
          <w:sz w:val="16"/>
          <w:szCs w:val="16"/>
        </w:rPr>
        <w:t>SQL</w:t>
      </w:r>
    </w:p>
    <w:p w:rsidR="00493E37" w:rsidRPr="00493E37" w:rsidRDefault="00493E37" w:rsidP="00493E37">
      <w:pPr>
        <w:widowControl/>
        <w:shd w:val="clear" w:color="auto" w:fill="FFFFFF"/>
        <w:spacing w:after="120"/>
        <w:jc w:val="left"/>
        <w:rPr>
          <w:rFonts w:ascii="Helvetica" w:eastAsia="宋体" w:hAnsi="Helvetica" w:cs="Helvetica"/>
          <w:color w:val="333344"/>
          <w:kern w:val="0"/>
          <w:sz w:val="23"/>
          <w:szCs w:val="23"/>
        </w:rPr>
      </w:pPr>
      <w:r w:rsidRPr="00493E37">
        <w:rPr>
          <w:rFonts w:ascii="Helvetica" w:eastAsia="宋体" w:hAnsi="Helvetica" w:cs="Helvetica"/>
          <w:color w:val="333344"/>
          <w:kern w:val="0"/>
          <w:sz w:val="23"/>
          <w:szCs w:val="23"/>
        </w:rPr>
        <w:lastRenderedPageBreak/>
        <w:t>接下来，使用</w:t>
      </w:r>
      <w:r w:rsidRPr="00493E37">
        <w:rPr>
          <w:rFonts w:ascii="Consolas" w:eastAsia="宋体" w:hAnsi="Consolas" w:cs="Consolas"/>
          <w:color w:val="C7254E"/>
          <w:kern w:val="0"/>
          <w:sz w:val="23"/>
          <w:szCs w:val="23"/>
          <w:shd w:val="clear" w:color="auto" w:fill="F9F2F4"/>
        </w:rPr>
        <w:t>OPEN</w:t>
      </w:r>
      <w:r w:rsidRPr="00493E37">
        <w:rPr>
          <w:rFonts w:ascii="Helvetica" w:eastAsia="宋体" w:hAnsi="Helvetica" w:cs="Helvetica"/>
          <w:color w:val="333344"/>
          <w:kern w:val="0"/>
          <w:sz w:val="23"/>
          <w:szCs w:val="23"/>
        </w:rPr>
        <w:t>语句打开</w:t>
      </w:r>
      <w:r w:rsidRPr="00493E37">
        <w:rPr>
          <w:rFonts w:ascii="Consolas" w:eastAsia="宋体" w:hAnsi="Consolas" w:cs="Consolas"/>
          <w:color w:val="C7254E"/>
          <w:kern w:val="0"/>
          <w:sz w:val="23"/>
          <w:szCs w:val="23"/>
          <w:shd w:val="clear" w:color="auto" w:fill="F9F2F4"/>
        </w:rPr>
        <w:t>email_cursor</w:t>
      </w:r>
      <w:r w:rsidRPr="00493E37">
        <w:rPr>
          <w:rFonts w:ascii="Helvetica" w:eastAsia="宋体" w:hAnsi="Helvetica" w:cs="Helvetica"/>
          <w:color w:val="333344"/>
          <w:kern w:val="0"/>
          <w:sz w:val="23"/>
          <w:szCs w:val="23"/>
        </w:rPr>
        <w:t>：</w:t>
      </w:r>
    </w:p>
    <w:p w:rsidR="00493E37" w:rsidRPr="00493E37" w:rsidRDefault="00493E37" w:rsidP="00493E37">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493E37">
        <w:rPr>
          <w:rFonts w:ascii="Consolas" w:eastAsia="宋体" w:hAnsi="Consolas" w:cs="Consolas"/>
          <w:color w:val="0077AA"/>
          <w:kern w:val="0"/>
          <w:sz w:val="20"/>
          <w:szCs w:val="20"/>
        </w:rPr>
        <w:t>OPEN</w:t>
      </w:r>
      <w:r w:rsidRPr="00493E37">
        <w:rPr>
          <w:rFonts w:ascii="Consolas" w:eastAsia="宋体" w:hAnsi="Consolas" w:cs="Consolas"/>
          <w:color w:val="000000"/>
          <w:kern w:val="0"/>
          <w:sz w:val="20"/>
          <w:szCs w:val="20"/>
        </w:rPr>
        <w:t xml:space="preserve"> email_cursor</w:t>
      </w:r>
      <w:r w:rsidRPr="00493E37">
        <w:rPr>
          <w:rFonts w:ascii="Consolas" w:eastAsia="宋体" w:hAnsi="Consolas" w:cs="Consolas"/>
          <w:color w:val="999999"/>
          <w:kern w:val="0"/>
          <w:sz w:val="20"/>
          <w:szCs w:val="20"/>
        </w:rPr>
        <w:t>;</w:t>
      </w:r>
    </w:p>
    <w:p w:rsidR="00493E37" w:rsidRPr="00493E37" w:rsidRDefault="00493E37" w:rsidP="00493E37">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0"/>
          <w:szCs w:val="20"/>
        </w:rPr>
      </w:pPr>
      <w:r w:rsidRPr="00493E37">
        <w:rPr>
          <w:rFonts w:ascii="Consolas" w:eastAsia="宋体" w:hAnsi="Consolas" w:cs="Consolas"/>
          <w:color w:val="BBBBBB"/>
          <w:kern w:val="0"/>
          <w:sz w:val="16"/>
          <w:szCs w:val="16"/>
        </w:rPr>
        <w:t>SQL</w:t>
      </w:r>
    </w:p>
    <w:p w:rsidR="00493E37" w:rsidRDefault="00493E37" w:rsidP="00493E37">
      <w:pPr>
        <w:widowControl/>
        <w:shd w:val="clear" w:color="auto" w:fill="FFFFFF"/>
        <w:spacing w:after="120"/>
        <w:jc w:val="left"/>
        <w:rPr>
          <w:rFonts w:ascii="Helvetica" w:eastAsia="宋体" w:hAnsi="Helvetica" w:cs="Helvetica" w:hint="eastAsia"/>
          <w:color w:val="333344"/>
          <w:kern w:val="0"/>
          <w:sz w:val="23"/>
          <w:szCs w:val="23"/>
        </w:rPr>
      </w:pPr>
      <w:r w:rsidRPr="00493E37">
        <w:rPr>
          <w:rFonts w:ascii="Helvetica" w:eastAsia="宋体" w:hAnsi="Helvetica" w:cs="Helvetica"/>
          <w:color w:val="333344"/>
          <w:kern w:val="0"/>
          <w:sz w:val="23"/>
          <w:szCs w:val="23"/>
        </w:rPr>
        <w:t>然后，迭代电子邮件列表，并使用分隔符</w:t>
      </w:r>
      <w:r w:rsidRPr="00493E37">
        <w:rPr>
          <w:rFonts w:ascii="Helvetica" w:eastAsia="宋体" w:hAnsi="Helvetica" w:cs="Helvetica"/>
          <w:color w:val="333344"/>
          <w:kern w:val="0"/>
          <w:sz w:val="23"/>
          <w:szCs w:val="23"/>
        </w:rPr>
        <w:t>(</w:t>
      </w:r>
      <w:r w:rsidRPr="00493E37">
        <w:rPr>
          <w:rFonts w:ascii="Consolas" w:eastAsia="宋体" w:hAnsi="Consolas" w:cs="Consolas"/>
          <w:color w:val="C7254E"/>
          <w:kern w:val="0"/>
          <w:sz w:val="23"/>
          <w:szCs w:val="23"/>
          <w:shd w:val="clear" w:color="auto" w:fill="F9F2F4"/>
        </w:rPr>
        <w:t>;</w:t>
      </w:r>
      <w:r w:rsidRPr="00493E37">
        <w:rPr>
          <w:rFonts w:ascii="Helvetica" w:eastAsia="宋体" w:hAnsi="Helvetica" w:cs="Helvetica"/>
          <w:color w:val="333344"/>
          <w:kern w:val="0"/>
          <w:sz w:val="23"/>
          <w:szCs w:val="23"/>
        </w:rPr>
        <w:t>)</w:t>
      </w:r>
      <w:hyperlink r:id="rId95" w:tgtFrame="_blank" w:tooltip="连接" w:history="1">
        <w:r w:rsidRPr="00493E37">
          <w:rPr>
            <w:rFonts w:ascii="Helvetica" w:eastAsia="宋体" w:hAnsi="Helvetica" w:cs="Helvetica"/>
            <w:color w:val="333344"/>
            <w:kern w:val="0"/>
            <w:sz w:val="23"/>
            <w:szCs w:val="23"/>
          </w:rPr>
          <w:t>连接</w:t>
        </w:r>
      </w:hyperlink>
      <w:r w:rsidRPr="00493E37">
        <w:rPr>
          <w:rFonts w:ascii="Helvetica" w:eastAsia="宋体" w:hAnsi="Helvetica" w:cs="Helvetica"/>
          <w:color w:val="333344"/>
          <w:kern w:val="0"/>
          <w:sz w:val="23"/>
          <w:szCs w:val="23"/>
        </w:rPr>
        <w:t>每个电子邮件：</w:t>
      </w:r>
    </w:p>
    <w:p w:rsidR="0048517E" w:rsidRPr="0048517E" w:rsidRDefault="0048517E" w:rsidP="0048517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48517E">
        <w:rPr>
          <w:rFonts w:ascii="Consolas" w:eastAsia="宋体" w:hAnsi="Consolas" w:cs="Consolas"/>
          <w:color w:val="000000"/>
          <w:kern w:val="0"/>
          <w:sz w:val="20"/>
          <w:szCs w:val="20"/>
        </w:rPr>
        <w:t>get_email: LOOP</w:t>
      </w:r>
    </w:p>
    <w:p w:rsidR="0048517E" w:rsidRPr="0048517E" w:rsidRDefault="0048517E" w:rsidP="0048517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48517E">
        <w:rPr>
          <w:rFonts w:ascii="Consolas" w:eastAsia="宋体" w:hAnsi="Consolas" w:cs="Consolas"/>
          <w:color w:val="000000"/>
          <w:kern w:val="0"/>
          <w:sz w:val="20"/>
          <w:szCs w:val="20"/>
        </w:rPr>
        <w:t xml:space="preserve"> </w:t>
      </w:r>
      <w:r w:rsidRPr="0048517E">
        <w:rPr>
          <w:rFonts w:ascii="Consolas" w:eastAsia="宋体" w:hAnsi="Consolas" w:cs="Consolas"/>
          <w:color w:val="0077AA"/>
          <w:kern w:val="0"/>
          <w:sz w:val="20"/>
          <w:szCs w:val="20"/>
        </w:rPr>
        <w:t>FETCH</w:t>
      </w:r>
      <w:r w:rsidRPr="0048517E">
        <w:rPr>
          <w:rFonts w:ascii="Consolas" w:eastAsia="宋体" w:hAnsi="Consolas" w:cs="Consolas"/>
          <w:color w:val="000000"/>
          <w:kern w:val="0"/>
          <w:sz w:val="20"/>
          <w:szCs w:val="20"/>
        </w:rPr>
        <w:t xml:space="preserve"> email_cursor </w:t>
      </w:r>
      <w:r w:rsidRPr="0048517E">
        <w:rPr>
          <w:rFonts w:ascii="Consolas" w:eastAsia="宋体" w:hAnsi="Consolas" w:cs="Consolas"/>
          <w:color w:val="0077AA"/>
          <w:kern w:val="0"/>
          <w:sz w:val="20"/>
          <w:szCs w:val="20"/>
        </w:rPr>
        <w:t>INTO</w:t>
      </w:r>
      <w:r w:rsidRPr="0048517E">
        <w:rPr>
          <w:rFonts w:ascii="Consolas" w:eastAsia="宋体" w:hAnsi="Consolas" w:cs="Consolas"/>
          <w:color w:val="000000"/>
          <w:kern w:val="0"/>
          <w:sz w:val="20"/>
          <w:szCs w:val="20"/>
        </w:rPr>
        <w:t xml:space="preserve"> v_email</w:t>
      </w:r>
      <w:r w:rsidRPr="0048517E">
        <w:rPr>
          <w:rFonts w:ascii="Consolas" w:eastAsia="宋体" w:hAnsi="Consolas" w:cs="Consolas"/>
          <w:color w:val="999999"/>
          <w:kern w:val="0"/>
          <w:sz w:val="20"/>
          <w:szCs w:val="20"/>
        </w:rPr>
        <w:t>;</w:t>
      </w:r>
    </w:p>
    <w:p w:rsidR="0048517E" w:rsidRPr="0048517E" w:rsidRDefault="0048517E" w:rsidP="0048517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48517E">
        <w:rPr>
          <w:rFonts w:ascii="Consolas" w:eastAsia="宋体" w:hAnsi="Consolas" w:cs="Consolas"/>
          <w:color w:val="000000"/>
          <w:kern w:val="0"/>
          <w:sz w:val="20"/>
          <w:szCs w:val="20"/>
        </w:rPr>
        <w:t xml:space="preserve"> </w:t>
      </w:r>
      <w:r w:rsidRPr="0048517E">
        <w:rPr>
          <w:rFonts w:ascii="Consolas" w:eastAsia="宋体" w:hAnsi="Consolas" w:cs="Consolas"/>
          <w:color w:val="0077AA"/>
          <w:kern w:val="0"/>
          <w:sz w:val="20"/>
          <w:szCs w:val="20"/>
        </w:rPr>
        <w:t>IF</w:t>
      </w:r>
      <w:r w:rsidRPr="0048517E">
        <w:rPr>
          <w:rFonts w:ascii="Consolas" w:eastAsia="宋体" w:hAnsi="Consolas" w:cs="Consolas"/>
          <w:color w:val="000000"/>
          <w:kern w:val="0"/>
          <w:sz w:val="20"/>
          <w:szCs w:val="20"/>
        </w:rPr>
        <w:t xml:space="preserve"> v_finished </w:t>
      </w:r>
      <w:r w:rsidRPr="0048517E">
        <w:rPr>
          <w:rFonts w:ascii="Consolas" w:eastAsia="宋体" w:hAnsi="Consolas" w:cs="Consolas"/>
          <w:color w:val="A67F59"/>
          <w:kern w:val="0"/>
          <w:sz w:val="20"/>
          <w:szCs w:val="20"/>
        </w:rPr>
        <w:t>=</w:t>
      </w:r>
      <w:r w:rsidRPr="0048517E">
        <w:rPr>
          <w:rFonts w:ascii="Consolas" w:eastAsia="宋体" w:hAnsi="Consolas" w:cs="Consolas"/>
          <w:color w:val="000000"/>
          <w:kern w:val="0"/>
          <w:sz w:val="20"/>
          <w:szCs w:val="20"/>
        </w:rPr>
        <w:t xml:space="preserve"> </w:t>
      </w:r>
      <w:r w:rsidRPr="0048517E">
        <w:rPr>
          <w:rFonts w:ascii="Consolas" w:eastAsia="宋体" w:hAnsi="Consolas" w:cs="Consolas"/>
          <w:color w:val="990055"/>
          <w:kern w:val="0"/>
          <w:sz w:val="20"/>
          <w:szCs w:val="20"/>
        </w:rPr>
        <w:t>1</w:t>
      </w:r>
      <w:r w:rsidRPr="0048517E">
        <w:rPr>
          <w:rFonts w:ascii="Consolas" w:eastAsia="宋体" w:hAnsi="Consolas" w:cs="Consolas"/>
          <w:color w:val="000000"/>
          <w:kern w:val="0"/>
          <w:sz w:val="20"/>
          <w:szCs w:val="20"/>
        </w:rPr>
        <w:t xml:space="preserve"> </w:t>
      </w:r>
      <w:r w:rsidRPr="0048517E">
        <w:rPr>
          <w:rFonts w:ascii="Consolas" w:eastAsia="宋体" w:hAnsi="Consolas" w:cs="Consolas"/>
          <w:color w:val="0077AA"/>
          <w:kern w:val="0"/>
          <w:sz w:val="20"/>
          <w:szCs w:val="20"/>
        </w:rPr>
        <w:t>THEN</w:t>
      </w:r>
      <w:r w:rsidRPr="0048517E">
        <w:rPr>
          <w:rFonts w:ascii="Consolas" w:eastAsia="宋体" w:hAnsi="Consolas" w:cs="Consolas"/>
          <w:color w:val="000000"/>
          <w:kern w:val="0"/>
          <w:sz w:val="20"/>
          <w:szCs w:val="20"/>
        </w:rPr>
        <w:t xml:space="preserve"> </w:t>
      </w:r>
    </w:p>
    <w:p w:rsidR="0048517E" w:rsidRPr="0048517E" w:rsidRDefault="0048517E" w:rsidP="0048517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48517E">
        <w:rPr>
          <w:rFonts w:ascii="Consolas" w:eastAsia="宋体" w:hAnsi="Consolas" w:cs="Consolas"/>
          <w:color w:val="000000"/>
          <w:kern w:val="0"/>
          <w:sz w:val="20"/>
          <w:szCs w:val="20"/>
        </w:rPr>
        <w:t xml:space="preserve"> LEAVE get_email</w:t>
      </w:r>
      <w:r w:rsidRPr="0048517E">
        <w:rPr>
          <w:rFonts w:ascii="Consolas" w:eastAsia="宋体" w:hAnsi="Consolas" w:cs="Consolas"/>
          <w:color w:val="999999"/>
          <w:kern w:val="0"/>
          <w:sz w:val="20"/>
          <w:szCs w:val="20"/>
        </w:rPr>
        <w:t>;</w:t>
      </w:r>
    </w:p>
    <w:p w:rsidR="0048517E" w:rsidRPr="0048517E" w:rsidRDefault="0048517E" w:rsidP="0048517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48517E">
        <w:rPr>
          <w:rFonts w:ascii="Consolas" w:eastAsia="宋体" w:hAnsi="Consolas" w:cs="Consolas"/>
          <w:color w:val="000000"/>
          <w:kern w:val="0"/>
          <w:sz w:val="20"/>
          <w:szCs w:val="20"/>
        </w:rPr>
        <w:t xml:space="preserve"> </w:t>
      </w:r>
      <w:r w:rsidRPr="0048517E">
        <w:rPr>
          <w:rFonts w:ascii="Consolas" w:eastAsia="宋体" w:hAnsi="Consolas" w:cs="Consolas"/>
          <w:color w:val="0077AA"/>
          <w:kern w:val="0"/>
          <w:sz w:val="20"/>
          <w:szCs w:val="20"/>
        </w:rPr>
        <w:t>END</w:t>
      </w:r>
      <w:r w:rsidRPr="0048517E">
        <w:rPr>
          <w:rFonts w:ascii="Consolas" w:eastAsia="宋体" w:hAnsi="Consolas" w:cs="Consolas"/>
          <w:color w:val="000000"/>
          <w:kern w:val="0"/>
          <w:sz w:val="20"/>
          <w:szCs w:val="20"/>
        </w:rPr>
        <w:t xml:space="preserve"> </w:t>
      </w:r>
      <w:r w:rsidRPr="0048517E">
        <w:rPr>
          <w:rFonts w:ascii="Consolas" w:eastAsia="宋体" w:hAnsi="Consolas" w:cs="Consolas"/>
          <w:color w:val="0077AA"/>
          <w:kern w:val="0"/>
          <w:sz w:val="20"/>
          <w:szCs w:val="20"/>
        </w:rPr>
        <w:t>IF</w:t>
      </w:r>
      <w:r w:rsidRPr="0048517E">
        <w:rPr>
          <w:rFonts w:ascii="Consolas" w:eastAsia="宋体" w:hAnsi="Consolas" w:cs="Consolas"/>
          <w:color w:val="999999"/>
          <w:kern w:val="0"/>
          <w:sz w:val="20"/>
          <w:szCs w:val="20"/>
        </w:rPr>
        <w:t>;</w:t>
      </w:r>
    </w:p>
    <w:p w:rsidR="0048517E" w:rsidRPr="0048517E" w:rsidRDefault="0048517E" w:rsidP="0048517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48517E">
        <w:rPr>
          <w:rFonts w:ascii="Consolas" w:eastAsia="宋体" w:hAnsi="Consolas" w:cs="Consolas"/>
          <w:color w:val="000000"/>
          <w:kern w:val="0"/>
          <w:sz w:val="20"/>
          <w:szCs w:val="20"/>
        </w:rPr>
        <w:t xml:space="preserve"> </w:t>
      </w:r>
      <w:r w:rsidRPr="0048517E">
        <w:rPr>
          <w:rFonts w:ascii="Consolas" w:eastAsia="宋体" w:hAnsi="Consolas" w:cs="Consolas"/>
          <w:color w:val="708090"/>
          <w:kern w:val="0"/>
          <w:sz w:val="20"/>
          <w:szCs w:val="20"/>
        </w:rPr>
        <w:t>-- build email list</w:t>
      </w:r>
    </w:p>
    <w:p w:rsidR="0048517E" w:rsidRPr="0048517E" w:rsidRDefault="0048517E" w:rsidP="0048517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48517E">
        <w:rPr>
          <w:rFonts w:ascii="Consolas" w:eastAsia="宋体" w:hAnsi="Consolas" w:cs="Consolas"/>
          <w:color w:val="000000"/>
          <w:kern w:val="0"/>
          <w:sz w:val="20"/>
          <w:szCs w:val="20"/>
        </w:rPr>
        <w:t xml:space="preserve"> </w:t>
      </w:r>
      <w:r w:rsidRPr="0048517E">
        <w:rPr>
          <w:rFonts w:ascii="Consolas" w:eastAsia="宋体" w:hAnsi="Consolas" w:cs="Consolas"/>
          <w:color w:val="0077AA"/>
          <w:kern w:val="0"/>
          <w:sz w:val="20"/>
          <w:szCs w:val="20"/>
        </w:rPr>
        <w:t>SET</w:t>
      </w:r>
      <w:r w:rsidRPr="0048517E">
        <w:rPr>
          <w:rFonts w:ascii="Consolas" w:eastAsia="宋体" w:hAnsi="Consolas" w:cs="Consolas"/>
          <w:color w:val="000000"/>
          <w:kern w:val="0"/>
          <w:sz w:val="20"/>
          <w:szCs w:val="20"/>
        </w:rPr>
        <w:t xml:space="preserve"> email_list </w:t>
      </w:r>
      <w:r w:rsidRPr="0048517E">
        <w:rPr>
          <w:rFonts w:ascii="Consolas" w:eastAsia="宋体" w:hAnsi="Consolas" w:cs="Consolas"/>
          <w:color w:val="A67F59"/>
          <w:kern w:val="0"/>
          <w:sz w:val="20"/>
          <w:szCs w:val="20"/>
        </w:rPr>
        <w:t>=</w:t>
      </w:r>
      <w:r w:rsidRPr="0048517E">
        <w:rPr>
          <w:rFonts w:ascii="Consolas" w:eastAsia="宋体" w:hAnsi="Consolas" w:cs="Consolas"/>
          <w:color w:val="000000"/>
          <w:kern w:val="0"/>
          <w:sz w:val="20"/>
          <w:szCs w:val="20"/>
        </w:rPr>
        <w:t xml:space="preserve"> </w:t>
      </w:r>
      <w:proofErr w:type="gramStart"/>
      <w:r w:rsidRPr="0048517E">
        <w:rPr>
          <w:rFonts w:ascii="Consolas" w:eastAsia="宋体" w:hAnsi="Consolas" w:cs="Consolas"/>
          <w:color w:val="000000"/>
          <w:kern w:val="0"/>
          <w:sz w:val="20"/>
          <w:szCs w:val="20"/>
        </w:rPr>
        <w:t>CONCAT</w:t>
      </w:r>
      <w:r w:rsidRPr="0048517E">
        <w:rPr>
          <w:rFonts w:ascii="Consolas" w:eastAsia="宋体" w:hAnsi="Consolas" w:cs="Consolas"/>
          <w:color w:val="999999"/>
          <w:kern w:val="0"/>
          <w:sz w:val="20"/>
          <w:szCs w:val="20"/>
        </w:rPr>
        <w:t>(</w:t>
      </w:r>
      <w:proofErr w:type="gramEnd"/>
      <w:r w:rsidRPr="0048517E">
        <w:rPr>
          <w:rFonts w:ascii="Consolas" w:eastAsia="宋体" w:hAnsi="Consolas" w:cs="Consolas"/>
          <w:color w:val="000000"/>
          <w:kern w:val="0"/>
          <w:sz w:val="20"/>
          <w:szCs w:val="20"/>
        </w:rPr>
        <w:t>v_email</w:t>
      </w:r>
      <w:r w:rsidRPr="0048517E">
        <w:rPr>
          <w:rFonts w:ascii="Consolas" w:eastAsia="宋体" w:hAnsi="Consolas" w:cs="Consolas"/>
          <w:color w:val="999999"/>
          <w:kern w:val="0"/>
          <w:sz w:val="20"/>
          <w:szCs w:val="20"/>
        </w:rPr>
        <w:t>,</w:t>
      </w:r>
      <w:r w:rsidRPr="0048517E">
        <w:rPr>
          <w:rFonts w:ascii="Consolas" w:eastAsia="宋体" w:hAnsi="Consolas" w:cs="Consolas"/>
          <w:color w:val="669900"/>
          <w:kern w:val="0"/>
          <w:sz w:val="20"/>
          <w:szCs w:val="20"/>
        </w:rPr>
        <w:t>";"</w:t>
      </w:r>
      <w:r w:rsidRPr="0048517E">
        <w:rPr>
          <w:rFonts w:ascii="Consolas" w:eastAsia="宋体" w:hAnsi="Consolas" w:cs="Consolas"/>
          <w:color w:val="999999"/>
          <w:kern w:val="0"/>
          <w:sz w:val="20"/>
          <w:szCs w:val="20"/>
        </w:rPr>
        <w:t>,</w:t>
      </w:r>
      <w:r w:rsidRPr="0048517E">
        <w:rPr>
          <w:rFonts w:ascii="Consolas" w:eastAsia="宋体" w:hAnsi="Consolas" w:cs="Consolas"/>
          <w:color w:val="000000"/>
          <w:kern w:val="0"/>
          <w:sz w:val="20"/>
          <w:szCs w:val="20"/>
        </w:rPr>
        <w:t>email_list</w:t>
      </w:r>
      <w:r w:rsidRPr="0048517E">
        <w:rPr>
          <w:rFonts w:ascii="Consolas" w:eastAsia="宋体" w:hAnsi="Consolas" w:cs="Consolas"/>
          <w:color w:val="999999"/>
          <w:kern w:val="0"/>
          <w:sz w:val="20"/>
          <w:szCs w:val="20"/>
        </w:rPr>
        <w:t>);</w:t>
      </w:r>
    </w:p>
    <w:p w:rsidR="0048517E" w:rsidRPr="0048517E" w:rsidRDefault="0048517E" w:rsidP="0048517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48517E">
        <w:rPr>
          <w:rFonts w:ascii="Consolas" w:eastAsia="宋体" w:hAnsi="Consolas" w:cs="Consolas"/>
          <w:color w:val="0077AA"/>
          <w:kern w:val="0"/>
          <w:sz w:val="20"/>
          <w:szCs w:val="20"/>
        </w:rPr>
        <w:t>END</w:t>
      </w:r>
      <w:r w:rsidRPr="0048517E">
        <w:rPr>
          <w:rFonts w:ascii="Consolas" w:eastAsia="宋体" w:hAnsi="Consolas" w:cs="Consolas"/>
          <w:color w:val="000000"/>
          <w:kern w:val="0"/>
          <w:sz w:val="20"/>
          <w:szCs w:val="20"/>
        </w:rPr>
        <w:t xml:space="preserve"> LOOP get_email</w:t>
      </w:r>
      <w:r w:rsidRPr="0048517E">
        <w:rPr>
          <w:rFonts w:ascii="Consolas" w:eastAsia="宋体" w:hAnsi="Consolas" w:cs="Consolas"/>
          <w:color w:val="999999"/>
          <w:kern w:val="0"/>
          <w:sz w:val="20"/>
          <w:szCs w:val="20"/>
        </w:rPr>
        <w:t>;</w:t>
      </w:r>
    </w:p>
    <w:p w:rsidR="0048517E" w:rsidRPr="0048517E" w:rsidRDefault="0048517E" w:rsidP="0048517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0"/>
          <w:szCs w:val="20"/>
        </w:rPr>
      </w:pPr>
      <w:r w:rsidRPr="0048517E">
        <w:rPr>
          <w:rFonts w:ascii="Consolas" w:eastAsia="宋体" w:hAnsi="Consolas" w:cs="Consolas"/>
          <w:color w:val="BBBBBB"/>
          <w:kern w:val="0"/>
          <w:sz w:val="16"/>
          <w:szCs w:val="16"/>
        </w:rPr>
        <w:t>SQL</w:t>
      </w:r>
    </w:p>
    <w:p w:rsidR="0048517E" w:rsidRPr="0048517E" w:rsidRDefault="0048517E" w:rsidP="0048517E">
      <w:pPr>
        <w:widowControl/>
        <w:shd w:val="clear" w:color="auto" w:fill="FFFFFF"/>
        <w:spacing w:after="120"/>
        <w:jc w:val="left"/>
        <w:rPr>
          <w:rFonts w:ascii="Helvetica" w:eastAsia="宋体" w:hAnsi="Helvetica" w:cs="Helvetica"/>
          <w:color w:val="333344"/>
          <w:kern w:val="0"/>
          <w:sz w:val="23"/>
          <w:szCs w:val="23"/>
        </w:rPr>
      </w:pPr>
      <w:r w:rsidRPr="0048517E">
        <w:rPr>
          <w:rFonts w:ascii="Helvetica" w:eastAsia="宋体" w:hAnsi="Helvetica" w:cs="Helvetica"/>
          <w:color w:val="333344"/>
          <w:kern w:val="0"/>
          <w:sz w:val="23"/>
          <w:szCs w:val="23"/>
        </w:rPr>
        <w:t>之后，在循环中，使用</w:t>
      </w:r>
      <w:r w:rsidRPr="0048517E">
        <w:rPr>
          <w:rFonts w:ascii="Consolas" w:eastAsia="宋体" w:hAnsi="Consolas" w:cs="Consolas"/>
          <w:color w:val="C7254E"/>
          <w:kern w:val="0"/>
          <w:sz w:val="23"/>
          <w:szCs w:val="23"/>
          <w:shd w:val="clear" w:color="auto" w:fill="F9F2F4"/>
        </w:rPr>
        <w:t>v_finished</w:t>
      </w:r>
      <w:r w:rsidRPr="0048517E">
        <w:rPr>
          <w:rFonts w:ascii="Helvetica" w:eastAsia="宋体" w:hAnsi="Helvetica" w:cs="Helvetica"/>
          <w:color w:val="333344"/>
          <w:kern w:val="0"/>
          <w:sz w:val="23"/>
          <w:szCs w:val="23"/>
        </w:rPr>
        <w:t>变量来检查列表中是否有任何电子邮件来终止循环。</w:t>
      </w:r>
    </w:p>
    <w:p w:rsidR="0048517E" w:rsidRPr="0048517E" w:rsidRDefault="0048517E" w:rsidP="0048517E">
      <w:pPr>
        <w:widowControl/>
        <w:shd w:val="clear" w:color="auto" w:fill="FFFFFF"/>
        <w:spacing w:after="120"/>
        <w:jc w:val="left"/>
        <w:rPr>
          <w:rFonts w:ascii="Helvetica" w:eastAsia="宋体" w:hAnsi="Helvetica" w:cs="Helvetica"/>
          <w:color w:val="333344"/>
          <w:kern w:val="0"/>
          <w:sz w:val="23"/>
          <w:szCs w:val="23"/>
        </w:rPr>
      </w:pPr>
      <w:r w:rsidRPr="0048517E">
        <w:rPr>
          <w:rFonts w:ascii="Helvetica" w:eastAsia="宋体" w:hAnsi="Helvetica" w:cs="Helvetica"/>
          <w:color w:val="333344"/>
          <w:kern w:val="0"/>
          <w:sz w:val="23"/>
          <w:szCs w:val="23"/>
        </w:rPr>
        <w:t>最后，使用</w:t>
      </w:r>
      <w:r w:rsidRPr="0048517E">
        <w:rPr>
          <w:rFonts w:ascii="Consolas" w:eastAsia="宋体" w:hAnsi="Consolas" w:cs="Consolas"/>
          <w:color w:val="C7254E"/>
          <w:kern w:val="0"/>
          <w:sz w:val="23"/>
          <w:szCs w:val="23"/>
          <w:shd w:val="clear" w:color="auto" w:fill="F9F2F4"/>
        </w:rPr>
        <w:t>CLOSE</w:t>
      </w:r>
      <w:r w:rsidRPr="0048517E">
        <w:rPr>
          <w:rFonts w:ascii="Helvetica" w:eastAsia="宋体" w:hAnsi="Helvetica" w:cs="Helvetica"/>
          <w:color w:val="333344"/>
          <w:kern w:val="0"/>
          <w:sz w:val="23"/>
          <w:szCs w:val="23"/>
        </w:rPr>
        <w:t>语句关闭游标：</w:t>
      </w:r>
    </w:p>
    <w:p w:rsidR="0048517E" w:rsidRPr="0048517E" w:rsidRDefault="0048517E" w:rsidP="0048517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48517E">
        <w:rPr>
          <w:rFonts w:ascii="Consolas" w:eastAsia="宋体" w:hAnsi="Consolas" w:cs="Consolas"/>
          <w:color w:val="0077AA"/>
          <w:kern w:val="0"/>
          <w:sz w:val="20"/>
          <w:szCs w:val="20"/>
        </w:rPr>
        <w:t>CLOSE</w:t>
      </w:r>
      <w:r w:rsidRPr="0048517E">
        <w:rPr>
          <w:rFonts w:ascii="Consolas" w:eastAsia="宋体" w:hAnsi="Consolas" w:cs="Consolas"/>
          <w:color w:val="000000"/>
          <w:kern w:val="0"/>
          <w:sz w:val="20"/>
          <w:szCs w:val="20"/>
        </w:rPr>
        <w:t xml:space="preserve"> email_cursor</w:t>
      </w:r>
      <w:r w:rsidRPr="0048517E">
        <w:rPr>
          <w:rFonts w:ascii="Consolas" w:eastAsia="宋体" w:hAnsi="Consolas" w:cs="Consolas"/>
          <w:color w:val="999999"/>
          <w:kern w:val="0"/>
          <w:sz w:val="20"/>
          <w:szCs w:val="20"/>
        </w:rPr>
        <w:t>;</w:t>
      </w:r>
    </w:p>
    <w:p w:rsidR="0048517E" w:rsidRPr="0048517E" w:rsidRDefault="0048517E" w:rsidP="0048517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0"/>
          <w:szCs w:val="20"/>
        </w:rPr>
      </w:pPr>
      <w:r w:rsidRPr="0048517E">
        <w:rPr>
          <w:rFonts w:ascii="Consolas" w:eastAsia="宋体" w:hAnsi="Consolas" w:cs="Consolas"/>
          <w:color w:val="BBBBBB"/>
          <w:kern w:val="0"/>
          <w:sz w:val="16"/>
          <w:szCs w:val="16"/>
        </w:rPr>
        <w:t>SQL</w:t>
      </w:r>
    </w:p>
    <w:p w:rsidR="0048517E" w:rsidRPr="0048517E" w:rsidRDefault="0048517E" w:rsidP="0048517E">
      <w:pPr>
        <w:widowControl/>
        <w:shd w:val="clear" w:color="auto" w:fill="FFFFFF"/>
        <w:spacing w:after="120"/>
        <w:jc w:val="left"/>
        <w:rPr>
          <w:rFonts w:ascii="Helvetica" w:eastAsia="宋体" w:hAnsi="Helvetica" w:cs="Helvetica"/>
          <w:color w:val="333344"/>
          <w:kern w:val="0"/>
          <w:sz w:val="23"/>
          <w:szCs w:val="23"/>
        </w:rPr>
      </w:pPr>
      <w:r w:rsidRPr="0048517E">
        <w:rPr>
          <w:rFonts w:ascii="Consolas" w:eastAsia="宋体" w:hAnsi="Consolas" w:cs="Consolas"/>
          <w:color w:val="C7254E"/>
          <w:kern w:val="0"/>
          <w:sz w:val="23"/>
          <w:szCs w:val="23"/>
          <w:shd w:val="clear" w:color="auto" w:fill="F9F2F4"/>
        </w:rPr>
        <w:t>build_email_list</w:t>
      </w:r>
      <w:r w:rsidRPr="0048517E">
        <w:rPr>
          <w:rFonts w:ascii="Helvetica" w:eastAsia="宋体" w:hAnsi="Helvetica" w:cs="Helvetica"/>
          <w:color w:val="333344"/>
          <w:kern w:val="0"/>
          <w:sz w:val="23"/>
          <w:szCs w:val="23"/>
        </w:rPr>
        <w:t>存储过程所有代码如下：</w:t>
      </w:r>
    </w:p>
    <w:p w:rsidR="0048517E" w:rsidRPr="0048517E" w:rsidRDefault="0048517E" w:rsidP="0048517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48517E">
        <w:rPr>
          <w:rFonts w:ascii="Consolas" w:eastAsia="宋体" w:hAnsi="Consolas" w:cs="Consolas"/>
          <w:color w:val="0077AA"/>
          <w:kern w:val="0"/>
          <w:sz w:val="20"/>
          <w:szCs w:val="20"/>
        </w:rPr>
        <w:t>DELIMITER</w:t>
      </w:r>
      <w:r w:rsidRPr="0048517E">
        <w:rPr>
          <w:rFonts w:ascii="Consolas" w:eastAsia="宋体" w:hAnsi="Consolas" w:cs="Consolas"/>
          <w:color w:val="000000"/>
          <w:kern w:val="0"/>
          <w:sz w:val="20"/>
          <w:szCs w:val="20"/>
        </w:rPr>
        <w:t xml:space="preserve"> $$</w:t>
      </w:r>
    </w:p>
    <w:p w:rsidR="0048517E" w:rsidRPr="0048517E" w:rsidRDefault="0048517E" w:rsidP="0048517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p>
    <w:p w:rsidR="0048517E" w:rsidRPr="0048517E" w:rsidRDefault="0048517E" w:rsidP="0048517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48517E">
        <w:rPr>
          <w:rFonts w:ascii="Consolas" w:eastAsia="宋体" w:hAnsi="Consolas" w:cs="Consolas"/>
          <w:color w:val="0077AA"/>
          <w:kern w:val="0"/>
          <w:sz w:val="20"/>
          <w:szCs w:val="20"/>
        </w:rPr>
        <w:t>CREATE</w:t>
      </w:r>
      <w:r w:rsidRPr="0048517E">
        <w:rPr>
          <w:rFonts w:ascii="Consolas" w:eastAsia="宋体" w:hAnsi="Consolas" w:cs="Consolas"/>
          <w:color w:val="000000"/>
          <w:kern w:val="0"/>
          <w:sz w:val="20"/>
          <w:szCs w:val="20"/>
        </w:rPr>
        <w:t xml:space="preserve"> </w:t>
      </w:r>
      <w:r w:rsidRPr="0048517E">
        <w:rPr>
          <w:rFonts w:ascii="Consolas" w:eastAsia="宋体" w:hAnsi="Consolas" w:cs="Consolas"/>
          <w:color w:val="0077AA"/>
          <w:kern w:val="0"/>
          <w:sz w:val="20"/>
          <w:szCs w:val="20"/>
        </w:rPr>
        <w:t>PROCEDURE</w:t>
      </w:r>
      <w:r w:rsidRPr="0048517E">
        <w:rPr>
          <w:rFonts w:ascii="Consolas" w:eastAsia="宋体" w:hAnsi="Consolas" w:cs="Consolas"/>
          <w:color w:val="000000"/>
          <w:kern w:val="0"/>
          <w:sz w:val="20"/>
          <w:szCs w:val="20"/>
        </w:rPr>
        <w:t xml:space="preserve"> build_email_list </w:t>
      </w:r>
      <w:r w:rsidRPr="0048517E">
        <w:rPr>
          <w:rFonts w:ascii="Consolas" w:eastAsia="宋体" w:hAnsi="Consolas" w:cs="Consolas"/>
          <w:color w:val="999999"/>
          <w:kern w:val="0"/>
          <w:sz w:val="20"/>
          <w:szCs w:val="20"/>
        </w:rPr>
        <w:t>(</w:t>
      </w:r>
      <w:r w:rsidRPr="0048517E">
        <w:rPr>
          <w:rFonts w:ascii="Consolas" w:eastAsia="宋体" w:hAnsi="Consolas" w:cs="Consolas"/>
          <w:color w:val="0077AA"/>
          <w:kern w:val="0"/>
          <w:sz w:val="20"/>
          <w:szCs w:val="20"/>
        </w:rPr>
        <w:t>INOUT</w:t>
      </w:r>
      <w:r w:rsidRPr="0048517E">
        <w:rPr>
          <w:rFonts w:ascii="Consolas" w:eastAsia="宋体" w:hAnsi="Consolas" w:cs="Consolas"/>
          <w:color w:val="000000"/>
          <w:kern w:val="0"/>
          <w:sz w:val="20"/>
          <w:szCs w:val="20"/>
        </w:rPr>
        <w:t xml:space="preserve"> email_list </w:t>
      </w:r>
      <w:proofErr w:type="gramStart"/>
      <w:r w:rsidRPr="0048517E">
        <w:rPr>
          <w:rFonts w:ascii="Consolas" w:eastAsia="宋体" w:hAnsi="Consolas" w:cs="Consolas"/>
          <w:color w:val="0077AA"/>
          <w:kern w:val="0"/>
          <w:sz w:val="20"/>
          <w:szCs w:val="20"/>
        </w:rPr>
        <w:t>varchar</w:t>
      </w:r>
      <w:r w:rsidRPr="0048517E">
        <w:rPr>
          <w:rFonts w:ascii="Consolas" w:eastAsia="宋体" w:hAnsi="Consolas" w:cs="Consolas"/>
          <w:color w:val="999999"/>
          <w:kern w:val="0"/>
          <w:sz w:val="20"/>
          <w:szCs w:val="20"/>
        </w:rPr>
        <w:t>(</w:t>
      </w:r>
      <w:proofErr w:type="gramEnd"/>
      <w:r w:rsidRPr="0048517E">
        <w:rPr>
          <w:rFonts w:ascii="Consolas" w:eastAsia="宋体" w:hAnsi="Consolas" w:cs="Consolas"/>
          <w:color w:val="990055"/>
          <w:kern w:val="0"/>
          <w:sz w:val="20"/>
          <w:szCs w:val="20"/>
        </w:rPr>
        <w:t>4000</w:t>
      </w:r>
      <w:r w:rsidRPr="0048517E">
        <w:rPr>
          <w:rFonts w:ascii="Consolas" w:eastAsia="宋体" w:hAnsi="Consolas" w:cs="Consolas"/>
          <w:color w:val="999999"/>
          <w:kern w:val="0"/>
          <w:sz w:val="20"/>
          <w:szCs w:val="20"/>
        </w:rPr>
        <w:t>))</w:t>
      </w:r>
    </w:p>
    <w:p w:rsidR="0048517E" w:rsidRPr="0048517E" w:rsidRDefault="0048517E" w:rsidP="0048517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48517E">
        <w:rPr>
          <w:rFonts w:ascii="Consolas" w:eastAsia="宋体" w:hAnsi="Consolas" w:cs="Consolas"/>
          <w:color w:val="0077AA"/>
          <w:kern w:val="0"/>
          <w:sz w:val="20"/>
          <w:szCs w:val="20"/>
        </w:rPr>
        <w:t>BEGIN</w:t>
      </w:r>
    </w:p>
    <w:p w:rsidR="0048517E" w:rsidRPr="0048517E" w:rsidRDefault="0048517E" w:rsidP="0048517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p>
    <w:p w:rsidR="0048517E" w:rsidRPr="0048517E" w:rsidRDefault="0048517E" w:rsidP="0048517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48517E">
        <w:rPr>
          <w:rFonts w:ascii="Consolas" w:eastAsia="宋体" w:hAnsi="Consolas" w:cs="Consolas"/>
          <w:color w:val="000000"/>
          <w:kern w:val="0"/>
          <w:sz w:val="20"/>
          <w:szCs w:val="20"/>
        </w:rPr>
        <w:t xml:space="preserve"> </w:t>
      </w:r>
      <w:r w:rsidRPr="0048517E">
        <w:rPr>
          <w:rFonts w:ascii="Consolas" w:eastAsia="宋体" w:hAnsi="Consolas" w:cs="Consolas"/>
          <w:color w:val="0077AA"/>
          <w:kern w:val="0"/>
          <w:sz w:val="20"/>
          <w:szCs w:val="20"/>
        </w:rPr>
        <w:t>DECLARE</w:t>
      </w:r>
      <w:r w:rsidRPr="0048517E">
        <w:rPr>
          <w:rFonts w:ascii="Consolas" w:eastAsia="宋体" w:hAnsi="Consolas" w:cs="Consolas"/>
          <w:color w:val="000000"/>
          <w:kern w:val="0"/>
          <w:sz w:val="20"/>
          <w:szCs w:val="20"/>
        </w:rPr>
        <w:t xml:space="preserve"> v_finished </w:t>
      </w:r>
      <w:r w:rsidRPr="0048517E">
        <w:rPr>
          <w:rFonts w:ascii="Consolas" w:eastAsia="宋体" w:hAnsi="Consolas" w:cs="Consolas"/>
          <w:color w:val="0077AA"/>
          <w:kern w:val="0"/>
          <w:sz w:val="20"/>
          <w:szCs w:val="20"/>
        </w:rPr>
        <w:t>INTEGER</w:t>
      </w:r>
      <w:r w:rsidRPr="0048517E">
        <w:rPr>
          <w:rFonts w:ascii="Consolas" w:eastAsia="宋体" w:hAnsi="Consolas" w:cs="Consolas"/>
          <w:color w:val="000000"/>
          <w:kern w:val="0"/>
          <w:sz w:val="20"/>
          <w:szCs w:val="20"/>
        </w:rPr>
        <w:t xml:space="preserve"> </w:t>
      </w:r>
      <w:r w:rsidRPr="0048517E">
        <w:rPr>
          <w:rFonts w:ascii="Consolas" w:eastAsia="宋体" w:hAnsi="Consolas" w:cs="Consolas"/>
          <w:color w:val="0077AA"/>
          <w:kern w:val="0"/>
          <w:sz w:val="20"/>
          <w:szCs w:val="20"/>
        </w:rPr>
        <w:t>DEFAULT</w:t>
      </w:r>
      <w:r w:rsidRPr="0048517E">
        <w:rPr>
          <w:rFonts w:ascii="Consolas" w:eastAsia="宋体" w:hAnsi="Consolas" w:cs="Consolas"/>
          <w:color w:val="000000"/>
          <w:kern w:val="0"/>
          <w:sz w:val="20"/>
          <w:szCs w:val="20"/>
        </w:rPr>
        <w:t xml:space="preserve"> </w:t>
      </w:r>
      <w:r w:rsidRPr="0048517E">
        <w:rPr>
          <w:rFonts w:ascii="Consolas" w:eastAsia="宋体" w:hAnsi="Consolas" w:cs="Consolas"/>
          <w:color w:val="990055"/>
          <w:kern w:val="0"/>
          <w:sz w:val="20"/>
          <w:szCs w:val="20"/>
        </w:rPr>
        <w:t>0</w:t>
      </w:r>
      <w:r w:rsidRPr="0048517E">
        <w:rPr>
          <w:rFonts w:ascii="Consolas" w:eastAsia="宋体" w:hAnsi="Consolas" w:cs="Consolas"/>
          <w:color w:val="999999"/>
          <w:kern w:val="0"/>
          <w:sz w:val="20"/>
          <w:szCs w:val="20"/>
        </w:rPr>
        <w:t>;</w:t>
      </w:r>
    </w:p>
    <w:p w:rsidR="0048517E" w:rsidRPr="0048517E" w:rsidRDefault="0048517E" w:rsidP="0048517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48517E">
        <w:rPr>
          <w:rFonts w:ascii="Consolas" w:eastAsia="宋体" w:hAnsi="Consolas" w:cs="Consolas"/>
          <w:color w:val="000000"/>
          <w:kern w:val="0"/>
          <w:sz w:val="20"/>
          <w:szCs w:val="20"/>
        </w:rPr>
        <w:t xml:space="preserve">        </w:t>
      </w:r>
      <w:r w:rsidRPr="0048517E">
        <w:rPr>
          <w:rFonts w:ascii="Consolas" w:eastAsia="宋体" w:hAnsi="Consolas" w:cs="Consolas"/>
          <w:color w:val="0077AA"/>
          <w:kern w:val="0"/>
          <w:sz w:val="20"/>
          <w:szCs w:val="20"/>
        </w:rPr>
        <w:t>DECLARE</w:t>
      </w:r>
      <w:r w:rsidRPr="0048517E">
        <w:rPr>
          <w:rFonts w:ascii="Consolas" w:eastAsia="宋体" w:hAnsi="Consolas" w:cs="Consolas"/>
          <w:color w:val="000000"/>
          <w:kern w:val="0"/>
          <w:sz w:val="20"/>
          <w:szCs w:val="20"/>
        </w:rPr>
        <w:t xml:space="preserve"> v_email </w:t>
      </w:r>
      <w:proofErr w:type="gramStart"/>
      <w:r w:rsidRPr="0048517E">
        <w:rPr>
          <w:rFonts w:ascii="Consolas" w:eastAsia="宋体" w:hAnsi="Consolas" w:cs="Consolas"/>
          <w:color w:val="0077AA"/>
          <w:kern w:val="0"/>
          <w:sz w:val="20"/>
          <w:szCs w:val="20"/>
        </w:rPr>
        <w:t>varchar</w:t>
      </w:r>
      <w:r w:rsidRPr="0048517E">
        <w:rPr>
          <w:rFonts w:ascii="Consolas" w:eastAsia="宋体" w:hAnsi="Consolas" w:cs="Consolas"/>
          <w:color w:val="999999"/>
          <w:kern w:val="0"/>
          <w:sz w:val="20"/>
          <w:szCs w:val="20"/>
        </w:rPr>
        <w:t>(</w:t>
      </w:r>
      <w:proofErr w:type="gramEnd"/>
      <w:r w:rsidRPr="0048517E">
        <w:rPr>
          <w:rFonts w:ascii="Consolas" w:eastAsia="宋体" w:hAnsi="Consolas" w:cs="Consolas"/>
          <w:color w:val="990055"/>
          <w:kern w:val="0"/>
          <w:sz w:val="20"/>
          <w:szCs w:val="20"/>
        </w:rPr>
        <w:t>100</w:t>
      </w:r>
      <w:r w:rsidRPr="0048517E">
        <w:rPr>
          <w:rFonts w:ascii="Consolas" w:eastAsia="宋体" w:hAnsi="Consolas" w:cs="Consolas"/>
          <w:color w:val="999999"/>
          <w:kern w:val="0"/>
          <w:sz w:val="20"/>
          <w:szCs w:val="20"/>
        </w:rPr>
        <w:t>)</w:t>
      </w:r>
      <w:r w:rsidRPr="0048517E">
        <w:rPr>
          <w:rFonts w:ascii="Consolas" w:eastAsia="宋体" w:hAnsi="Consolas" w:cs="Consolas"/>
          <w:color w:val="000000"/>
          <w:kern w:val="0"/>
          <w:sz w:val="20"/>
          <w:szCs w:val="20"/>
        </w:rPr>
        <w:t xml:space="preserve"> </w:t>
      </w:r>
      <w:r w:rsidRPr="0048517E">
        <w:rPr>
          <w:rFonts w:ascii="Consolas" w:eastAsia="宋体" w:hAnsi="Consolas" w:cs="Consolas"/>
          <w:color w:val="0077AA"/>
          <w:kern w:val="0"/>
          <w:sz w:val="20"/>
          <w:szCs w:val="20"/>
        </w:rPr>
        <w:t>DEFAULT</w:t>
      </w:r>
      <w:r w:rsidRPr="0048517E">
        <w:rPr>
          <w:rFonts w:ascii="Consolas" w:eastAsia="宋体" w:hAnsi="Consolas" w:cs="Consolas"/>
          <w:color w:val="000000"/>
          <w:kern w:val="0"/>
          <w:sz w:val="20"/>
          <w:szCs w:val="20"/>
        </w:rPr>
        <w:t xml:space="preserve"> </w:t>
      </w:r>
      <w:r w:rsidRPr="0048517E">
        <w:rPr>
          <w:rFonts w:ascii="Consolas" w:eastAsia="宋体" w:hAnsi="Consolas" w:cs="Consolas"/>
          <w:color w:val="669900"/>
          <w:kern w:val="0"/>
          <w:sz w:val="20"/>
          <w:szCs w:val="20"/>
        </w:rPr>
        <w:t>""</w:t>
      </w:r>
      <w:r w:rsidRPr="0048517E">
        <w:rPr>
          <w:rFonts w:ascii="Consolas" w:eastAsia="宋体" w:hAnsi="Consolas" w:cs="Consolas"/>
          <w:color w:val="999999"/>
          <w:kern w:val="0"/>
          <w:sz w:val="20"/>
          <w:szCs w:val="20"/>
        </w:rPr>
        <w:t>;</w:t>
      </w:r>
    </w:p>
    <w:p w:rsidR="0048517E" w:rsidRPr="0048517E" w:rsidRDefault="0048517E" w:rsidP="0048517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p>
    <w:p w:rsidR="0048517E" w:rsidRPr="0048517E" w:rsidRDefault="0048517E" w:rsidP="0048517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48517E">
        <w:rPr>
          <w:rFonts w:ascii="Consolas" w:eastAsia="宋体" w:hAnsi="Consolas" w:cs="Consolas"/>
          <w:color w:val="000000"/>
          <w:kern w:val="0"/>
          <w:sz w:val="20"/>
          <w:szCs w:val="20"/>
        </w:rPr>
        <w:t xml:space="preserve"> </w:t>
      </w:r>
      <w:r w:rsidRPr="0048517E">
        <w:rPr>
          <w:rFonts w:ascii="Consolas" w:eastAsia="宋体" w:hAnsi="Consolas" w:cs="Consolas"/>
          <w:color w:val="708090"/>
          <w:kern w:val="0"/>
          <w:sz w:val="20"/>
          <w:szCs w:val="20"/>
        </w:rPr>
        <w:t>-- declare cursor for employee email</w:t>
      </w:r>
    </w:p>
    <w:p w:rsidR="0048517E" w:rsidRPr="0048517E" w:rsidRDefault="0048517E" w:rsidP="0048517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48517E">
        <w:rPr>
          <w:rFonts w:ascii="Consolas" w:eastAsia="宋体" w:hAnsi="Consolas" w:cs="Consolas"/>
          <w:color w:val="000000"/>
          <w:kern w:val="0"/>
          <w:sz w:val="20"/>
          <w:szCs w:val="20"/>
        </w:rPr>
        <w:t xml:space="preserve"> </w:t>
      </w:r>
      <w:r w:rsidRPr="0048517E">
        <w:rPr>
          <w:rFonts w:ascii="Consolas" w:eastAsia="宋体" w:hAnsi="Consolas" w:cs="Consolas"/>
          <w:color w:val="0077AA"/>
          <w:kern w:val="0"/>
          <w:sz w:val="20"/>
          <w:szCs w:val="20"/>
        </w:rPr>
        <w:t>DEClARE</w:t>
      </w:r>
      <w:r w:rsidRPr="0048517E">
        <w:rPr>
          <w:rFonts w:ascii="Consolas" w:eastAsia="宋体" w:hAnsi="Consolas" w:cs="Consolas"/>
          <w:color w:val="000000"/>
          <w:kern w:val="0"/>
          <w:sz w:val="20"/>
          <w:szCs w:val="20"/>
        </w:rPr>
        <w:t xml:space="preserve"> email_cursor </w:t>
      </w:r>
      <w:r w:rsidRPr="0048517E">
        <w:rPr>
          <w:rFonts w:ascii="Consolas" w:eastAsia="宋体" w:hAnsi="Consolas" w:cs="Consolas"/>
          <w:color w:val="0077AA"/>
          <w:kern w:val="0"/>
          <w:sz w:val="20"/>
          <w:szCs w:val="20"/>
        </w:rPr>
        <w:t>CURSOR</w:t>
      </w:r>
      <w:r w:rsidRPr="0048517E">
        <w:rPr>
          <w:rFonts w:ascii="Consolas" w:eastAsia="宋体" w:hAnsi="Consolas" w:cs="Consolas"/>
          <w:color w:val="000000"/>
          <w:kern w:val="0"/>
          <w:sz w:val="20"/>
          <w:szCs w:val="20"/>
        </w:rPr>
        <w:t xml:space="preserve"> </w:t>
      </w:r>
      <w:r w:rsidRPr="0048517E">
        <w:rPr>
          <w:rFonts w:ascii="Consolas" w:eastAsia="宋体" w:hAnsi="Consolas" w:cs="Consolas"/>
          <w:color w:val="0077AA"/>
          <w:kern w:val="0"/>
          <w:sz w:val="20"/>
          <w:szCs w:val="20"/>
        </w:rPr>
        <w:t>FOR</w:t>
      </w:r>
      <w:r w:rsidRPr="0048517E">
        <w:rPr>
          <w:rFonts w:ascii="Consolas" w:eastAsia="宋体" w:hAnsi="Consolas" w:cs="Consolas"/>
          <w:color w:val="000000"/>
          <w:kern w:val="0"/>
          <w:sz w:val="20"/>
          <w:szCs w:val="20"/>
        </w:rPr>
        <w:t xml:space="preserve"> </w:t>
      </w:r>
    </w:p>
    <w:p w:rsidR="0048517E" w:rsidRPr="0048517E" w:rsidRDefault="0048517E" w:rsidP="0048517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48517E">
        <w:rPr>
          <w:rFonts w:ascii="Consolas" w:eastAsia="宋体" w:hAnsi="Consolas" w:cs="Consolas"/>
          <w:color w:val="000000"/>
          <w:kern w:val="0"/>
          <w:sz w:val="20"/>
          <w:szCs w:val="20"/>
        </w:rPr>
        <w:t xml:space="preserve"> </w:t>
      </w:r>
      <w:r w:rsidRPr="0048517E">
        <w:rPr>
          <w:rFonts w:ascii="Consolas" w:eastAsia="宋体" w:hAnsi="Consolas" w:cs="Consolas"/>
          <w:color w:val="0077AA"/>
          <w:kern w:val="0"/>
          <w:sz w:val="20"/>
          <w:szCs w:val="20"/>
        </w:rPr>
        <w:t>SELECT</w:t>
      </w:r>
      <w:r w:rsidRPr="0048517E">
        <w:rPr>
          <w:rFonts w:ascii="Consolas" w:eastAsia="宋体" w:hAnsi="Consolas" w:cs="Consolas"/>
          <w:color w:val="000000"/>
          <w:kern w:val="0"/>
          <w:sz w:val="20"/>
          <w:szCs w:val="20"/>
        </w:rPr>
        <w:t xml:space="preserve"> email </w:t>
      </w:r>
      <w:r w:rsidRPr="0048517E">
        <w:rPr>
          <w:rFonts w:ascii="Consolas" w:eastAsia="宋体" w:hAnsi="Consolas" w:cs="Consolas"/>
          <w:color w:val="0077AA"/>
          <w:kern w:val="0"/>
          <w:sz w:val="20"/>
          <w:szCs w:val="20"/>
        </w:rPr>
        <w:t>FROM</w:t>
      </w:r>
      <w:r w:rsidRPr="0048517E">
        <w:rPr>
          <w:rFonts w:ascii="Consolas" w:eastAsia="宋体" w:hAnsi="Consolas" w:cs="Consolas"/>
          <w:color w:val="000000"/>
          <w:kern w:val="0"/>
          <w:sz w:val="20"/>
          <w:szCs w:val="20"/>
        </w:rPr>
        <w:t xml:space="preserve"> employees</w:t>
      </w:r>
      <w:r w:rsidRPr="0048517E">
        <w:rPr>
          <w:rFonts w:ascii="Consolas" w:eastAsia="宋体" w:hAnsi="Consolas" w:cs="Consolas"/>
          <w:color w:val="999999"/>
          <w:kern w:val="0"/>
          <w:sz w:val="20"/>
          <w:szCs w:val="20"/>
        </w:rPr>
        <w:t>;</w:t>
      </w:r>
    </w:p>
    <w:p w:rsidR="0048517E" w:rsidRPr="0048517E" w:rsidRDefault="0048517E" w:rsidP="0048517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p>
    <w:p w:rsidR="0048517E" w:rsidRPr="0048517E" w:rsidRDefault="0048517E" w:rsidP="0048517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48517E">
        <w:rPr>
          <w:rFonts w:ascii="Consolas" w:eastAsia="宋体" w:hAnsi="Consolas" w:cs="Consolas"/>
          <w:color w:val="000000"/>
          <w:kern w:val="0"/>
          <w:sz w:val="20"/>
          <w:szCs w:val="20"/>
        </w:rPr>
        <w:t xml:space="preserve"> </w:t>
      </w:r>
      <w:r w:rsidRPr="0048517E">
        <w:rPr>
          <w:rFonts w:ascii="Consolas" w:eastAsia="宋体" w:hAnsi="Consolas" w:cs="Consolas"/>
          <w:color w:val="708090"/>
          <w:kern w:val="0"/>
          <w:sz w:val="20"/>
          <w:szCs w:val="20"/>
        </w:rPr>
        <w:t>-- declare NOT FOUND handler</w:t>
      </w:r>
    </w:p>
    <w:p w:rsidR="0048517E" w:rsidRPr="0048517E" w:rsidRDefault="0048517E" w:rsidP="0048517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48517E">
        <w:rPr>
          <w:rFonts w:ascii="Consolas" w:eastAsia="宋体" w:hAnsi="Consolas" w:cs="Consolas"/>
          <w:color w:val="000000"/>
          <w:kern w:val="0"/>
          <w:sz w:val="20"/>
          <w:szCs w:val="20"/>
        </w:rPr>
        <w:lastRenderedPageBreak/>
        <w:t xml:space="preserve"> </w:t>
      </w:r>
      <w:r w:rsidRPr="0048517E">
        <w:rPr>
          <w:rFonts w:ascii="Consolas" w:eastAsia="宋体" w:hAnsi="Consolas" w:cs="Consolas"/>
          <w:color w:val="0077AA"/>
          <w:kern w:val="0"/>
          <w:sz w:val="20"/>
          <w:szCs w:val="20"/>
        </w:rPr>
        <w:t>DECLARE</w:t>
      </w:r>
      <w:r w:rsidRPr="0048517E">
        <w:rPr>
          <w:rFonts w:ascii="Consolas" w:eastAsia="宋体" w:hAnsi="Consolas" w:cs="Consolas"/>
          <w:color w:val="000000"/>
          <w:kern w:val="0"/>
          <w:sz w:val="20"/>
          <w:szCs w:val="20"/>
        </w:rPr>
        <w:t xml:space="preserve"> </w:t>
      </w:r>
      <w:r w:rsidRPr="0048517E">
        <w:rPr>
          <w:rFonts w:ascii="Consolas" w:eastAsia="宋体" w:hAnsi="Consolas" w:cs="Consolas"/>
          <w:color w:val="0077AA"/>
          <w:kern w:val="0"/>
          <w:sz w:val="20"/>
          <w:szCs w:val="20"/>
        </w:rPr>
        <w:t>CONTINUE</w:t>
      </w:r>
      <w:r w:rsidRPr="0048517E">
        <w:rPr>
          <w:rFonts w:ascii="Consolas" w:eastAsia="宋体" w:hAnsi="Consolas" w:cs="Consolas"/>
          <w:color w:val="000000"/>
          <w:kern w:val="0"/>
          <w:sz w:val="20"/>
          <w:szCs w:val="20"/>
        </w:rPr>
        <w:t xml:space="preserve"> </w:t>
      </w:r>
      <w:r w:rsidRPr="0048517E">
        <w:rPr>
          <w:rFonts w:ascii="Consolas" w:eastAsia="宋体" w:hAnsi="Consolas" w:cs="Consolas"/>
          <w:color w:val="0077AA"/>
          <w:kern w:val="0"/>
          <w:sz w:val="20"/>
          <w:szCs w:val="20"/>
        </w:rPr>
        <w:t>HANDLER</w:t>
      </w:r>
      <w:r w:rsidRPr="0048517E">
        <w:rPr>
          <w:rFonts w:ascii="Consolas" w:eastAsia="宋体" w:hAnsi="Consolas" w:cs="Consolas"/>
          <w:color w:val="000000"/>
          <w:kern w:val="0"/>
          <w:sz w:val="20"/>
          <w:szCs w:val="20"/>
        </w:rPr>
        <w:t xml:space="preserve"> </w:t>
      </w:r>
    </w:p>
    <w:p w:rsidR="0048517E" w:rsidRPr="0048517E" w:rsidRDefault="0048517E" w:rsidP="0048517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48517E">
        <w:rPr>
          <w:rFonts w:ascii="Consolas" w:eastAsia="宋体" w:hAnsi="Consolas" w:cs="Consolas"/>
          <w:color w:val="000000"/>
          <w:kern w:val="0"/>
          <w:sz w:val="20"/>
          <w:szCs w:val="20"/>
        </w:rPr>
        <w:t xml:space="preserve">        </w:t>
      </w:r>
      <w:r w:rsidRPr="0048517E">
        <w:rPr>
          <w:rFonts w:ascii="Consolas" w:eastAsia="宋体" w:hAnsi="Consolas" w:cs="Consolas"/>
          <w:color w:val="0077AA"/>
          <w:kern w:val="0"/>
          <w:sz w:val="20"/>
          <w:szCs w:val="20"/>
        </w:rPr>
        <w:t>FOR</w:t>
      </w:r>
      <w:r w:rsidRPr="0048517E">
        <w:rPr>
          <w:rFonts w:ascii="Consolas" w:eastAsia="宋体" w:hAnsi="Consolas" w:cs="Consolas"/>
          <w:color w:val="000000"/>
          <w:kern w:val="0"/>
          <w:sz w:val="20"/>
          <w:szCs w:val="20"/>
        </w:rPr>
        <w:t xml:space="preserve"> </w:t>
      </w:r>
      <w:r w:rsidRPr="0048517E">
        <w:rPr>
          <w:rFonts w:ascii="Consolas" w:eastAsia="宋体" w:hAnsi="Consolas" w:cs="Consolas"/>
          <w:color w:val="A67F59"/>
          <w:kern w:val="0"/>
          <w:sz w:val="20"/>
          <w:szCs w:val="20"/>
        </w:rPr>
        <w:t>NOT</w:t>
      </w:r>
      <w:r w:rsidRPr="0048517E">
        <w:rPr>
          <w:rFonts w:ascii="Consolas" w:eastAsia="宋体" w:hAnsi="Consolas" w:cs="Consolas"/>
          <w:color w:val="000000"/>
          <w:kern w:val="0"/>
          <w:sz w:val="20"/>
          <w:szCs w:val="20"/>
        </w:rPr>
        <w:t xml:space="preserve"> FOUND </w:t>
      </w:r>
      <w:r w:rsidRPr="0048517E">
        <w:rPr>
          <w:rFonts w:ascii="Consolas" w:eastAsia="宋体" w:hAnsi="Consolas" w:cs="Consolas"/>
          <w:color w:val="0077AA"/>
          <w:kern w:val="0"/>
          <w:sz w:val="20"/>
          <w:szCs w:val="20"/>
        </w:rPr>
        <w:t>SET</w:t>
      </w:r>
      <w:r w:rsidRPr="0048517E">
        <w:rPr>
          <w:rFonts w:ascii="Consolas" w:eastAsia="宋体" w:hAnsi="Consolas" w:cs="Consolas"/>
          <w:color w:val="000000"/>
          <w:kern w:val="0"/>
          <w:sz w:val="20"/>
          <w:szCs w:val="20"/>
        </w:rPr>
        <w:t xml:space="preserve"> v_finished </w:t>
      </w:r>
      <w:r w:rsidRPr="0048517E">
        <w:rPr>
          <w:rFonts w:ascii="Consolas" w:eastAsia="宋体" w:hAnsi="Consolas" w:cs="Consolas"/>
          <w:color w:val="A67F59"/>
          <w:kern w:val="0"/>
          <w:sz w:val="20"/>
          <w:szCs w:val="20"/>
        </w:rPr>
        <w:t>=</w:t>
      </w:r>
      <w:r w:rsidRPr="0048517E">
        <w:rPr>
          <w:rFonts w:ascii="Consolas" w:eastAsia="宋体" w:hAnsi="Consolas" w:cs="Consolas"/>
          <w:color w:val="000000"/>
          <w:kern w:val="0"/>
          <w:sz w:val="20"/>
          <w:szCs w:val="20"/>
        </w:rPr>
        <w:t xml:space="preserve"> </w:t>
      </w:r>
      <w:r w:rsidRPr="0048517E">
        <w:rPr>
          <w:rFonts w:ascii="Consolas" w:eastAsia="宋体" w:hAnsi="Consolas" w:cs="Consolas"/>
          <w:color w:val="990055"/>
          <w:kern w:val="0"/>
          <w:sz w:val="20"/>
          <w:szCs w:val="20"/>
        </w:rPr>
        <w:t>1</w:t>
      </w:r>
      <w:r w:rsidRPr="0048517E">
        <w:rPr>
          <w:rFonts w:ascii="Consolas" w:eastAsia="宋体" w:hAnsi="Consolas" w:cs="Consolas"/>
          <w:color w:val="999999"/>
          <w:kern w:val="0"/>
          <w:sz w:val="20"/>
          <w:szCs w:val="20"/>
        </w:rPr>
        <w:t>;</w:t>
      </w:r>
    </w:p>
    <w:p w:rsidR="0048517E" w:rsidRPr="0048517E" w:rsidRDefault="0048517E" w:rsidP="0048517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p>
    <w:p w:rsidR="0048517E" w:rsidRPr="0048517E" w:rsidRDefault="0048517E" w:rsidP="0048517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48517E">
        <w:rPr>
          <w:rFonts w:ascii="Consolas" w:eastAsia="宋体" w:hAnsi="Consolas" w:cs="Consolas"/>
          <w:color w:val="000000"/>
          <w:kern w:val="0"/>
          <w:sz w:val="20"/>
          <w:szCs w:val="20"/>
        </w:rPr>
        <w:t xml:space="preserve"> </w:t>
      </w:r>
      <w:r w:rsidRPr="0048517E">
        <w:rPr>
          <w:rFonts w:ascii="Consolas" w:eastAsia="宋体" w:hAnsi="Consolas" w:cs="Consolas"/>
          <w:color w:val="0077AA"/>
          <w:kern w:val="0"/>
          <w:sz w:val="20"/>
          <w:szCs w:val="20"/>
        </w:rPr>
        <w:t>OPEN</w:t>
      </w:r>
      <w:r w:rsidRPr="0048517E">
        <w:rPr>
          <w:rFonts w:ascii="Consolas" w:eastAsia="宋体" w:hAnsi="Consolas" w:cs="Consolas"/>
          <w:color w:val="000000"/>
          <w:kern w:val="0"/>
          <w:sz w:val="20"/>
          <w:szCs w:val="20"/>
        </w:rPr>
        <w:t xml:space="preserve"> email_cursor</w:t>
      </w:r>
      <w:r w:rsidRPr="0048517E">
        <w:rPr>
          <w:rFonts w:ascii="Consolas" w:eastAsia="宋体" w:hAnsi="Consolas" w:cs="Consolas"/>
          <w:color w:val="999999"/>
          <w:kern w:val="0"/>
          <w:sz w:val="20"/>
          <w:szCs w:val="20"/>
        </w:rPr>
        <w:t>;</w:t>
      </w:r>
    </w:p>
    <w:p w:rsidR="0048517E" w:rsidRPr="0048517E" w:rsidRDefault="0048517E" w:rsidP="0048517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p>
    <w:p w:rsidR="0048517E" w:rsidRPr="0048517E" w:rsidRDefault="0048517E" w:rsidP="0048517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48517E">
        <w:rPr>
          <w:rFonts w:ascii="Consolas" w:eastAsia="宋体" w:hAnsi="Consolas" w:cs="Consolas"/>
          <w:color w:val="000000"/>
          <w:kern w:val="0"/>
          <w:sz w:val="20"/>
          <w:szCs w:val="20"/>
        </w:rPr>
        <w:t xml:space="preserve"> get_email: LOOP</w:t>
      </w:r>
    </w:p>
    <w:p w:rsidR="0048517E" w:rsidRPr="0048517E" w:rsidRDefault="0048517E" w:rsidP="0048517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p>
    <w:p w:rsidR="0048517E" w:rsidRPr="0048517E" w:rsidRDefault="0048517E" w:rsidP="0048517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48517E">
        <w:rPr>
          <w:rFonts w:ascii="Consolas" w:eastAsia="宋体" w:hAnsi="Consolas" w:cs="Consolas"/>
          <w:color w:val="000000"/>
          <w:kern w:val="0"/>
          <w:sz w:val="20"/>
          <w:szCs w:val="20"/>
        </w:rPr>
        <w:t xml:space="preserve"> </w:t>
      </w:r>
      <w:r w:rsidRPr="0048517E">
        <w:rPr>
          <w:rFonts w:ascii="Consolas" w:eastAsia="宋体" w:hAnsi="Consolas" w:cs="Consolas"/>
          <w:color w:val="0077AA"/>
          <w:kern w:val="0"/>
          <w:sz w:val="20"/>
          <w:szCs w:val="20"/>
        </w:rPr>
        <w:t>FETCH</w:t>
      </w:r>
      <w:r w:rsidRPr="0048517E">
        <w:rPr>
          <w:rFonts w:ascii="Consolas" w:eastAsia="宋体" w:hAnsi="Consolas" w:cs="Consolas"/>
          <w:color w:val="000000"/>
          <w:kern w:val="0"/>
          <w:sz w:val="20"/>
          <w:szCs w:val="20"/>
        </w:rPr>
        <w:t xml:space="preserve"> email_cursor </w:t>
      </w:r>
      <w:r w:rsidRPr="0048517E">
        <w:rPr>
          <w:rFonts w:ascii="Consolas" w:eastAsia="宋体" w:hAnsi="Consolas" w:cs="Consolas"/>
          <w:color w:val="0077AA"/>
          <w:kern w:val="0"/>
          <w:sz w:val="20"/>
          <w:szCs w:val="20"/>
        </w:rPr>
        <w:t>INTO</w:t>
      </w:r>
      <w:r w:rsidRPr="0048517E">
        <w:rPr>
          <w:rFonts w:ascii="Consolas" w:eastAsia="宋体" w:hAnsi="Consolas" w:cs="Consolas"/>
          <w:color w:val="000000"/>
          <w:kern w:val="0"/>
          <w:sz w:val="20"/>
          <w:szCs w:val="20"/>
        </w:rPr>
        <w:t xml:space="preserve"> v_email</w:t>
      </w:r>
      <w:r w:rsidRPr="0048517E">
        <w:rPr>
          <w:rFonts w:ascii="Consolas" w:eastAsia="宋体" w:hAnsi="Consolas" w:cs="Consolas"/>
          <w:color w:val="999999"/>
          <w:kern w:val="0"/>
          <w:sz w:val="20"/>
          <w:szCs w:val="20"/>
        </w:rPr>
        <w:t>;</w:t>
      </w:r>
    </w:p>
    <w:p w:rsidR="0048517E" w:rsidRPr="0048517E" w:rsidRDefault="0048517E" w:rsidP="0048517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p>
    <w:p w:rsidR="0048517E" w:rsidRPr="0048517E" w:rsidRDefault="0048517E" w:rsidP="0048517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48517E">
        <w:rPr>
          <w:rFonts w:ascii="Consolas" w:eastAsia="宋体" w:hAnsi="Consolas" w:cs="Consolas"/>
          <w:color w:val="000000"/>
          <w:kern w:val="0"/>
          <w:sz w:val="20"/>
          <w:szCs w:val="20"/>
        </w:rPr>
        <w:t xml:space="preserve"> </w:t>
      </w:r>
      <w:r w:rsidRPr="0048517E">
        <w:rPr>
          <w:rFonts w:ascii="Consolas" w:eastAsia="宋体" w:hAnsi="Consolas" w:cs="Consolas"/>
          <w:color w:val="0077AA"/>
          <w:kern w:val="0"/>
          <w:sz w:val="20"/>
          <w:szCs w:val="20"/>
        </w:rPr>
        <w:t>IF</w:t>
      </w:r>
      <w:r w:rsidRPr="0048517E">
        <w:rPr>
          <w:rFonts w:ascii="Consolas" w:eastAsia="宋体" w:hAnsi="Consolas" w:cs="Consolas"/>
          <w:color w:val="000000"/>
          <w:kern w:val="0"/>
          <w:sz w:val="20"/>
          <w:szCs w:val="20"/>
        </w:rPr>
        <w:t xml:space="preserve"> v_finished </w:t>
      </w:r>
      <w:r w:rsidRPr="0048517E">
        <w:rPr>
          <w:rFonts w:ascii="Consolas" w:eastAsia="宋体" w:hAnsi="Consolas" w:cs="Consolas"/>
          <w:color w:val="A67F59"/>
          <w:kern w:val="0"/>
          <w:sz w:val="20"/>
          <w:szCs w:val="20"/>
        </w:rPr>
        <w:t>=</w:t>
      </w:r>
      <w:r w:rsidRPr="0048517E">
        <w:rPr>
          <w:rFonts w:ascii="Consolas" w:eastAsia="宋体" w:hAnsi="Consolas" w:cs="Consolas"/>
          <w:color w:val="000000"/>
          <w:kern w:val="0"/>
          <w:sz w:val="20"/>
          <w:szCs w:val="20"/>
        </w:rPr>
        <w:t xml:space="preserve"> </w:t>
      </w:r>
      <w:r w:rsidRPr="0048517E">
        <w:rPr>
          <w:rFonts w:ascii="Consolas" w:eastAsia="宋体" w:hAnsi="Consolas" w:cs="Consolas"/>
          <w:color w:val="990055"/>
          <w:kern w:val="0"/>
          <w:sz w:val="20"/>
          <w:szCs w:val="20"/>
        </w:rPr>
        <w:t>1</w:t>
      </w:r>
      <w:r w:rsidRPr="0048517E">
        <w:rPr>
          <w:rFonts w:ascii="Consolas" w:eastAsia="宋体" w:hAnsi="Consolas" w:cs="Consolas"/>
          <w:color w:val="000000"/>
          <w:kern w:val="0"/>
          <w:sz w:val="20"/>
          <w:szCs w:val="20"/>
        </w:rPr>
        <w:t xml:space="preserve"> </w:t>
      </w:r>
      <w:r w:rsidRPr="0048517E">
        <w:rPr>
          <w:rFonts w:ascii="Consolas" w:eastAsia="宋体" w:hAnsi="Consolas" w:cs="Consolas"/>
          <w:color w:val="0077AA"/>
          <w:kern w:val="0"/>
          <w:sz w:val="20"/>
          <w:szCs w:val="20"/>
        </w:rPr>
        <w:t>THEN</w:t>
      </w:r>
      <w:r w:rsidRPr="0048517E">
        <w:rPr>
          <w:rFonts w:ascii="Consolas" w:eastAsia="宋体" w:hAnsi="Consolas" w:cs="Consolas"/>
          <w:color w:val="000000"/>
          <w:kern w:val="0"/>
          <w:sz w:val="20"/>
          <w:szCs w:val="20"/>
        </w:rPr>
        <w:t xml:space="preserve"> </w:t>
      </w:r>
    </w:p>
    <w:p w:rsidR="0048517E" w:rsidRPr="0048517E" w:rsidRDefault="0048517E" w:rsidP="0048517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48517E">
        <w:rPr>
          <w:rFonts w:ascii="Consolas" w:eastAsia="宋体" w:hAnsi="Consolas" w:cs="Consolas"/>
          <w:color w:val="000000"/>
          <w:kern w:val="0"/>
          <w:sz w:val="20"/>
          <w:szCs w:val="20"/>
        </w:rPr>
        <w:t xml:space="preserve"> LEAVE get_email</w:t>
      </w:r>
      <w:r w:rsidRPr="0048517E">
        <w:rPr>
          <w:rFonts w:ascii="Consolas" w:eastAsia="宋体" w:hAnsi="Consolas" w:cs="Consolas"/>
          <w:color w:val="999999"/>
          <w:kern w:val="0"/>
          <w:sz w:val="20"/>
          <w:szCs w:val="20"/>
        </w:rPr>
        <w:t>;</w:t>
      </w:r>
    </w:p>
    <w:p w:rsidR="0048517E" w:rsidRPr="0048517E" w:rsidRDefault="0048517E" w:rsidP="0048517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48517E">
        <w:rPr>
          <w:rFonts w:ascii="Consolas" w:eastAsia="宋体" w:hAnsi="Consolas" w:cs="Consolas"/>
          <w:color w:val="000000"/>
          <w:kern w:val="0"/>
          <w:sz w:val="20"/>
          <w:szCs w:val="20"/>
        </w:rPr>
        <w:t xml:space="preserve"> </w:t>
      </w:r>
      <w:r w:rsidRPr="0048517E">
        <w:rPr>
          <w:rFonts w:ascii="Consolas" w:eastAsia="宋体" w:hAnsi="Consolas" w:cs="Consolas"/>
          <w:color w:val="0077AA"/>
          <w:kern w:val="0"/>
          <w:sz w:val="20"/>
          <w:szCs w:val="20"/>
        </w:rPr>
        <w:t>END</w:t>
      </w:r>
      <w:r w:rsidRPr="0048517E">
        <w:rPr>
          <w:rFonts w:ascii="Consolas" w:eastAsia="宋体" w:hAnsi="Consolas" w:cs="Consolas"/>
          <w:color w:val="000000"/>
          <w:kern w:val="0"/>
          <w:sz w:val="20"/>
          <w:szCs w:val="20"/>
        </w:rPr>
        <w:t xml:space="preserve"> </w:t>
      </w:r>
      <w:r w:rsidRPr="0048517E">
        <w:rPr>
          <w:rFonts w:ascii="Consolas" w:eastAsia="宋体" w:hAnsi="Consolas" w:cs="Consolas"/>
          <w:color w:val="0077AA"/>
          <w:kern w:val="0"/>
          <w:sz w:val="20"/>
          <w:szCs w:val="20"/>
        </w:rPr>
        <w:t>IF</w:t>
      </w:r>
      <w:r w:rsidRPr="0048517E">
        <w:rPr>
          <w:rFonts w:ascii="Consolas" w:eastAsia="宋体" w:hAnsi="Consolas" w:cs="Consolas"/>
          <w:color w:val="999999"/>
          <w:kern w:val="0"/>
          <w:sz w:val="20"/>
          <w:szCs w:val="20"/>
        </w:rPr>
        <w:t>;</w:t>
      </w:r>
    </w:p>
    <w:p w:rsidR="0048517E" w:rsidRPr="0048517E" w:rsidRDefault="0048517E" w:rsidP="0048517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p>
    <w:p w:rsidR="0048517E" w:rsidRPr="0048517E" w:rsidRDefault="0048517E" w:rsidP="0048517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48517E">
        <w:rPr>
          <w:rFonts w:ascii="Consolas" w:eastAsia="宋体" w:hAnsi="Consolas" w:cs="Consolas"/>
          <w:color w:val="000000"/>
          <w:kern w:val="0"/>
          <w:sz w:val="20"/>
          <w:szCs w:val="20"/>
        </w:rPr>
        <w:t xml:space="preserve"> </w:t>
      </w:r>
      <w:r w:rsidRPr="0048517E">
        <w:rPr>
          <w:rFonts w:ascii="Consolas" w:eastAsia="宋体" w:hAnsi="Consolas" w:cs="Consolas"/>
          <w:color w:val="708090"/>
          <w:kern w:val="0"/>
          <w:sz w:val="20"/>
          <w:szCs w:val="20"/>
        </w:rPr>
        <w:t>-- build email list</w:t>
      </w:r>
    </w:p>
    <w:p w:rsidR="0048517E" w:rsidRPr="0048517E" w:rsidRDefault="0048517E" w:rsidP="0048517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48517E">
        <w:rPr>
          <w:rFonts w:ascii="Consolas" w:eastAsia="宋体" w:hAnsi="Consolas" w:cs="Consolas"/>
          <w:color w:val="000000"/>
          <w:kern w:val="0"/>
          <w:sz w:val="20"/>
          <w:szCs w:val="20"/>
        </w:rPr>
        <w:t xml:space="preserve"> </w:t>
      </w:r>
      <w:r w:rsidRPr="0048517E">
        <w:rPr>
          <w:rFonts w:ascii="Consolas" w:eastAsia="宋体" w:hAnsi="Consolas" w:cs="Consolas"/>
          <w:color w:val="0077AA"/>
          <w:kern w:val="0"/>
          <w:sz w:val="20"/>
          <w:szCs w:val="20"/>
        </w:rPr>
        <w:t>SET</w:t>
      </w:r>
      <w:r w:rsidRPr="0048517E">
        <w:rPr>
          <w:rFonts w:ascii="Consolas" w:eastAsia="宋体" w:hAnsi="Consolas" w:cs="Consolas"/>
          <w:color w:val="000000"/>
          <w:kern w:val="0"/>
          <w:sz w:val="20"/>
          <w:szCs w:val="20"/>
        </w:rPr>
        <w:t xml:space="preserve"> email_list </w:t>
      </w:r>
      <w:r w:rsidRPr="0048517E">
        <w:rPr>
          <w:rFonts w:ascii="Consolas" w:eastAsia="宋体" w:hAnsi="Consolas" w:cs="Consolas"/>
          <w:color w:val="A67F59"/>
          <w:kern w:val="0"/>
          <w:sz w:val="20"/>
          <w:szCs w:val="20"/>
        </w:rPr>
        <w:t>=</w:t>
      </w:r>
      <w:r w:rsidRPr="0048517E">
        <w:rPr>
          <w:rFonts w:ascii="Consolas" w:eastAsia="宋体" w:hAnsi="Consolas" w:cs="Consolas"/>
          <w:color w:val="000000"/>
          <w:kern w:val="0"/>
          <w:sz w:val="20"/>
          <w:szCs w:val="20"/>
        </w:rPr>
        <w:t xml:space="preserve"> </w:t>
      </w:r>
      <w:proofErr w:type="gramStart"/>
      <w:r w:rsidRPr="0048517E">
        <w:rPr>
          <w:rFonts w:ascii="Consolas" w:eastAsia="宋体" w:hAnsi="Consolas" w:cs="Consolas"/>
          <w:color w:val="000000"/>
          <w:kern w:val="0"/>
          <w:sz w:val="20"/>
          <w:szCs w:val="20"/>
        </w:rPr>
        <w:t>CONCAT</w:t>
      </w:r>
      <w:r w:rsidRPr="0048517E">
        <w:rPr>
          <w:rFonts w:ascii="Consolas" w:eastAsia="宋体" w:hAnsi="Consolas" w:cs="Consolas"/>
          <w:color w:val="999999"/>
          <w:kern w:val="0"/>
          <w:sz w:val="20"/>
          <w:szCs w:val="20"/>
        </w:rPr>
        <w:t>(</w:t>
      </w:r>
      <w:proofErr w:type="gramEnd"/>
      <w:r w:rsidRPr="0048517E">
        <w:rPr>
          <w:rFonts w:ascii="Consolas" w:eastAsia="宋体" w:hAnsi="Consolas" w:cs="Consolas"/>
          <w:color w:val="000000"/>
          <w:kern w:val="0"/>
          <w:sz w:val="20"/>
          <w:szCs w:val="20"/>
        </w:rPr>
        <w:t>v_email</w:t>
      </w:r>
      <w:r w:rsidRPr="0048517E">
        <w:rPr>
          <w:rFonts w:ascii="Consolas" w:eastAsia="宋体" w:hAnsi="Consolas" w:cs="Consolas"/>
          <w:color w:val="999999"/>
          <w:kern w:val="0"/>
          <w:sz w:val="20"/>
          <w:szCs w:val="20"/>
        </w:rPr>
        <w:t>,</w:t>
      </w:r>
      <w:r w:rsidRPr="0048517E">
        <w:rPr>
          <w:rFonts w:ascii="Consolas" w:eastAsia="宋体" w:hAnsi="Consolas" w:cs="Consolas"/>
          <w:color w:val="669900"/>
          <w:kern w:val="0"/>
          <w:sz w:val="20"/>
          <w:szCs w:val="20"/>
        </w:rPr>
        <w:t>";"</w:t>
      </w:r>
      <w:r w:rsidRPr="0048517E">
        <w:rPr>
          <w:rFonts w:ascii="Consolas" w:eastAsia="宋体" w:hAnsi="Consolas" w:cs="Consolas"/>
          <w:color w:val="999999"/>
          <w:kern w:val="0"/>
          <w:sz w:val="20"/>
          <w:szCs w:val="20"/>
        </w:rPr>
        <w:t>,</w:t>
      </w:r>
      <w:r w:rsidRPr="0048517E">
        <w:rPr>
          <w:rFonts w:ascii="Consolas" w:eastAsia="宋体" w:hAnsi="Consolas" w:cs="Consolas"/>
          <w:color w:val="000000"/>
          <w:kern w:val="0"/>
          <w:sz w:val="20"/>
          <w:szCs w:val="20"/>
        </w:rPr>
        <w:t>email_list</w:t>
      </w:r>
      <w:r w:rsidRPr="0048517E">
        <w:rPr>
          <w:rFonts w:ascii="Consolas" w:eastAsia="宋体" w:hAnsi="Consolas" w:cs="Consolas"/>
          <w:color w:val="999999"/>
          <w:kern w:val="0"/>
          <w:sz w:val="20"/>
          <w:szCs w:val="20"/>
        </w:rPr>
        <w:t>);</w:t>
      </w:r>
    </w:p>
    <w:p w:rsidR="0048517E" w:rsidRPr="0048517E" w:rsidRDefault="0048517E" w:rsidP="0048517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p>
    <w:p w:rsidR="0048517E" w:rsidRPr="0048517E" w:rsidRDefault="0048517E" w:rsidP="0048517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48517E">
        <w:rPr>
          <w:rFonts w:ascii="Consolas" w:eastAsia="宋体" w:hAnsi="Consolas" w:cs="Consolas"/>
          <w:color w:val="000000"/>
          <w:kern w:val="0"/>
          <w:sz w:val="20"/>
          <w:szCs w:val="20"/>
        </w:rPr>
        <w:t xml:space="preserve"> </w:t>
      </w:r>
      <w:r w:rsidRPr="0048517E">
        <w:rPr>
          <w:rFonts w:ascii="Consolas" w:eastAsia="宋体" w:hAnsi="Consolas" w:cs="Consolas"/>
          <w:color w:val="0077AA"/>
          <w:kern w:val="0"/>
          <w:sz w:val="20"/>
          <w:szCs w:val="20"/>
        </w:rPr>
        <w:t>END</w:t>
      </w:r>
      <w:r w:rsidRPr="0048517E">
        <w:rPr>
          <w:rFonts w:ascii="Consolas" w:eastAsia="宋体" w:hAnsi="Consolas" w:cs="Consolas"/>
          <w:color w:val="000000"/>
          <w:kern w:val="0"/>
          <w:sz w:val="20"/>
          <w:szCs w:val="20"/>
        </w:rPr>
        <w:t xml:space="preserve"> LOOP get_email</w:t>
      </w:r>
      <w:r w:rsidRPr="0048517E">
        <w:rPr>
          <w:rFonts w:ascii="Consolas" w:eastAsia="宋体" w:hAnsi="Consolas" w:cs="Consolas"/>
          <w:color w:val="999999"/>
          <w:kern w:val="0"/>
          <w:sz w:val="20"/>
          <w:szCs w:val="20"/>
        </w:rPr>
        <w:t>;</w:t>
      </w:r>
    </w:p>
    <w:p w:rsidR="0048517E" w:rsidRPr="0048517E" w:rsidRDefault="0048517E" w:rsidP="0048517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p>
    <w:p w:rsidR="0048517E" w:rsidRPr="0048517E" w:rsidRDefault="0048517E" w:rsidP="0048517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48517E">
        <w:rPr>
          <w:rFonts w:ascii="Consolas" w:eastAsia="宋体" w:hAnsi="Consolas" w:cs="Consolas"/>
          <w:color w:val="000000"/>
          <w:kern w:val="0"/>
          <w:sz w:val="20"/>
          <w:szCs w:val="20"/>
        </w:rPr>
        <w:t xml:space="preserve"> </w:t>
      </w:r>
      <w:r w:rsidRPr="0048517E">
        <w:rPr>
          <w:rFonts w:ascii="Consolas" w:eastAsia="宋体" w:hAnsi="Consolas" w:cs="Consolas"/>
          <w:color w:val="0077AA"/>
          <w:kern w:val="0"/>
          <w:sz w:val="20"/>
          <w:szCs w:val="20"/>
        </w:rPr>
        <w:t>CLOSE</w:t>
      </w:r>
      <w:r w:rsidRPr="0048517E">
        <w:rPr>
          <w:rFonts w:ascii="Consolas" w:eastAsia="宋体" w:hAnsi="Consolas" w:cs="Consolas"/>
          <w:color w:val="000000"/>
          <w:kern w:val="0"/>
          <w:sz w:val="20"/>
          <w:szCs w:val="20"/>
        </w:rPr>
        <w:t xml:space="preserve"> email_cursor</w:t>
      </w:r>
      <w:r w:rsidRPr="0048517E">
        <w:rPr>
          <w:rFonts w:ascii="Consolas" w:eastAsia="宋体" w:hAnsi="Consolas" w:cs="Consolas"/>
          <w:color w:val="999999"/>
          <w:kern w:val="0"/>
          <w:sz w:val="20"/>
          <w:szCs w:val="20"/>
        </w:rPr>
        <w:t>;</w:t>
      </w:r>
    </w:p>
    <w:p w:rsidR="0048517E" w:rsidRPr="0048517E" w:rsidRDefault="0048517E" w:rsidP="0048517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p>
    <w:p w:rsidR="0048517E" w:rsidRPr="0048517E" w:rsidRDefault="0048517E" w:rsidP="0048517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48517E">
        <w:rPr>
          <w:rFonts w:ascii="Consolas" w:eastAsia="宋体" w:hAnsi="Consolas" w:cs="Consolas"/>
          <w:color w:val="0077AA"/>
          <w:kern w:val="0"/>
          <w:sz w:val="20"/>
          <w:szCs w:val="20"/>
        </w:rPr>
        <w:t>END</w:t>
      </w:r>
      <w:r w:rsidRPr="0048517E">
        <w:rPr>
          <w:rFonts w:ascii="Consolas" w:eastAsia="宋体" w:hAnsi="Consolas" w:cs="Consolas"/>
          <w:color w:val="000000"/>
          <w:kern w:val="0"/>
          <w:sz w:val="20"/>
          <w:szCs w:val="20"/>
        </w:rPr>
        <w:t>$$</w:t>
      </w:r>
    </w:p>
    <w:p w:rsidR="0048517E" w:rsidRPr="0048517E" w:rsidRDefault="0048517E" w:rsidP="0048517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p>
    <w:p w:rsidR="0048517E" w:rsidRPr="0048517E" w:rsidRDefault="0048517E" w:rsidP="0048517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proofErr w:type="gramStart"/>
      <w:r w:rsidRPr="0048517E">
        <w:rPr>
          <w:rFonts w:ascii="Consolas" w:eastAsia="宋体" w:hAnsi="Consolas" w:cs="Consolas"/>
          <w:color w:val="0077AA"/>
          <w:kern w:val="0"/>
          <w:sz w:val="20"/>
          <w:szCs w:val="20"/>
        </w:rPr>
        <w:t>DELIMITER</w:t>
      </w:r>
      <w:r w:rsidRPr="0048517E">
        <w:rPr>
          <w:rFonts w:ascii="Consolas" w:eastAsia="宋体" w:hAnsi="Consolas" w:cs="Consolas"/>
          <w:color w:val="000000"/>
          <w:kern w:val="0"/>
          <w:sz w:val="20"/>
          <w:szCs w:val="20"/>
        </w:rPr>
        <w:t xml:space="preserve"> </w:t>
      </w:r>
      <w:r w:rsidRPr="0048517E">
        <w:rPr>
          <w:rFonts w:ascii="Consolas" w:eastAsia="宋体" w:hAnsi="Consolas" w:cs="Consolas"/>
          <w:color w:val="999999"/>
          <w:kern w:val="0"/>
          <w:sz w:val="20"/>
          <w:szCs w:val="20"/>
        </w:rPr>
        <w:t>;</w:t>
      </w:r>
      <w:proofErr w:type="gramEnd"/>
    </w:p>
    <w:p w:rsidR="0048517E" w:rsidRPr="0048517E" w:rsidRDefault="0048517E" w:rsidP="0048517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0"/>
          <w:szCs w:val="20"/>
        </w:rPr>
      </w:pPr>
      <w:r w:rsidRPr="0048517E">
        <w:rPr>
          <w:rFonts w:ascii="Consolas" w:eastAsia="宋体" w:hAnsi="Consolas" w:cs="Consolas"/>
          <w:color w:val="BBBBBB"/>
          <w:kern w:val="0"/>
          <w:sz w:val="16"/>
          <w:szCs w:val="16"/>
        </w:rPr>
        <w:t>SQL</w:t>
      </w:r>
    </w:p>
    <w:p w:rsidR="0048517E" w:rsidRPr="0048517E" w:rsidRDefault="0048517E" w:rsidP="0048517E">
      <w:pPr>
        <w:widowControl/>
        <w:shd w:val="clear" w:color="auto" w:fill="FFFFFF"/>
        <w:spacing w:after="120"/>
        <w:jc w:val="left"/>
        <w:rPr>
          <w:rFonts w:ascii="Helvetica" w:eastAsia="宋体" w:hAnsi="Helvetica" w:cs="Helvetica"/>
          <w:color w:val="333344"/>
          <w:kern w:val="0"/>
          <w:sz w:val="23"/>
          <w:szCs w:val="23"/>
        </w:rPr>
      </w:pPr>
      <w:r w:rsidRPr="0048517E">
        <w:rPr>
          <w:rFonts w:ascii="Helvetica" w:eastAsia="宋体" w:hAnsi="Helvetica" w:cs="Helvetica"/>
          <w:color w:val="333344"/>
          <w:kern w:val="0"/>
          <w:sz w:val="23"/>
          <w:szCs w:val="23"/>
        </w:rPr>
        <w:t>可以使用以下脚本测试</w:t>
      </w:r>
      <w:r w:rsidRPr="0048517E">
        <w:rPr>
          <w:rFonts w:ascii="Consolas" w:eastAsia="宋体" w:hAnsi="Consolas" w:cs="Consolas"/>
          <w:color w:val="C7254E"/>
          <w:kern w:val="0"/>
          <w:sz w:val="23"/>
          <w:szCs w:val="23"/>
          <w:shd w:val="clear" w:color="auto" w:fill="F9F2F4"/>
        </w:rPr>
        <w:t>build_email_list</w:t>
      </w:r>
      <w:r w:rsidRPr="0048517E">
        <w:rPr>
          <w:rFonts w:ascii="Helvetica" w:eastAsia="宋体" w:hAnsi="Helvetica" w:cs="Helvetica"/>
          <w:color w:val="333344"/>
          <w:kern w:val="0"/>
          <w:sz w:val="23"/>
          <w:szCs w:val="23"/>
        </w:rPr>
        <w:t>存储过程：</w:t>
      </w:r>
    </w:p>
    <w:p w:rsidR="0048517E" w:rsidRPr="0048517E" w:rsidRDefault="0048517E" w:rsidP="0048517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48517E">
        <w:rPr>
          <w:rFonts w:ascii="Consolas" w:eastAsia="宋体" w:hAnsi="Consolas" w:cs="Consolas"/>
          <w:color w:val="0077AA"/>
          <w:kern w:val="0"/>
          <w:sz w:val="20"/>
          <w:szCs w:val="20"/>
        </w:rPr>
        <w:t>SET</w:t>
      </w:r>
      <w:r w:rsidRPr="0048517E">
        <w:rPr>
          <w:rFonts w:ascii="Consolas" w:eastAsia="宋体" w:hAnsi="Consolas" w:cs="Consolas"/>
          <w:color w:val="000000"/>
          <w:kern w:val="0"/>
          <w:sz w:val="20"/>
          <w:szCs w:val="20"/>
        </w:rPr>
        <w:t xml:space="preserve"> </w:t>
      </w:r>
      <w:r w:rsidRPr="0048517E">
        <w:rPr>
          <w:rFonts w:ascii="Consolas" w:eastAsia="宋体" w:hAnsi="Consolas" w:cs="Consolas"/>
          <w:color w:val="EE9900"/>
          <w:kern w:val="0"/>
          <w:sz w:val="20"/>
          <w:szCs w:val="20"/>
        </w:rPr>
        <w:t>@email_list</w:t>
      </w:r>
      <w:r w:rsidRPr="0048517E">
        <w:rPr>
          <w:rFonts w:ascii="Consolas" w:eastAsia="宋体" w:hAnsi="Consolas" w:cs="Consolas"/>
          <w:color w:val="000000"/>
          <w:kern w:val="0"/>
          <w:sz w:val="20"/>
          <w:szCs w:val="20"/>
        </w:rPr>
        <w:t xml:space="preserve"> </w:t>
      </w:r>
      <w:r w:rsidRPr="0048517E">
        <w:rPr>
          <w:rFonts w:ascii="Consolas" w:eastAsia="宋体" w:hAnsi="Consolas" w:cs="Consolas"/>
          <w:color w:val="A67F59"/>
          <w:kern w:val="0"/>
          <w:sz w:val="20"/>
          <w:szCs w:val="20"/>
        </w:rPr>
        <w:t>=</w:t>
      </w:r>
      <w:r w:rsidRPr="0048517E">
        <w:rPr>
          <w:rFonts w:ascii="Consolas" w:eastAsia="宋体" w:hAnsi="Consolas" w:cs="Consolas"/>
          <w:color w:val="000000"/>
          <w:kern w:val="0"/>
          <w:sz w:val="20"/>
          <w:szCs w:val="20"/>
        </w:rPr>
        <w:t xml:space="preserve"> </w:t>
      </w:r>
      <w:r w:rsidRPr="0048517E">
        <w:rPr>
          <w:rFonts w:ascii="Consolas" w:eastAsia="宋体" w:hAnsi="Consolas" w:cs="Consolas"/>
          <w:color w:val="669900"/>
          <w:kern w:val="0"/>
          <w:sz w:val="20"/>
          <w:szCs w:val="20"/>
        </w:rPr>
        <w:t>""</w:t>
      </w:r>
      <w:r w:rsidRPr="0048517E">
        <w:rPr>
          <w:rFonts w:ascii="Consolas" w:eastAsia="宋体" w:hAnsi="Consolas" w:cs="Consolas"/>
          <w:color w:val="999999"/>
          <w:kern w:val="0"/>
          <w:sz w:val="20"/>
          <w:szCs w:val="20"/>
        </w:rPr>
        <w:t>;</w:t>
      </w:r>
    </w:p>
    <w:p w:rsidR="0048517E" w:rsidRPr="0048517E" w:rsidRDefault="0048517E" w:rsidP="0048517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48517E">
        <w:rPr>
          <w:rFonts w:ascii="Consolas" w:eastAsia="宋体" w:hAnsi="Consolas" w:cs="Consolas"/>
          <w:color w:val="0077AA"/>
          <w:kern w:val="0"/>
          <w:sz w:val="20"/>
          <w:szCs w:val="20"/>
        </w:rPr>
        <w:t>CALL</w:t>
      </w:r>
      <w:r w:rsidRPr="0048517E">
        <w:rPr>
          <w:rFonts w:ascii="Consolas" w:eastAsia="宋体" w:hAnsi="Consolas" w:cs="Consolas"/>
          <w:color w:val="000000"/>
          <w:kern w:val="0"/>
          <w:sz w:val="20"/>
          <w:szCs w:val="20"/>
        </w:rPr>
        <w:t xml:space="preserve"> build_email_</w:t>
      </w:r>
      <w:proofErr w:type="gramStart"/>
      <w:r w:rsidRPr="0048517E">
        <w:rPr>
          <w:rFonts w:ascii="Consolas" w:eastAsia="宋体" w:hAnsi="Consolas" w:cs="Consolas"/>
          <w:color w:val="000000"/>
          <w:kern w:val="0"/>
          <w:sz w:val="20"/>
          <w:szCs w:val="20"/>
        </w:rPr>
        <w:t>list</w:t>
      </w:r>
      <w:r w:rsidRPr="0048517E">
        <w:rPr>
          <w:rFonts w:ascii="Consolas" w:eastAsia="宋体" w:hAnsi="Consolas" w:cs="Consolas"/>
          <w:color w:val="999999"/>
          <w:kern w:val="0"/>
          <w:sz w:val="20"/>
          <w:szCs w:val="20"/>
        </w:rPr>
        <w:t>(</w:t>
      </w:r>
      <w:proofErr w:type="gramEnd"/>
      <w:r w:rsidRPr="0048517E">
        <w:rPr>
          <w:rFonts w:ascii="Consolas" w:eastAsia="宋体" w:hAnsi="Consolas" w:cs="Consolas"/>
          <w:color w:val="EE9900"/>
          <w:kern w:val="0"/>
          <w:sz w:val="20"/>
          <w:szCs w:val="20"/>
        </w:rPr>
        <w:t>@email_list</w:t>
      </w:r>
      <w:r w:rsidRPr="0048517E">
        <w:rPr>
          <w:rFonts w:ascii="Consolas" w:eastAsia="宋体" w:hAnsi="Consolas" w:cs="Consolas"/>
          <w:color w:val="999999"/>
          <w:kern w:val="0"/>
          <w:sz w:val="20"/>
          <w:szCs w:val="20"/>
        </w:rPr>
        <w:t>);</w:t>
      </w:r>
    </w:p>
    <w:p w:rsidR="0048517E" w:rsidRPr="0048517E" w:rsidRDefault="0048517E" w:rsidP="0048517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0"/>
          <w:szCs w:val="20"/>
        </w:rPr>
      </w:pPr>
      <w:r w:rsidRPr="0048517E">
        <w:rPr>
          <w:rFonts w:ascii="Consolas" w:eastAsia="宋体" w:hAnsi="Consolas" w:cs="Consolas"/>
          <w:color w:val="0077AA"/>
          <w:kern w:val="0"/>
          <w:sz w:val="20"/>
          <w:szCs w:val="20"/>
        </w:rPr>
        <w:t>SELECT</w:t>
      </w:r>
      <w:r w:rsidRPr="0048517E">
        <w:rPr>
          <w:rFonts w:ascii="Consolas" w:eastAsia="宋体" w:hAnsi="Consolas" w:cs="Consolas"/>
          <w:color w:val="000000"/>
          <w:kern w:val="0"/>
          <w:sz w:val="20"/>
          <w:szCs w:val="20"/>
        </w:rPr>
        <w:t xml:space="preserve"> </w:t>
      </w:r>
      <w:r w:rsidRPr="0048517E">
        <w:rPr>
          <w:rFonts w:ascii="Consolas" w:eastAsia="宋体" w:hAnsi="Consolas" w:cs="Consolas"/>
          <w:color w:val="EE9900"/>
          <w:kern w:val="0"/>
          <w:sz w:val="20"/>
          <w:szCs w:val="20"/>
        </w:rPr>
        <w:t>@email_list</w:t>
      </w:r>
      <w:r w:rsidRPr="0048517E">
        <w:rPr>
          <w:rFonts w:ascii="Consolas" w:eastAsia="宋体" w:hAnsi="Consolas" w:cs="Consolas"/>
          <w:color w:val="999999"/>
          <w:kern w:val="0"/>
          <w:sz w:val="20"/>
          <w:szCs w:val="20"/>
        </w:rPr>
        <w:t>;</w:t>
      </w:r>
    </w:p>
    <w:p w:rsidR="0048517E" w:rsidRDefault="0048517E" w:rsidP="00493E37">
      <w:pPr>
        <w:widowControl/>
        <w:shd w:val="clear" w:color="auto" w:fill="FFFFFF"/>
        <w:spacing w:after="120"/>
        <w:jc w:val="left"/>
        <w:rPr>
          <w:rFonts w:ascii="Helvetica" w:eastAsia="宋体" w:hAnsi="Helvetica" w:cs="Helvetica" w:hint="eastAsia"/>
          <w:color w:val="333344"/>
          <w:kern w:val="0"/>
          <w:sz w:val="23"/>
          <w:szCs w:val="23"/>
        </w:rPr>
      </w:pPr>
    </w:p>
    <w:p w:rsidR="00297D64" w:rsidRDefault="00297D64" w:rsidP="00493E37">
      <w:pPr>
        <w:widowControl/>
        <w:shd w:val="clear" w:color="auto" w:fill="FFFFFF"/>
        <w:spacing w:after="120"/>
        <w:jc w:val="left"/>
        <w:rPr>
          <w:rFonts w:ascii="Helvetica" w:eastAsia="宋体" w:hAnsi="Helvetica" w:cs="Helvetica" w:hint="eastAsia"/>
          <w:color w:val="333344"/>
          <w:kern w:val="0"/>
          <w:sz w:val="23"/>
          <w:szCs w:val="23"/>
        </w:rPr>
      </w:pPr>
    </w:p>
    <w:p w:rsidR="00297D64" w:rsidRDefault="00297D64" w:rsidP="00297D64">
      <w:pPr>
        <w:pStyle w:val="2"/>
        <w:rPr>
          <w:rFonts w:hint="eastAsia"/>
        </w:rPr>
      </w:pPr>
      <w:r w:rsidRPr="00297D64">
        <w:rPr>
          <w:rFonts w:hint="eastAsia"/>
        </w:rPr>
        <w:lastRenderedPageBreak/>
        <w:t>MySQL</w:t>
      </w:r>
      <w:r w:rsidRPr="00297D64">
        <w:rPr>
          <w:rFonts w:hint="eastAsia"/>
        </w:rPr>
        <w:t>存储过程错误处理</w:t>
      </w:r>
    </w:p>
    <w:p w:rsidR="00297D64" w:rsidRPr="00297D64" w:rsidRDefault="00297D64" w:rsidP="00297D64">
      <w:pPr>
        <w:widowControl/>
        <w:shd w:val="clear" w:color="auto" w:fill="FFFFFF"/>
        <w:spacing w:after="120"/>
        <w:jc w:val="left"/>
        <w:rPr>
          <w:rFonts w:ascii="Helvetica" w:eastAsia="宋体" w:hAnsi="Helvetica" w:cs="Helvetica"/>
          <w:color w:val="333344"/>
          <w:kern w:val="0"/>
          <w:sz w:val="23"/>
          <w:szCs w:val="23"/>
        </w:rPr>
      </w:pPr>
      <w:r w:rsidRPr="00297D64">
        <w:rPr>
          <w:rFonts w:ascii="Helvetica" w:eastAsia="宋体" w:hAnsi="Helvetica" w:cs="Helvetica"/>
          <w:color w:val="333344"/>
          <w:kern w:val="0"/>
          <w:sz w:val="23"/>
          <w:szCs w:val="23"/>
        </w:rPr>
        <w:t>当存储过程中发生错误时，重要的是适当处理它，例如：继续或退出当前代码块的执行，并发出有意义的错误消息。</w:t>
      </w:r>
    </w:p>
    <w:p w:rsidR="00297D64" w:rsidRPr="00297D64" w:rsidRDefault="00297D64" w:rsidP="00297D64">
      <w:pPr>
        <w:widowControl/>
        <w:shd w:val="clear" w:color="auto" w:fill="FFFFFF"/>
        <w:spacing w:after="120"/>
        <w:jc w:val="left"/>
        <w:rPr>
          <w:rFonts w:ascii="Helvetica" w:eastAsia="宋体" w:hAnsi="Helvetica" w:cs="Helvetica"/>
          <w:color w:val="333344"/>
          <w:kern w:val="0"/>
          <w:sz w:val="23"/>
          <w:szCs w:val="23"/>
        </w:rPr>
      </w:pPr>
      <w:r w:rsidRPr="00297D64">
        <w:rPr>
          <w:rFonts w:ascii="Helvetica" w:eastAsia="宋体" w:hAnsi="Helvetica" w:cs="Helvetica"/>
          <w:color w:val="333344"/>
          <w:kern w:val="0"/>
          <w:sz w:val="23"/>
          <w:szCs w:val="23"/>
        </w:rPr>
        <w:t>MySQL</w:t>
      </w:r>
      <w:r w:rsidRPr="00297D64">
        <w:rPr>
          <w:rFonts w:ascii="Helvetica" w:eastAsia="宋体" w:hAnsi="Helvetica" w:cs="Helvetica"/>
          <w:color w:val="333344"/>
          <w:kern w:val="0"/>
          <w:sz w:val="23"/>
          <w:szCs w:val="23"/>
        </w:rPr>
        <w:t>提供了一种简单的方法来定义处理从一般条件</w:t>
      </w:r>
      <w:r w:rsidRPr="00297D64">
        <w:rPr>
          <w:rFonts w:ascii="Helvetica" w:eastAsia="宋体" w:hAnsi="Helvetica" w:cs="Helvetica"/>
          <w:color w:val="333344"/>
          <w:kern w:val="0"/>
          <w:sz w:val="23"/>
          <w:szCs w:val="23"/>
        </w:rPr>
        <w:t>(</w:t>
      </w:r>
      <w:r w:rsidRPr="00297D64">
        <w:rPr>
          <w:rFonts w:ascii="Helvetica" w:eastAsia="宋体" w:hAnsi="Helvetica" w:cs="Helvetica"/>
          <w:color w:val="333344"/>
          <w:kern w:val="0"/>
          <w:sz w:val="23"/>
          <w:szCs w:val="23"/>
        </w:rPr>
        <w:t>如警告或异常</w:t>
      </w:r>
      <w:r w:rsidRPr="00297D64">
        <w:rPr>
          <w:rFonts w:ascii="Helvetica" w:eastAsia="宋体" w:hAnsi="Helvetica" w:cs="Helvetica"/>
          <w:color w:val="333344"/>
          <w:kern w:val="0"/>
          <w:sz w:val="23"/>
          <w:szCs w:val="23"/>
        </w:rPr>
        <w:t>)</w:t>
      </w:r>
      <w:r w:rsidRPr="00297D64">
        <w:rPr>
          <w:rFonts w:ascii="Helvetica" w:eastAsia="宋体" w:hAnsi="Helvetica" w:cs="Helvetica"/>
          <w:color w:val="333344"/>
          <w:kern w:val="0"/>
          <w:sz w:val="23"/>
          <w:szCs w:val="23"/>
        </w:rPr>
        <w:t>到特定条件</w:t>
      </w:r>
      <w:r w:rsidRPr="00297D64">
        <w:rPr>
          <w:rFonts w:ascii="Helvetica" w:eastAsia="宋体" w:hAnsi="Helvetica" w:cs="Helvetica"/>
          <w:color w:val="333344"/>
          <w:kern w:val="0"/>
          <w:sz w:val="23"/>
          <w:szCs w:val="23"/>
        </w:rPr>
        <w:t>(</w:t>
      </w:r>
      <w:r w:rsidRPr="00297D64">
        <w:rPr>
          <w:rFonts w:ascii="Helvetica" w:eastAsia="宋体" w:hAnsi="Helvetica" w:cs="Helvetica"/>
          <w:color w:val="333344"/>
          <w:kern w:val="0"/>
          <w:sz w:val="23"/>
          <w:szCs w:val="23"/>
        </w:rPr>
        <w:t>例如特定错误代码</w:t>
      </w:r>
      <w:r w:rsidRPr="00297D64">
        <w:rPr>
          <w:rFonts w:ascii="Helvetica" w:eastAsia="宋体" w:hAnsi="Helvetica" w:cs="Helvetica"/>
          <w:color w:val="333344"/>
          <w:kern w:val="0"/>
          <w:sz w:val="23"/>
          <w:szCs w:val="23"/>
        </w:rPr>
        <w:t>)</w:t>
      </w:r>
      <w:r w:rsidRPr="00297D64">
        <w:rPr>
          <w:rFonts w:ascii="Helvetica" w:eastAsia="宋体" w:hAnsi="Helvetica" w:cs="Helvetica"/>
          <w:color w:val="333344"/>
          <w:kern w:val="0"/>
          <w:sz w:val="23"/>
          <w:szCs w:val="23"/>
        </w:rPr>
        <w:t>的处理程序。</w:t>
      </w:r>
    </w:p>
    <w:p w:rsidR="00297D64" w:rsidRDefault="00297D64" w:rsidP="00297D64">
      <w:pPr>
        <w:pStyle w:val="3"/>
        <w:rPr>
          <w:rFonts w:hint="eastAsia"/>
        </w:rPr>
      </w:pPr>
      <w:r w:rsidRPr="00297D64">
        <w:rPr>
          <w:rFonts w:hint="eastAsia"/>
        </w:rPr>
        <w:t>声明处理程序</w:t>
      </w:r>
    </w:p>
    <w:p w:rsidR="00297D64" w:rsidRPr="00297D64" w:rsidRDefault="00297D64" w:rsidP="00297D64">
      <w:pPr>
        <w:widowControl/>
        <w:shd w:val="clear" w:color="auto" w:fill="FFFFFF"/>
        <w:spacing w:after="120"/>
        <w:jc w:val="left"/>
        <w:rPr>
          <w:rFonts w:ascii="Helvetica" w:eastAsia="宋体" w:hAnsi="Helvetica" w:cs="Helvetica"/>
          <w:color w:val="333344"/>
          <w:kern w:val="0"/>
          <w:sz w:val="23"/>
          <w:szCs w:val="23"/>
        </w:rPr>
      </w:pPr>
      <w:r w:rsidRPr="00297D64">
        <w:rPr>
          <w:rFonts w:ascii="Helvetica" w:eastAsia="宋体" w:hAnsi="Helvetica" w:cs="Helvetica"/>
          <w:color w:val="333344"/>
          <w:kern w:val="0"/>
          <w:sz w:val="23"/>
          <w:szCs w:val="23"/>
        </w:rPr>
        <w:t>要声明一个处理程序，您可以使用</w:t>
      </w:r>
      <w:r w:rsidRPr="00297D64">
        <w:rPr>
          <w:rFonts w:ascii="Consolas" w:eastAsia="宋体" w:hAnsi="Consolas" w:cs="Consolas"/>
          <w:color w:val="C7254E"/>
          <w:kern w:val="0"/>
          <w:sz w:val="23"/>
          <w:szCs w:val="23"/>
          <w:shd w:val="clear" w:color="auto" w:fill="F9F2F4"/>
        </w:rPr>
        <w:t>DECLARE HANDLER</w:t>
      </w:r>
      <w:r w:rsidRPr="00297D64">
        <w:rPr>
          <w:rFonts w:ascii="Helvetica" w:eastAsia="宋体" w:hAnsi="Helvetica" w:cs="Helvetica"/>
          <w:color w:val="333344"/>
          <w:kern w:val="0"/>
          <w:sz w:val="23"/>
          <w:szCs w:val="23"/>
        </w:rPr>
        <w:t>语句如下：</w:t>
      </w:r>
    </w:p>
    <w:p w:rsidR="00297D64" w:rsidRPr="00297D64" w:rsidRDefault="00297D64" w:rsidP="00297D6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297D64">
        <w:rPr>
          <w:rFonts w:ascii="Consolas" w:eastAsia="宋体" w:hAnsi="Consolas" w:cs="Consolas"/>
          <w:color w:val="0077AA"/>
          <w:kern w:val="0"/>
          <w:sz w:val="20"/>
          <w:szCs w:val="20"/>
        </w:rPr>
        <w:t>DECLARE</w:t>
      </w:r>
      <w:r w:rsidRPr="00297D64">
        <w:rPr>
          <w:rFonts w:ascii="Consolas" w:eastAsia="宋体" w:hAnsi="Consolas" w:cs="Consolas"/>
          <w:color w:val="000000"/>
          <w:kern w:val="0"/>
          <w:sz w:val="20"/>
          <w:szCs w:val="20"/>
        </w:rPr>
        <w:t xml:space="preserve"> </w:t>
      </w:r>
      <w:r w:rsidRPr="00297D64">
        <w:rPr>
          <w:rFonts w:ascii="Consolas" w:eastAsia="宋体" w:hAnsi="Consolas" w:cs="Consolas"/>
          <w:color w:val="0077AA"/>
          <w:kern w:val="0"/>
          <w:sz w:val="20"/>
          <w:szCs w:val="20"/>
        </w:rPr>
        <w:t>action</w:t>
      </w:r>
      <w:r w:rsidRPr="00297D64">
        <w:rPr>
          <w:rFonts w:ascii="Consolas" w:eastAsia="宋体" w:hAnsi="Consolas" w:cs="Consolas"/>
          <w:color w:val="000000"/>
          <w:kern w:val="0"/>
          <w:sz w:val="20"/>
          <w:szCs w:val="20"/>
        </w:rPr>
        <w:t xml:space="preserve"> </w:t>
      </w:r>
      <w:r w:rsidRPr="00297D64">
        <w:rPr>
          <w:rFonts w:ascii="Consolas" w:eastAsia="宋体" w:hAnsi="Consolas" w:cs="Consolas"/>
          <w:color w:val="0077AA"/>
          <w:kern w:val="0"/>
          <w:sz w:val="20"/>
          <w:szCs w:val="20"/>
        </w:rPr>
        <w:t>HANDLER</w:t>
      </w:r>
      <w:r w:rsidRPr="00297D64">
        <w:rPr>
          <w:rFonts w:ascii="Consolas" w:eastAsia="宋体" w:hAnsi="Consolas" w:cs="Consolas"/>
          <w:color w:val="000000"/>
          <w:kern w:val="0"/>
          <w:sz w:val="20"/>
          <w:szCs w:val="20"/>
        </w:rPr>
        <w:t xml:space="preserve"> </w:t>
      </w:r>
      <w:r w:rsidRPr="00297D64">
        <w:rPr>
          <w:rFonts w:ascii="Consolas" w:eastAsia="宋体" w:hAnsi="Consolas" w:cs="Consolas"/>
          <w:color w:val="0077AA"/>
          <w:kern w:val="0"/>
          <w:sz w:val="20"/>
          <w:szCs w:val="20"/>
        </w:rPr>
        <w:t>FOR</w:t>
      </w:r>
      <w:r w:rsidRPr="00297D64">
        <w:rPr>
          <w:rFonts w:ascii="Consolas" w:eastAsia="宋体" w:hAnsi="Consolas" w:cs="Consolas"/>
          <w:color w:val="000000"/>
          <w:kern w:val="0"/>
          <w:sz w:val="20"/>
          <w:szCs w:val="20"/>
        </w:rPr>
        <w:t xml:space="preserve"> condition_value statement</w:t>
      </w:r>
      <w:r w:rsidRPr="00297D64">
        <w:rPr>
          <w:rFonts w:ascii="Consolas" w:eastAsia="宋体" w:hAnsi="Consolas" w:cs="Consolas"/>
          <w:color w:val="999999"/>
          <w:kern w:val="0"/>
          <w:sz w:val="20"/>
          <w:szCs w:val="20"/>
        </w:rPr>
        <w:t>;</w:t>
      </w:r>
    </w:p>
    <w:p w:rsidR="00297D64" w:rsidRPr="00297D64" w:rsidRDefault="00297D64" w:rsidP="00297D6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0"/>
          <w:szCs w:val="20"/>
        </w:rPr>
      </w:pPr>
      <w:r w:rsidRPr="00297D64">
        <w:rPr>
          <w:rFonts w:ascii="Consolas" w:eastAsia="宋体" w:hAnsi="Consolas" w:cs="Consolas"/>
          <w:color w:val="BBBBBB"/>
          <w:kern w:val="0"/>
          <w:sz w:val="16"/>
          <w:szCs w:val="16"/>
        </w:rPr>
        <w:t>SQL</w:t>
      </w:r>
    </w:p>
    <w:p w:rsidR="00297D64" w:rsidRPr="00297D64" w:rsidRDefault="00297D64" w:rsidP="00297D64">
      <w:pPr>
        <w:widowControl/>
        <w:shd w:val="clear" w:color="auto" w:fill="FFFFFF"/>
        <w:spacing w:after="120"/>
        <w:jc w:val="left"/>
        <w:rPr>
          <w:rFonts w:ascii="Helvetica" w:eastAsia="宋体" w:hAnsi="Helvetica" w:cs="Helvetica"/>
          <w:color w:val="333344"/>
          <w:kern w:val="0"/>
          <w:sz w:val="23"/>
          <w:szCs w:val="23"/>
        </w:rPr>
      </w:pPr>
      <w:r w:rsidRPr="00297D64">
        <w:rPr>
          <w:rFonts w:ascii="Helvetica" w:eastAsia="宋体" w:hAnsi="Helvetica" w:cs="Helvetica"/>
          <w:color w:val="333344"/>
          <w:kern w:val="0"/>
          <w:sz w:val="23"/>
          <w:szCs w:val="23"/>
        </w:rPr>
        <w:t>如果条件的值与</w:t>
      </w:r>
      <w:r w:rsidRPr="00297D64">
        <w:rPr>
          <w:rFonts w:ascii="Consolas" w:eastAsia="宋体" w:hAnsi="Consolas" w:cs="Consolas"/>
          <w:color w:val="C7254E"/>
          <w:kern w:val="0"/>
          <w:sz w:val="23"/>
          <w:szCs w:val="23"/>
          <w:shd w:val="clear" w:color="auto" w:fill="F9F2F4"/>
        </w:rPr>
        <w:t>condition_value</w:t>
      </w:r>
      <w:r w:rsidRPr="00297D64">
        <w:rPr>
          <w:rFonts w:ascii="Helvetica" w:eastAsia="宋体" w:hAnsi="Helvetica" w:cs="Helvetica"/>
          <w:color w:val="333344"/>
          <w:kern w:val="0"/>
          <w:sz w:val="23"/>
          <w:szCs w:val="23"/>
        </w:rPr>
        <w:t>匹配，则</w:t>
      </w:r>
      <w:r w:rsidRPr="00297D64">
        <w:rPr>
          <w:rFonts w:ascii="Helvetica" w:eastAsia="宋体" w:hAnsi="Helvetica" w:cs="Helvetica"/>
          <w:color w:val="333344"/>
          <w:kern w:val="0"/>
          <w:sz w:val="23"/>
          <w:szCs w:val="23"/>
        </w:rPr>
        <w:t>MySQL</w:t>
      </w:r>
      <w:r w:rsidRPr="00297D64">
        <w:rPr>
          <w:rFonts w:ascii="Helvetica" w:eastAsia="宋体" w:hAnsi="Helvetica" w:cs="Helvetica"/>
          <w:color w:val="333344"/>
          <w:kern w:val="0"/>
          <w:sz w:val="23"/>
          <w:szCs w:val="23"/>
        </w:rPr>
        <w:t>将执行</w:t>
      </w:r>
      <w:r w:rsidRPr="00297D64">
        <w:rPr>
          <w:rFonts w:ascii="Consolas" w:eastAsia="宋体" w:hAnsi="Consolas" w:cs="Consolas"/>
          <w:color w:val="C7254E"/>
          <w:kern w:val="0"/>
          <w:sz w:val="23"/>
          <w:szCs w:val="23"/>
          <w:shd w:val="clear" w:color="auto" w:fill="F9F2F4"/>
        </w:rPr>
        <w:t>statement</w:t>
      </w:r>
      <w:r w:rsidRPr="00297D64">
        <w:rPr>
          <w:rFonts w:ascii="Helvetica" w:eastAsia="宋体" w:hAnsi="Helvetica" w:cs="Helvetica"/>
          <w:color w:val="333344"/>
          <w:kern w:val="0"/>
          <w:sz w:val="23"/>
          <w:szCs w:val="23"/>
        </w:rPr>
        <w:t>，并根据该操作继续或退出当前的代码块。</w:t>
      </w:r>
    </w:p>
    <w:p w:rsidR="00297D64" w:rsidRPr="00297D64" w:rsidRDefault="00297D64" w:rsidP="00297D64">
      <w:pPr>
        <w:widowControl/>
        <w:shd w:val="clear" w:color="auto" w:fill="FFFFFF"/>
        <w:spacing w:after="120"/>
        <w:jc w:val="left"/>
        <w:rPr>
          <w:rFonts w:ascii="Helvetica" w:eastAsia="宋体" w:hAnsi="Helvetica" w:cs="Helvetica"/>
          <w:color w:val="333344"/>
          <w:kern w:val="0"/>
          <w:sz w:val="23"/>
          <w:szCs w:val="23"/>
        </w:rPr>
      </w:pPr>
      <w:r w:rsidRPr="00297D64">
        <w:rPr>
          <w:rFonts w:ascii="Helvetica" w:eastAsia="宋体" w:hAnsi="Helvetica" w:cs="Helvetica"/>
          <w:color w:val="333344"/>
          <w:kern w:val="0"/>
          <w:sz w:val="23"/>
          <w:szCs w:val="23"/>
        </w:rPr>
        <w:t>操作</w:t>
      </w:r>
      <w:r w:rsidRPr="00297D64">
        <w:rPr>
          <w:rFonts w:ascii="Helvetica" w:eastAsia="宋体" w:hAnsi="Helvetica" w:cs="Helvetica"/>
          <w:color w:val="333344"/>
          <w:kern w:val="0"/>
          <w:sz w:val="23"/>
          <w:szCs w:val="23"/>
        </w:rPr>
        <w:t>(</w:t>
      </w:r>
      <w:r w:rsidRPr="00297D64">
        <w:rPr>
          <w:rFonts w:ascii="Consolas" w:eastAsia="宋体" w:hAnsi="Consolas" w:cs="Consolas"/>
          <w:color w:val="C7254E"/>
          <w:kern w:val="0"/>
          <w:sz w:val="23"/>
          <w:szCs w:val="23"/>
          <w:shd w:val="clear" w:color="auto" w:fill="F9F2F4"/>
        </w:rPr>
        <w:t>action</w:t>
      </w:r>
      <w:r w:rsidRPr="00297D64">
        <w:rPr>
          <w:rFonts w:ascii="Helvetica" w:eastAsia="宋体" w:hAnsi="Helvetica" w:cs="Helvetica"/>
          <w:color w:val="333344"/>
          <w:kern w:val="0"/>
          <w:sz w:val="23"/>
          <w:szCs w:val="23"/>
        </w:rPr>
        <w:t>)</w:t>
      </w:r>
      <w:r w:rsidRPr="00297D64">
        <w:rPr>
          <w:rFonts w:ascii="Helvetica" w:eastAsia="宋体" w:hAnsi="Helvetica" w:cs="Helvetica"/>
          <w:color w:val="333344"/>
          <w:kern w:val="0"/>
          <w:sz w:val="23"/>
          <w:szCs w:val="23"/>
        </w:rPr>
        <w:t>接受</w:t>
      </w:r>
      <w:proofErr w:type="gramStart"/>
      <w:r w:rsidRPr="00297D64">
        <w:rPr>
          <w:rFonts w:ascii="Helvetica" w:eastAsia="宋体" w:hAnsi="Helvetica" w:cs="Helvetica"/>
          <w:color w:val="333344"/>
          <w:kern w:val="0"/>
          <w:sz w:val="23"/>
          <w:szCs w:val="23"/>
        </w:rPr>
        <w:t>以下值</w:t>
      </w:r>
      <w:proofErr w:type="gramEnd"/>
      <w:r w:rsidRPr="00297D64">
        <w:rPr>
          <w:rFonts w:ascii="Helvetica" w:eastAsia="宋体" w:hAnsi="Helvetica" w:cs="Helvetica"/>
          <w:color w:val="333344"/>
          <w:kern w:val="0"/>
          <w:sz w:val="23"/>
          <w:szCs w:val="23"/>
        </w:rPr>
        <w:t>之一：</w:t>
      </w:r>
    </w:p>
    <w:p w:rsidR="00297D64" w:rsidRPr="00297D64" w:rsidRDefault="00297D64" w:rsidP="00297D64">
      <w:pPr>
        <w:widowControl/>
        <w:numPr>
          <w:ilvl w:val="0"/>
          <w:numId w:val="24"/>
        </w:numPr>
        <w:shd w:val="clear" w:color="auto" w:fill="FFFFFF"/>
        <w:spacing w:before="100" w:beforeAutospacing="1" w:after="90"/>
        <w:ind w:left="690"/>
        <w:jc w:val="left"/>
        <w:rPr>
          <w:rFonts w:ascii="Helvetica" w:eastAsia="宋体" w:hAnsi="Helvetica" w:cs="Helvetica"/>
          <w:color w:val="333344"/>
          <w:kern w:val="0"/>
          <w:sz w:val="23"/>
          <w:szCs w:val="23"/>
        </w:rPr>
      </w:pPr>
      <w:r w:rsidRPr="00297D64">
        <w:rPr>
          <w:rFonts w:ascii="Consolas" w:eastAsia="宋体" w:hAnsi="Consolas" w:cs="Consolas"/>
          <w:color w:val="C7254E"/>
          <w:kern w:val="0"/>
          <w:sz w:val="23"/>
          <w:szCs w:val="23"/>
          <w:shd w:val="clear" w:color="auto" w:fill="F9F2F4"/>
        </w:rPr>
        <w:t>CONTINUE</w:t>
      </w:r>
      <w:r w:rsidRPr="00297D64">
        <w:rPr>
          <w:rFonts w:ascii="Helvetica" w:eastAsia="宋体" w:hAnsi="Helvetica" w:cs="Helvetica"/>
          <w:color w:val="333344"/>
          <w:kern w:val="0"/>
          <w:sz w:val="23"/>
          <w:szCs w:val="23"/>
        </w:rPr>
        <w:t>：继续执行封闭代码块</w:t>
      </w:r>
      <w:r w:rsidRPr="00297D64">
        <w:rPr>
          <w:rFonts w:ascii="Helvetica" w:eastAsia="宋体" w:hAnsi="Helvetica" w:cs="Helvetica"/>
          <w:color w:val="333344"/>
          <w:kern w:val="0"/>
          <w:sz w:val="23"/>
          <w:szCs w:val="23"/>
        </w:rPr>
        <w:t>(</w:t>
      </w:r>
      <w:r w:rsidRPr="00297D64">
        <w:rPr>
          <w:rFonts w:ascii="Consolas" w:eastAsia="宋体" w:hAnsi="Consolas" w:cs="Consolas"/>
          <w:color w:val="C7254E"/>
          <w:kern w:val="0"/>
          <w:sz w:val="23"/>
          <w:szCs w:val="23"/>
          <w:shd w:val="clear" w:color="auto" w:fill="F9F2F4"/>
        </w:rPr>
        <w:t>BEGIN ... END</w:t>
      </w:r>
      <w:r w:rsidRPr="00297D64">
        <w:rPr>
          <w:rFonts w:ascii="Helvetica" w:eastAsia="宋体" w:hAnsi="Helvetica" w:cs="Helvetica"/>
          <w:color w:val="333344"/>
          <w:kern w:val="0"/>
          <w:sz w:val="23"/>
          <w:szCs w:val="23"/>
        </w:rPr>
        <w:t>)</w:t>
      </w:r>
      <w:r w:rsidRPr="00297D64">
        <w:rPr>
          <w:rFonts w:ascii="Helvetica" w:eastAsia="宋体" w:hAnsi="Helvetica" w:cs="Helvetica"/>
          <w:color w:val="333344"/>
          <w:kern w:val="0"/>
          <w:sz w:val="23"/>
          <w:szCs w:val="23"/>
        </w:rPr>
        <w:t>。</w:t>
      </w:r>
    </w:p>
    <w:p w:rsidR="00297D64" w:rsidRPr="00297D64" w:rsidRDefault="00297D64" w:rsidP="00297D64">
      <w:pPr>
        <w:widowControl/>
        <w:numPr>
          <w:ilvl w:val="0"/>
          <w:numId w:val="24"/>
        </w:numPr>
        <w:shd w:val="clear" w:color="auto" w:fill="FFFFFF"/>
        <w:spacing w:before="100" w:beforeAutospacing="1" w:after="90"/>
        <w:ind w:left="690"/>
        <w:jc w:val="left"/>
        <w:rPr>
          <w:rFonts w:ascii="Helvetica" w:eastAsia="宋体" w:hAnsi="Helvetica" w:cs="Helvetica"/>
          <w:color w:val="333344"/>
          <w:kern w:val="0"/>
          <w:sz w:val="23"/>
          <w:szCs w:val="23"/>
        </w:rPr>
      </w:pPr>
      <w:r w:rsidRPr="00297D64">
        <w:rPr>
          <w:rFonts w:ascii="Consolas" w:eastAsia="宋体" w:hAnsi="Consolas" w:cs="Consolas"/>
          <w:color w:val="C7254E"/>
          <w:kern w:val="0"/>
          <w:sz w:val="23"/>
          <w:szCs w:val="23"/>
          <w:shd w:val="clear" w:color="auto" w:fill="F9F2F4"/>
        </w:rPr>
        <w:t>EXIT</w:t>
      </w:r>
      <w:r w:rsidRPr="00297D64">
        <w:rPr>
          <w:rFonts w:ascii="Helvetica" w:eastAsia="宋体" w:hAnsi="Helvetica" w:cs="Helvetica"/>
          <w:color w:val="333344"/>
          <w:kern w:val="0"/>
          <w:sz w:val="23"/>
          <w:szCs w:val="23"/>
        </w:rPr>
        <w:t>：处理程序声明封闭代码块的执行终止。</w:t>
      </w:r>
    </w:p>
    <w:p w:rsidR="00297D64" w:rsidRPr="00297D64" w:rsidRDefault="00297D64" w:rsidP="00297D64">
      <w:pPr>
        <w:widowControl/>
        <w:shd w:val="clear" w:color="auto" w:fill="FFFFFF"/>
        <w:spacing w:after="120"/>
        <w:jc w:val="left"/>
        <w:rPr>
          <w:rFonts w:ascii="Helvetica" w:eastAsia="宋体" w:hAnsi="Helvetica" w:cs="Helvetica"/>
          <w:color w:val="333344"/>
          <w:kern w:val="0"/>
          <w:sz w:val="23"/>
          <w:szCs w:val="23"/>
        </w:rPr>
      </w:pPr>
      <w:r w:rsidRPr="00297D64">
        <w:rPr>
          <w:rFonts w:ascii="Consolas" w:eastAsia="宋体" w:hAnsi="Consolas" w:cs="Consolas"/>
          <w:color w:val="C7254E"/>
          <w:kern w:val="0"/>
          <w:sz w:val="23"/>
          <w:szCs w:val="23"/>
          <w:shd w:val="clear" w:color="auto" w:fill="F9F2F4"/>
        </w:rPr>
        <w:t>condition_value</w:t>
      </w:r>
      <w:r w:rsidRPr="00297D64">
        <w:rPr>
          <w:rFonts w:ascii="Helvetica" w:eastAsia="宋体" w:hAnsi="Helvetica" w:cs="Helvetica"/>
          <w:color w:val="333344"/>
          <w:kern w:val="0"/>
          <w:sz w:val="23"/>
          <w:szCs w:val="23"/>
        </w:rPr>
        <w:t>指定一个特定条件或一类激活处理程序的条件。</w:t>
      </w:r>
      <w:r w:rsidRPr="00297D64">
        <w:rPr>
          <w:rFonts w:ascii="Consolas" w:eastAsia="宋体" w:hAnsi="Consolas" w:cs="Consolas"/>
          <w:color w:val="C7254E"/>
          <w:kern w:val="0"/>
          <w:sz w:val="23"/>
          <w:szCs w:val="23"/>
          <w:shd w:val="clear" w:color="auto" w:fill="F9F2F4"/>
        </w:rPr>
        <w:t>condition_value</w:t>
      </w:r>
      <w:r w:rsidRPr="00297D64">
        <w:rPr>
          <w:rFonts w:ascii="Helvetica" w:eastAsia="宋体" w:hAnsi="Helvetica" w:cs="Helvetica"/>
          <w:color w:val="333344"/>
          <w:kern w:val="0"/>
          <w:sz w:val="23"/>
          <w:szCs w:val="23"/>
        </w:rPr>
        <w:t>接受</w:t>
      </w:r>
      <w:proofErr w:type="gramStart"/>
      <w:r w:rsidRPr="00297D64">
        <w:rPr>
          <w:rFonts w:ascii="Helvetica" w:eastAsia="宋体" w:hAnsi="Helvetica" w:cs="Helvetica"/>
          <w:color w:val="333344"/>
          <w:kern w:val="0"/>
          <w:sz w:val="23"/>
          <w:szCs w:val="23"/>
        </w:rPr>
        <w:t>以下值</w:t>
      </w:r>
      <w:proofErr w:type="gramEnd"/>
      <w:r w:rsidRPr="00297D64">
        <w:rPr>
          <w:rFonts w:ascii="Helvetica" w:eastAsia="宋体" w:hAnsi="Helvetica" w:cs="Helvetica"/>
          <w:color w:val="333344"/>
          <w:kern w:val="0"/>
          <w:sz w:val="23"/>
          <w:szCs w:val="23"/>
        </w:rPr>
        <w:t>之一：</w:t>
      </w:r>
    </w:p>
    <w:p w:rsidR="00297D64" w:rsidRPr="00297D64" w:rsidRDefault="00297D64" w:rsidP="00297D64">
      <w:pPr>
        <w:widowControl/>
        <w:numPr>
          <w:ilvl w:val="0"/>
          <w:numId w:val="25"/>
        </w:numPr>
        <w:shd w:val="clear" w:color="auto" w:fill="FFFFFF"/>
        <w:spacing w:before="100" w:beforeAutospacing="1" w:after="90"/>
        <w:ind w:left="690"/>
        <w:jc w:val="left"/>
        <w:rPr>
          <w:rFonts w:ascii="Helvetica" w:eastAsia="宋体" w:hAnsi="Helvetica" w:cs="Helvetica"/>
          <w:color w:val="333344"/>
          <w:kern w:val="0"/>
          <w:sz w:val="23"/>
          <w:szCs w:val="23"/>
        </w:rPr>
      </w:pPr>
      <w:r w:rsidRPr="00297D64">
        <w:rPr>
          <w:rFonts w:ascii="Helvetica" w:eastAsia="宋体" w:hAnsi="Helvetica" w:cs="Helvetica"/>
          <w:color w:val="333344"/>
          <w:kern w:val="0"/>
          <w:sz w:val="23"/>
          <w:szCs w:val="23"/>
        </w:rPr>
        <w:t>一个</w:t>
      </w:r>
      <w:r w:rsidRPr="00297D64">
        <w:rPr>
          <w:rFonts w:ascii="Helvetica" w:eastAsia="宋体" w:hAnsi="Helvetica" w:cs="Helvetica"/>
          <w:color w:val="333344"/>
          <w:kern w:val="0"/>
          <w:sz w:val="23"/>
          <w:szCs w:val="23"/>
        </w:rPr>
        <w:t>MySQL</w:t>
      </w:r>
      <w:r w:rsidRPr="00297D64">
        <w:rPr>
          <w:rFonts w:ascii="Helvetica" w:eastAsia="宋体" w:hAnsi="Helvetica" w:cs="Helvetica"/>
          <w:color w:val="333344"/>
          <w:kern w:val="0"/>
          <w:sz w:val="23"/>
          <w:szCs w:val="23"/>
        </w:rPr>
        <w:t>错误代码。</w:t>
      </w:r>
    </w:p>
    <w:p w:rsidR="00297D64" w:rsidRPr="00297D64" w:rsidRDefault="00297D64" w:rsidP="00297D64">
      <w:pPr>
        <w:widowControl/>
        <w:numPr>
          <w:ilvl w:val="0"/>
          <w:numId w:val="25"/>
        </w:numPr>
        <w:shd w:val="clear" w:color="auto" w:fill="FFFFFF"/>
        <w:spacing w:before="100" w:beforeAutospacing="1" w:after="90"/>
        <w:ind w:left="690"/>
        <w:jc w:val="left"/>
        <w:rPr>
          <w:rFonts w:ascii="Helvetica" w:eastAsia="宋体" w:hAnsi="Helvetica" w:cs="Helvetica"/>
          <w:color w:val="333344"/>
          <w:kern w:val="0"/>
          <w:sz w:val="23"/>
          <w:szCs w:val="23"/>
        </w:rPr>
      </w:pPr>
      <w:r w:rsidRPr="00297D64">
        <w:rPr>
          <w:rFonts w:ascii="Helvetica" w:eastAsia="宋体" w:hAnsi="Helvetica" w:cs="Helvetica"/>
          <w:color w:val="333344"/>
          <w:kern w:val="0"/>
          <w:sz w:val="23"/>
          <w:szCs w:val="23"/>
        </w:rPr>
        <w:t>标准</w:t>
      </w:r>
      <w:r w:rsidRPr="00297D64">
        <w:rPr>
          <w:rFonts w:ascii="Consolas" w:eastAsia="宋体" w:hAnsi="Consolas" w:cs="Consolas"/>
          <w:color w:val="C7254E"/>
          <w:kern w:val="0"/>
          <w:sz w:val="23"/>
          <w:szCs w:val="23"/>
          <w:shd w:val="clear" w:color="auto" w:fill="F9F2F4"/>
        </w:rPr>
        <w:t>SQLSTATE</w:t>
      </w:r>
      <w:proofErr w:type="gramStart"/>
      <w:r w:rsidRPr="00297D64">
        <w:rPr>
          <w:rFonts w:ascii="Helvetica" w:eastAsia="宋体" w:hAnsi="Helvetica" w:cs="Helvetica"/>
          <w:color w:val="333344"/>
          <w:kern w:val="0"/>
          <w:sz w:val="23"/>
          <w:szCs w:val="23"/>
        </w:rPr>
        <w:t>值或者</w:t>
      </w:r>
      <w:proofErr w:type="gramEnd"/>
      <w:r w:rsidRPr="00297D64">
        <w:rPr>
          <w:rFonts w:ascii="Helvetica" w:eastAsia="宋体" w:hAnsi="Helvetica" w:cs="Helvetica"/>
          <w:color w:val="333344"/>
          <w:kern w:val="0"/>
          <w:sz w:val="23"/>
          <w:szCs w:val="23"/>
        </w:rPr>
        <w:t>它可以是</w:t>
      </w:r>
      <w:r w:rsidRPr="00297D64">
        <w:rPr>
          <w:rFonts w:ascii="Consolas" w:eastAsia="宋体" w:hAnsi="Consolas" w:cs="Consolas"/>
          <w:color w:val="C7254E"/>
          <w:kern w:val="0"/>
          <w:sz w:val="23"/>
          <w:szCs w:val="23"/>
          <w:shd w:val="clear" w:color="auto" w:fill="F9F2F4"/>
        </w:rPr>
        <w:t>SQLWARNING</w:t>
      </w:r>
      <w:r w:rsidRPr="00297D64">
        <w:rPr>
          <w:rFonts w:ascii="Helvetica" w:eastAsia="宋体" w:hAnsi="Helvetica" w:cs="Helvetica"/>
          <w:color w:val="333344"/>
          <w:kern w:val="0"/>
          <w:sz w:val="23"/>
          <w:szCs w:val="23"/>
        </w:rPr>
        <w:t>，</w:t>
      </w:r>
      <w:r w:rsidRPr="00297D64">
        <w:rPr>
          <w:rFonts w:ascii="Consolas" w:eastAsia="宋体" w:hAnsi="Consolas" w:cs="Consolas"/>
          <w:color w:val="C7254E"/>
          <w:kern w:val="0"/>
          <w:sz w:val="23"/>
          <w:szCs w:val="23"/>
          <w:shd w:val="clear" w:color="auto" w:fill="F9F2F4"/>
        </w:rPr>
        <w:t>NOTFOUND</w:t>
      </w:r>
      <w:r w:rsidRPr="00297D64">
        <w:rPr>
          <w:rFonts w:ascii="Helvetica" w:eastAsia="宋体" w:hAnsi="Helvetica" w:cs="Helvetica"/>
          <w:color w:val="333344"/>
          <w:kern w:val="0"/>
          <w:sz w:val="23"/>
          <w:szCs w:val="23"/>
        </w:rPr>
        <w:t>或</w:t>
      </w:r>
      <w:r w:rsidRPr="00297D64">
        <w:rPr>
          <w:rFonts w:ascii="Consolas" w:eastAsia="宋体" w:hAnsi="Consolas" w:cs="Consolas"/>
          <w:color w:val="C7254E"/>
          <w:kern w:val="0"/>
          <w:sz w:val="23"/>
          <w:szCs w:val="23"/>
          <w:shd w:val="clear" w:color="auto" w:fill="F9F2F4"/>
        </w:rPr>
        <w:t>SQLEXCEPTION</w:t>
      </w:r>
      <w:r w:rsidRPr="00297D64">
        <w:rPr>
          <w:rFonts w:ascii="Helvetica" w:eastAsia="宋体" w:hAnsi="Helvetica" w:cs="Helvetica"/>
          <w:color w:val="333344"/>
          <w:kern w:val="0"/>
          <w:sz w:val="23"/>
          <w:szCs w:val="23"/>
        </w:rPr>
        <w:t>条件，这是</w:t>
      </w:r>
      <w:r w:rsidRPr="00297D64">
        <w:rPr>
          <w:rFonts w:ascii="Consolas" w:eastAsia="宋体" w:hAnsi="Consolas" w:cs="Consolas"/>
          <w:color w:val="C7254E"/>
          <w:kern w:val="0"/>
          <w:sz w:val="23"/>
          <w:szCs w:val="23"/>
          <w:shd w:val="clear" w:color="auto" w:fill="F9F2F4"/>
        </w:rPr>
        <w:t>SQLSTATE</w:t>
      </w:r>
      <w:proofErr w:type="gramStart"/>
      <w:r w:rsidRPr="00297D64">
        <w:rPr>
          <w:rFonts w:ascii="Helvetica" w:eastAsia="宋体" w:hAnsi="Helvetica" w:cs="Helvetica"/>
          <w:color w:val="333344"/>
          <w:kern w:val="0"/>
          <w:sz w:val="23"/>
          <w:szCs w:val="23"/>
        </w:rPr>
        <w:t>值类的</w:t>
      </w:r>
      <w:proofErr w:type="gramEnd"/>
      <w:r w:rsidRPr="00297D64">
        <w:rPr>
          <w:rFonts w:ascii="Helvetica" w:eastAsia="宋体" w:hAnsi="Helvetica" w:cs="Helvetica"/>
          <w:color w:val="333344"/>
          <w:kern w:val="0"/>
          <w:sz w:val="23"/>
          <w:szCs w:val="23"/>
        </w:rPr>
        <w:t>简写。</w:t>
      </w:r>
      <w:r w:rsidRPr="00297D64">
        <w:rPr>
          <w:rFonts w:ascii="Consolas" w:eastAsia="宋体" w:hAnsi="Consolas" w:cs="Consolas"/>
          <w:color w:val="C7254E"/>
          <w:kern w:val="0"/>
          <w:sz w:val="23"/>
          <w:szCs w:val="23"/>
          <w:shd w:val="clear" w:color="auto" w:fill="F9F2F4"/>
        </w:rPr>
        <w:t>NOTFOUND</w:t>
      </w:r>
      <w:r w:rsidRPr="00297D64">
        <w:rPr>
          <w:rFonts w:ascii="Helvetica" w:eastAsia="宋体" w:hAnsi="Helvetica" w:cs="Helvetica"/>
          <w:color w:val="333344"/>
          <w:kern w:val="0"/>
          <w:sz w:val="23"/>
          <w:szCs w:val="23"/>
        </w:rPr>
        <w:t>条件用于游标或</w:t>
      </w:r>
      <w:r w:rsidRPr="00297D64">
        <w:rPr>
          <w:rFonts w:ascii="Consolas" w:eastAsia="宋体" w:hAnsi="Consolas" w:cs="Consolas"/>
          <w:color w:val="C7254E"/>
          <w:kern w:val="0"/>
          <w:sz w:val="23"/>
          <w:szCs w:val="23"/>
          <w:shd w:val="clear" w:color="auto" w:fill="F9F2F4"/>
        </w:rPr>
        <w:t>SELECT INTO variable_list</w:t>
      </w:r>
      <w:r w:rsidRPr="00297D64">
        <w:rPr>
          <w:rFonts w:ascii="Helvetica" w:eastAsia="宋体" w:hAnsi="Helvetica" w:cs="Helvetica"/>
          <w:color w:val="333344"/>
          <w:kern w:val="0"/>
          <w:sz w:val="23"/>
          <w:szCs w:val="23"/>
        </w:rPr>
        <w:t>语句。</w:t>
      </w:r>
    </w:p>
    <w:p w:rsidR="00297D64" w:rsidRPr="00297D64" w:rsidRDefault="00297D64" w:rsidP="00297D64">
      <w:pPr>
        <w:widowControl/>
        <w:numPr>
          <w:ilvl w:val="0"/>
          <w:numId w:val="25"/>
        </w:numPr>
        <w:shd w:val="clear" w:color="auto" w:fill="FFFFFF"/>
        <w:spacing w:before="100" w:beforeAutospacing="1" w:after="90"/>
        <w:ind w:left="690"/>
        <w:jc w:val="left"/>
        <w:rPr>
          <w:rFonts w:ascii="Helvetica" w:eastAsia="宋体" w:hAnsi="Helvetica" w:cs="Helvetica"/>
          <w:color w:val="333344"/>
          <w:kern w:val="0"/>
          <w:sz w:val="23"/>
          <w:szCs w:val="23"/>
        </w:rPr>
      </w:pPr>
      <w:r w:rsidRPr="00297D64">
        <w:rPr>
          <w:rFonts w:ascii="Helvetica" w:eastAsia="宋体" w:hAnsi="Helvetica" w:cs="Helvetica"/>
          <w:color w:val="333344"/>
          <w:kern w:val="0"/>
          <w:sz w:val="23"/>
          <w:szCs w:val="23"/>
        </w:rPr>
        <w:t>与</w:t>
      </w:r>
      <w:r w:rsidRPr="00297D64">
        <w:rPr>
          <w:rFonts w:ascii="Helvetica" w:eastAsia="宋体" w:hAnsi="Helvetica" w:cs="Helvetica"/>
          <w:color w:val="333344"/>
          <w:kern w:val="0"/>
          <w:sz w:val="23"/>
          <w:szCs w:val="23"/>
        </w:rPr>
        <w:t>MySQL</w:t>
      </w:r>
      <w:r w:rsidRPr="00297D64">
        <w:rPr>
          <w:rFonts w:ascii="Helvetica" w:eastAsia="宋体" w:hAnsi="Helvetica" w:cs="Helvetica"/>
          <w:color w:val="333344"/>
          <w:kern w:val="0"/>
          <w:sz w:val="23"/>
          <w:szCs w:val="23"/>
        </w:rPr>
        <w:t>错误代码或</w:t>
      </w:r>
      <w:r w:rsidRPr="00297D64">
        <w:rPr>
          <w:rFonts w:ascii="Consolas" w:eastAsia="宋体" w:hAnsi="Consolas" w:cs="Consolas"/>
          <w:color w:val="C7254E"/>
          <w:kern w:val="0"/>
          <w:sz w:val="23"/>
          <w:szCs w:val="23"/>
          <w:shd w:val="clear" w:color="auto" w:fill="F9F2F4"/>
        </w:rPr>
        <w:t>SQLSTATE</w:t>
      </w:r>
      <w:r w:rsidRPr="00297D64">
        <w:rPr>
          <w:rFonts w:ascii="Helvetica" w:eastAsia="宋体" w:hAnsi="Helvetica" w:cs="Helvetica"/>
          <w:color w:val="333344"/>
          <w:kern w:val="0"/>
          <w:sz w:val="23"/>
          <w:szCs w:val="23"/>
        </w:rPr>
        <w:t>值相关联的命名条件。</w:t>
      </w:r>
    </w:p>
    <w:p w:rsidR="00297D64" w:rsidRPr="00297D64" w:rsidRDefault="00297D64" w:rsidP="00297D64">
      <w:pPr>
        <w:widowControl/>
        <w:shd w:val="clear" w:color="auto" w:fill="FFFFFF"/>
        <w:spacing w:after="120"/>
        <w:jc w:val="left"/>
        <w:rPr>
          <w:rFonts w:ascii="Helvetica" w:eastAsia="宋体" w:hAnsi="Helvetica" w:cs="Helvetica"/>
          <w:color w:val="333344"/>
          <w:kern w:val="0"/>
          <w:sz w:val="23"/>
          <w:szCs w:val="23"/>
        </w:rPr>
      </w:pPr>
      <w:r w:rsidRPr="00297D64">
        <w:rPr>
          <w:rFonts w:ascii="Helvetica" w:eastAsia="宋体" w:hAnsi="Helvetica" w:cs="Helvetica"/>
          <w:color w:val="333344"/>
          <w:kern w:val="0"/>
          <w:sz w:val="23"/>
          <w:szCs w:val="23"/>
        </w:rPr>
        <w:t>该语句可以是一个简单的语句或由</w:t>
      </w:r>
      <w:r w:rsidRPr="00297D64">
        <w:rPr>
          <w:rFonts w:ascii="Consolas" w:eastAsia="宋体" w:hAnsi="Consolas" w:cs="Consolas"/>
          <w:color w:val="C7254E"/>
          <w:kern w:val="0"/>
          <w:sz w:val="23"/>
          <w:szCs w:val="23"/>
          <w:shd w:val="clear" w:color="auto" w:fill="F9F2F4"/>
        </w:rPr>
        <w:t>BEGIN</w:t>
      </w:r>
      <w:r w:rsidRPr="00297D64">
        <w:rPr>
          <w:rFonts w:ascii="Helvetica" w:eastAsia="宋体" w:hAnsi="Helvetica" w:cs="Helvetica"/>
          <w:color w:val="333344"/>
          <w:kern w:val="0"/>
          <w:sz w:val="23"/>
          <w:szCs w:val="23"/>
        </w:rPr>
        <w:t>和</w:t>
      </w:r>
      <w:r w:rsidRPr="00297D64">
        <w:rPr>
          <w:rFonts w:ascii="Consolas" w:eastAsia="宋体" w:hAnsi="Consolas" w:cs="Consolas"/>
          <w:color w:val="C7254E"/>
          <w:kern w:val="0"/>
          <w:sz w:val="23"/>
          <w:szCs w:val="23"/>
          <w:shd w:val="clear" w:color="auto" w:fill="F9F2F4"/>
        </w:rPr>
        <w:t>END</w:t>
      </w:r>
      <w:r w:rsidRPr="00297D64">
        <w:rPr>
          <w:rFonts w:ascii="Helvetica" w:eastAsia="宋体" w:hAnsi="Helvetica" w:cs="Helvetica"/>
          <w:color w:val="333344"/>
          <w:kern w:val="0"/>
          <w:sz w:val="23"/>
          <w:szCs w:val="23"/>
        </w:rPr>
        <w:t>关键字包围的复合语句。</w:t>
      </w:r>
    </w:p>
    <w:p w:rsidR="00297D64" w:rsidRDefault="003F552D" w:rsidP="003F552D">
      <w:pPr>
        <w:pStyle w:val="3"/>
        <w:rPr>
          <w:rFonts w:hint="eastAsia"/>
        </w:rPr>
      </w:pPr>
      <w:r w:rsidRPr="003F552D">
        <w:rPr>
          <w:rFonts w:hint="eastAsia"/>
        </w:rPr>
        <w:t>MySQL</w:t>
      </w:r>
      <w:r w:rsidRPr="003F552D">
        <w:rPr>
          <w:rFonts w:hint="eastAsia"/>
        </w:rPr>
        <w:t>错误处理示例</w:t>
      </w:r>
    </w:p>
    <w:p w:rsidR="003F552D" w:rsidRPr="003F552D" w:rsidRDefault="003F552D" w:rsidP="003F552D">
      <w:pPr>
        <w:widowControl/>
        <w:shd w:val="clear" w:color="auto" w:fill="FFFFFF"/>
        <w:spacing w:after="120"/>
        <w:jc w:val="left"/>
        <w:rPr>
          <w:rFonts w:ascii="Helvetica" w:eastAsia="宋体" w:hAnsi="Helvetica" w:cs="Helvetica"/>
          <w:color w:val="333344"/>
          <w:kern w:val="0"/>
          <w:sz w:val="23"/>
          <w:szCs w:val="23"/>
        </w:rPr>
      </w:pPr>
      <w:r w:rsidRPr="003F552D">
        <w:rPr>
          <w:rFonts w:ascii="Helvetica" w:eastAsia="宋体" w:hAnsi="Helvetica" w:cs="Helvetica"/>
          <w:color w:val="333344"/>
          <w:kern w:val="0"/>
          <w:sz w:val="23"/>
          <w:szCs w:val="23"/>
        </w:rPr>
        <w:t>我们来看几个声明处理程序的例子。</w:t>
      </w:r>
    </w:p>
    <w:p w:rsidR="003F552D" w:rsidRPr="003F552D" w:rsidRDefault="003F552D" w:rsidP="003F552D">
      <w:pPr>
        <w:widowControl/>
        <w:shd w:val="clear" w:color="auto" w:fill="FFFFFF"/>
        <w:spacing w:after="120"/>
        <w:jc w:val="left"/>
        <w:rPr>
          <w:rFonts w:ascii="Helvetica" w:eastAsia="宋体" w:hAnsi="Helvetica" w:cs="Helvetica"/>
          <w:color w:val="333344"/>
          <w:kern w:val="0"/>
          <w:sz w:val="23"/>
          <w:szCs w:val="23"/>
        </w:rPr>
      </w:pPr>
      <w:r w:rsidRPr="003F552D">
        <w:rPr>
          <w:rFonts w:ascii="Helvetica" w:eastAsia="宋体" w:hAnsi="Helvetica" w:cs="Helvetica"/>
          <w:color w:val="333344"/>
          <w:kern w:val="0"/>
          <w:sz w:val="23"/>
          <w:szCs w:val="23"/>
        </w:rPr>
        <w:t>以下处理程序意味着如果发生错误，则将</w:t>
      </w:r>
      <w:r w:rsidRPr="003F552D">
        <w:rPr>
          <w:rFonts w:ascii="Consolas" w:eastAsia="宋体" w:hAnsi="Consolas" w:cs="Consolas"/>
          <w:color w:val="C7254E"/>
          <w:kern w:val="0"/>
          <w:sz w:val="23"/>
          <w:szCs w:val="23"/>
          <w:shd w:val="clear" w:color="auto" w:fill="F9F2F4"/>
        </w:rPr>
        <w:t>has_error</w:t>
      </w:r>
      <w:r w:rsidRPr="003F552D">
        <w:rPr>
          <w:rFonts w:ascii="Helvetica" w:eastAsia="宋体" w:hAnsi="Helvetica" w:cs="Helvetica"/>
          <w:color w:val="333344"/>
          <w:kern w:val="0"/>
          <w:sz w:val="23"/>
          <w:szCs w:val="23"/>
        </w:rPr>
        <w:t>变量的值设置为</w:t>
      </w:r>
      <w:r w:rsidRPr="003F552D">
        <w:rPr>
          <w:rFonts w:ascii="Consolas" w:eastAsia="宋体" w:hAnsi="Consolas" w:cs="Consolas"/>
          <w:color w:val="C7254E"/>
          <w:kern w:val="0"/>
          <w:sz w:val="23"/>
          <w:szCs w:val="23"/>
          <w:shd w:val="clear" w:color="auto" w:fill="F9F2F4"/>
        </w:rPr>
        <w:t>1</w:t>
      </w:r>
      <w:r w:rsidRPr="003F552D">
        <w:rPr>
          <w:rFonts w:ascii="Helvetica" w:eastAsia="宋体" w:hAnsi="Helvetica" w:cs="Helvetica"/>
          <w:color w:val="333344"/>
          <w:kern w:val="0"/>
          <w:sz w:val="23"/>
          <w:szCs w:val="23"/>
        </w:rPr>
        <w:t>并继续执行。</w:t>
      </w:r>
    </w:p>
    <w:p w:rsidR="003F552D" w:rsidRPr="003F552D" w:rsidRDefault="003F552D" w:rsidP="003F552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3F552D">
        <w:rPr>
          <w:rFonts w:ascii="Consolas" w:eastAsia="宋体" w:hAnsi="Consolas" w:cs="Consolas"/>
          <w:color w:val="0077AA"/>
          <w:kern w:val="0"/>
          <w:sz w:val="20"/>
          <w:szCs w:val="20"/>
        </w:rPr>
        <w:t>DECLARE</w:t>
      </w:r>
      <w:r w:rsidRPr="003F552D">
        <w:rPr>
          <w:rFonts w:ascii="Consolas" w:eastAsia="宋体" w:hAnsi="Consolas" w:cs="Consolas"/>
          <w:color w:val="000000"/>
          <w:kern w:val="0"/>
          <w:sz w:val="20"/>
          <w:szCs w:val="20"/>
        </w:rPr>
        <w:t xml:space="preserve"> </w:t>
      </w:r>
      <w:r w:rsidRPr="003F552D">
        <w:rPr>
          <w:rFonts w:ascii="Consolas" w:eastAsia="宋体" w:hAnsi="Consolas" w:cs="Consolas"/>
          <w:color w:val="0077AA"/>
          <w:kern w:val="0"/>
          <w:sz w:val="20"/>
          <w:szCs w:val="20"/>
        </w:rPr>
        <w:t>CONTINUE</w:t>
      </w:r>
      <w:r w:rsidRPr="003F552D">
        <w:rPr>
          <w:rFonts w:ascii="Consolas" w:eastAsia="宋体" w:hAnsi="Consolas" w:cs="Consolas"/>
          <w:color w:val="000000"/>
          <w:kern w:val="0"/>
          <w:sz w:val="20"/>
          <w:szCs w:val="20"/>
        </w:rPr>
        <w:t xml:space="preserve"> </w:t>
      </w:r>
      <w:r w:rsidRPr="003F552D">
        <w:rPr>
          <w:rFonts w:ascii="Consolas" w:eastAsia="宋体" w:hAnsi="Consolas" w:cs="Consolas"/>
          <w:color w:val="0077AA"/>
          <w:kern w:val="0"/>
          <w:sz w:val="20"/>
          <w:szCs w:val="20"/>
        </w:rPr>
        <w:t>HANDLER</w:t>
      </w:r>
      <w:r w:rsidRPr="003F552D">
        <w:rPr>
          <w:rFonts w:ascii="Consolas" w:eastAsia="宋体" w:hAnsi="Consolas" w:cs="Consolas"/>
          <w:color w:val="000000"/>
          <w:kern w:val="0"/>
          <w:sz w:val="20"/>
          <w:szCs w:val="20"/>
        </w:rPr>
        <w:t xml:space="preserve"> </w:t>
      </w:r>
      <w:r w:rsidRPr="003F552D">
        <w:rPr>
          <w:rFonts w:ascii="Consolas" w:eastAsia="宋体" w:hAnsi="Consolas" w:cs="Consolas"/>
          <w:color w:val="0077AA"/>
          <w:kern w:val="0"/>
          <w:sz w:val="20"/>
          <w:szCs w:val="20"/>
        </w:rPr>
        <w:t>FOR</w:t>
      </w:r>
      <w:r w:rsidRPr="003F552D">
        <w:rPr>
          <w:rFonts w:ascii="Consolas" w:eastAsia="宋体" w:hAnsi="Consolas" w:cs="Consolas"/>
          <w:color w:val="000000"/>
          <w:kern w:val="0"/>
          <w:sz w:val="20"/>
          <w:szCs w:val="20"/>
        </w:rPr>
        <w:t xml:space="preserve"> SQLEXCEPTION </w:t>
      </w:r>
      <w:r w:rsidRPr="003F552D">
        <w:rPr>
          <w:rFonts w:ascii="Consolas" w:eastAsia="宋体" w:hAnsi="Consolas" w:cs="Consolas"/>
          <w:color w:val="0077AA"/>
          <w:kern w:val="0"/>
          <w:sz w:val="20"/>
          <w:szCs w:val="20"/>
        </w:rPr>
        <w:t>SET</w:t>
      </w:r>
      <w:r w:rsidRPr="003F552D">
        <w:rPr>
          <w:rFonts w:ascii="Consolas" w:eastAsia="宋体" w:hAnsi="Consolas" w:cs="Consolas"/>
          <w:color w:val="000000"/>
          <w:kern w:val="0"/>
          <w:sz w:val="20"/>
          <w:szCs w:val="20"/>
        </w:rPr>
        <w:t xml:space="preserve"> has_error </w:t>
      </w:r>
      <w:r w:rsidRPr="003F552D">
        <w:rPr>
          <w:rFonts w:ascii="Consolas" w:eastAsia="宋体" w:hAnsi="Consolas" w:cs="Consolas"/>
          <w:color w:val="A67F59"/>
          <w:kern w:val="0"/>
          <w:sz w:val="20"/>
          <w:szCs w:val="20"/>
        </w:rPr>
        <w:t>=</w:t>
      </w:r>
      <w:r w:rsidRPr="003F552D">
        <w:rPr>
          <w:rFonts w:ascii="Consolas" w:eastAsia="宋体" w:hAnsi="Consolas" w:cs="Consolas"/>
          <w:color w:val="000000"/>
          <w:kern w:val="0"/>
          <w:sz w:val="20"/>
          <w:szCs w:val="20"/>
        </w:rPr>
        <w:t xml:space="preserve"> </w:t>
      </w:r>
      <w:r w:rsidRPr="003F552D">
        <w:rPr>
          <w:rFonts w:ascii="Consolas" w:eastAsia="宋体" w:hAnsi="Consolas" w:cs="Consolas"/>
          <w:color w:val="990055"/>
          <w:kern w:val="0"/>
          <w:sz w:val="20"/>
          <w:szCs w:val="20"/>
        </w:rPr>
        <w:t>1</w:t>
      </w:r>
      <w:r w:rsidRPr="003F552D">
        <w:rPr>
          <w:rFonts w:ascii="Consolas" w:eastAsia="宋体" w:hAnsi="Consolas" w:cs="Consolas"/>
          <w:color w:val="999999"/>
          <w:kern w:val="0"/>
          <w:sz w:val="20"/>
          <w:szCs w:val="20"/>
        </w:rPr>
        <w:t>;</w:t>
      </w:r>
    </w:p>
    <w:p w:rsidR="003F552D" w:rsidRPr="003F552D" w:rsidRDefault="003F552D" w:rsidP="003F552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0"/>
          <w:szCs w:val="20"/>
        </w:rPr>
      </w:pPr>
      <w:r w:rsidRPr="003F552D">
        <w:rPr>
          <w:rFonts w:ascii="Consolas" w:eastAsia="宋体" w:hAnsi="Consolas" w:cs="Consolas"/>
          <w:color w:val="BBBBBB"/>
          <w:kern w:val="0"/>
          <w:sz w:val="16"/>
          <w:szCs w:val="16"/>
        </w:rPr>
        <w:t>SQL</w:t>
      </w:r>
    </w:p>
    <w:p w:rsidR="003F552D" w:rsidRPr="003F552D" w:rsidRDefault="003F552D" w:rsidP="003F552D">
      <w:pPr>
        <w:widowControl/>
        <w:shd w:val="clear" w:color="auto" w:fill="FFFFFF"/>
        <w:spacing w:after="120"/>
        <w:jc w:val="left"/>
        <w:rPr>
          <w:rFonts w:ascii="Helvetica" w:eastAsia="宋体" w:hAnsi="Helvetica" w:cs="Helvetica"/>
          <w:color w:val="333344"/>
          <w:kern w:val="0"/>
          <w:sz w:val="23"/>
          <w:szCs w:val="23"/>
        </w:rPr>
      </w:pPr>
      <w:r w:rsidRPr="003F552D">
        <w:rPr>
          <w:rFonts w:ascii="Helvetica" w:eastAsia="宋体" w:hAnsi="Helvetica" w:cs="Helvetica"/>
          <w:color w:val="333344"/>
          <w:kern w:val="0"/>
          <w:sz w:val="23"/>
          <w:szCs w:val="23"/>
        </w:rPr>
        <w:t>以下是另一个处理程序，如果发生错误，</w:t>
      </w:r>
      <w:proofErr w:type="gramStart"/>
      <w:r w:rsidRPr="003F552D">
        <w:rPr>
          <w:rFonts w:ascii="Helvetica" w:eastAsia="宋体" w:hAnsi="Helvetica" w:cs="Helvetica"/>
          <w:color w:val="333344"/>
          <w:kern w:val="0"/>
          <w:sz w:val="23"/>
          <w:szCs w:val="23"/>
        </w:rPr>
        <w:t>回滚上</w:t>
      </w:r>
      <w:proofErr w:type="gramEnd"/>
      <w:r w:rsidRPr="003F552D">
        <w:rPr>
          <w:rFonts w:ascii="Helvetica" w:eastAsia="宋体" w:hAnsi="Helvetica" w:cs="Helvetica"/>
          <w:color w:val="333344"/>
          <w:kern w:val="0"/>
          <w:sz w:val="23"/>
          <w:szCs w:val="23"/>
        </w:rPr>
        <w:t>一个操作，发出错误消息，并退出当前代码块。</w:t>
      </w:r>
      <w:r w:rsidRPr="003F552D">
        <w:rPr>
          <w:rFonts w:ascii="Helvetica" w:eastAsia="宋体" w:hAnsi="Helvetica" w:cs="Helvetica"/>
          <w:color w:val="333344"/>
          <w:kern w:val="0"/>
          <w:sz w:val="23"/>
          <w:szCs w:val="23"/>
        </w:rPr>
        <w:t xml:space="preserve"> </w:t>
      </w:r>
      <w:r w:rsidRPr="003F552D">
        <w:rPr>
          <w:rFonts w:ascii="Helvetica" w:eastAsia="宋体" w:hAnsi="Helvetica" w:cs="Helvetica"/>
          <w:color w:val="333344"/>
          <w:kern w:val="0"/>
          <w:sz w:val="23"/>
          <w:szCs w:val="23"/>
        </w:rPr>
        <w:t>如果在存储过程的</w:t>
      </w:r>
      <w:r w:rsidRPr="003F552D">
        <w:rPr>
          <w:rFonts w:ascii="Consolas" w:eastAsia="宋体" w:hAnsi="Consolas" w:cs="Consolas"/>
          <w:color w:val="C7254E"/>
          <w:kern w:val="0"/>
          <w:sz w:val="23"/>
          <w:szCs w:val="23"/>
          <w:shd w:val="clear" w:color="auto" w:fill="F9F2F4"/>
        </w:rPr>
        <w:t>BEGIN END</w:t>
      </w:r>
      <w:r w:rsidRPr="003F552D">
        <w:rPr>
          <w:rFonts w:ascii="Helvetica" w:eastAsia="宋体" w:hAnsi="Helvetica" w:cs="Helvetica"/>
          <w:color w:val="333344"/>
          <w:kern w:val="0"/>
          <w:sz w:val="23"/>
          <w:szCs w:val="23"/>
        </w:rPr>
        <w:t>块中声明它，则会立即终止存储过程。</w:t>
      </w:r>
    </w:p>
    <w:p w:rsidR="003F552D" w:rsidRPr="003F552D" w:rsidRDefault="003F552D" w:rsidP="003F552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3F552D">
        <w:rPr>
          <w:rFonts w:ascii="Consolas" w:eastAsia="宋体" w:hAnsi="Consolas" w:cs="Consolas"/>
          <w:color w:val="0077AA"/>
          <w:kern w:val="0"/>
          <w:sz w:val="20"/>
          <w:szCs w:val="20"/>
        </w:rPr>
        <w:t>DECLARE</w:t>
      </w:r>
      <w:r w:rsidRPr="003F552D">
        <w:rPr>
          <w:rFonts w:ascii="Consolas" w:eastAsia="宋体" w:hAnsi="Consolas" w:cs="Consolas"/>
          <w:color w:val="000000"/>
          <w:kern w:val="0"/>
          <w:sz w:val="20"/>
          <w:szCs w:val="20"/>
        </w:rPr>
        <w:t xml:space="preserve"> </w:t>
      </w:r>
      <w:r w:rsidRPr="003F552D">
        <w:rPr>
          <w:rFonts w:ascii="Consolas" w:eastAsia="宋体" w:hAnsi="Consolas" w:cs="Consolas"/>
          <w:color w:val="0077AA"/>
          <w:kern w:val="0"/>
          <w:sz w:val="20"/>
          <w:szCs w:val="20"/>
        </w:rPr>
        <w:t>EXIT</w:t>
      </w:r>
      <w:r w:rsidRPr="003F552D">
        <w:rPr>
          <w:rFonts w:ascii="Consolas" w:eastAsia="宋体" w:hAnsi="Consolas" w:cs="Consolas"/>
          <w:color w:val="000000"/>
          <w:kern w:val="0"/>
          <w:sz w:val="20"/>
          <w:szCs w:val="20"/>
        </w:rPr>
        <w:t xml:space="preserve"> </w:t>
      </w:r>
      <w:r w:rsidRPr="003F552D">
        <w:rPr>
          <w:rFonts w:ascii="Consolas" w:eastAsia="宋体" w:hAnsi="Consolas" w:cs="Consolas"/>
          <w:color w:val="0077AA"/>
          <w:kern w:val="0"/>
          <w:sz w:val="20"/>
          <w:szCs w:val="20"/>
        </w:rPr>
        <w:t>HANDLER</w:t>
      </w:r>
      <w:r w:rsidRPr="003F552D">
        <w:rPr>
          <w:rFonts w:ascii="Consolas" w:eastAsia="宋体" w:hAnsi="Consolas" w:cs="Consolas"/>
          <w:color w:val="000000"/>
          <w:kern w:val="0"/>
          <w:sz w:val="20"/>
          <w:szCs w:val="20"/>
        </w:rPr>
        <w:t xml:space="preserve"> </w:t>
      </w:r>
      <w:r w:rsidRPr="003F552D">
        <w:rPr>
          <w:rFonts w:ascii="Consolas" w:eastAsia="宋体" w:hAnsi="Consolas" w:cs="Consolas"/>
          <w:color w:val="0077AA"/>
          <w:kern w:val="0"/>
          <w:sz w:val="20"/>
          <w:szCs w:val="20"/>
        </w:rPr>
        <w:t>FOR</w:t>
      </w:r>
      <w:r w:rsidRPr="003F552D">
        <w:rPr>
          <w:rFonts w:ascii="Consolas" w:eastAsia="宋体" w:hAnsi="Consolas" w:cs="Consolas"/>
          <w:color w:val="000000"/>
          <w:kern w:val="0"/>
          <w:sz w:val="20"/>
          <w:szCs w:val="20"/>
        </w:rPr>
        <w:t xml:space="preserve"> SQLEXCEPTION</w:t>
      </w:r>
    </w:p>
    <w:p w:rsidR="003F552D" w:rsidRPr="003F552D" w:rsidRDefault="003F552D" w:rsidP="003F552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3F552D">
        <w:rPr>
          <w:rFonts w:ascii="Consolas" w:eastAsia="宋体" w:hAnsi="Consolas" w:cs="Consolas"/>
          <w:color w:val="0077AA"/>
          <w:kern w:val="0"/>
          <w:sz w:val="20"/>
          <w:szCs w:val="20"/>
        </w:rPr>
        <w:lastRenderedPageBreak/>
        <w:t>BEGIN</w:t>
      </w:r>
    </w:p>
    <w:p w:rsidR="003F552D" w:rsidRPr="003F552D" w:rsidRDefault="003F552D" w:rsidP="003F552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3F552D">
        <w:rPr>
          <w:rFonts w:ascii="Consolas" w:eastAsia="宋体" w:hAnsi="Consolas" w:cs="Consolas"/>
          <w:color w:val="0077AA"/>
          <w:kern w:val="0"/>
          <w:sz w:val="20"/>
          <w:szCs w:val="20"/>
        </w:rPr>
        <w:t>ROLLBACK</w:t>
      </w:r>
      <w:r w:rsidRPr="003F552D">
        <w:rPr>
          <w:rFonts w:ascii="Consolas" w:eastAsia="宋体" w:hAnsi="Consolas" w:cs="Consolas"/>
          <w:color w:val="999999"/>
          <w:kern w:val="0"/>
          <w:sz w:val="20"/>
          <w:szCs w:val="20"/>
        </w:rPr>
        <w:t>;</w:t>
      </w:r>
    </w:p>
    <w:p w:rsidR="003F552D" w:rsidRPr="003F552D" w:rsidRDefault="003F552D" w:rsidP="003F552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3F552D">
        <w:rPr>
          <w:rFonts w:ascii="Consolas" w:eastAsia="宋体" w:hAnsi="Consolas" w:cs="Consolas"/>
          <w:color w:val="0077AA"/>
          <w:kern w:val="0"/>
          <w:sz w:val="20"/>
          <w:szCs w:val="20"/>
        </w:rPr>
        <w:t>SELECT</w:t>
      </w:r>
      <w:r w:rsidRPr="003F552D">
        <w:rPr>
          <w:rFonts w:ascii="Consolas" w:eastAsia="宋体" w:hAnsi="Consolas" w:cs="Consolas"/>
          <w:color w:val="000000"/>
          <w:kern w:val="0"/>
          <w:sz w:val="20"/>
          <w:szCs w:val="20"/>
        </w:rPr>
        <w:t xml:space="preserve"> </w:t>
      </w:r>
      <w:r w:rsidRPr="003F552D">
        <w:rPr>
          <w:rFonts w:ascii="Consolas" w:eastAsia="宋体" w:hAnsi="Consolas" w:cs="Consolas"/>
          <w:color w:val="669900"/>
          <w:kern w:val="0"/>
          <w:sz w:val="20"/>
          <w:szCs w:val="20"/>
        </w:rPr>
        <w:t>'An error has occurred, operation rollbacked and the stored procedure was terminated'</w:t>
      </w:r>
      <w:r w:rsidRPr="003F552D">
        <w:rPr>
          <w:rFonts w:ascii="Consolas" w:eastAsia="宋体" w:hAnsi="Consolas" w:cs="Consolas"/>
          <w:color w:val="999999"/>
          <w:kern w:val="0"/>
          <w:sz w:val="20"/>
          <w:szCs w:val="20"/>
        </w:rPr>
        <w:t>;</w:t>
      </w:r>
    </w:p>
    <w:p w:rsidR="003F552D" w:rsidRPr="003F552D" w:rsidRDefault="003F552D" w:rsidP="003F552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3F552D">
        <w:rPr>
          <w:rFonts w:ascii="Consolas" w:eastAsia="宋体" w:hAnsi="Consolas" w:cs="Consolas"/>
          <w:color w:val="0077AA"/>
          <w:kern w:val="0"/>
          <w:sz w:val="20"/>
          <w:szCs w:val="20"/>
        </w:rPr>
        <w:t>END</w:t>
      </w:r>
      <w:r w:rsidRPr="003F552D">
        <w:rPr>
          <w:rFonts w:ascii="Consolas" w:eastAsia="宋体" w:hAnsi="Consolas" w:cs="Consolas"/>
          <w:color w:val="999999"/>
          <w:kern w:val="0"/>
          <w:sz w:val="20"/>
          <w:szCs w:val="20"/>
        </w:rPr>
        <w:t>;</w:t>
      </w:r>
    </w:p>
    <w:p w:rsidR="003F552D" w:rsidRPr="003F552D" w:rsidRDefault="003F552D" w:rsidP="003F552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0"/>
          <w:szCs w:val="20"/>
        </w:rPr>
      </w:pPr>
      <w:r w:rsidRPr="003F552D">
        <w:rPr>
          <w:rFonts w:ascii="Consolas" w:eastAsia="宋体" w:hAnsi="Consolas" w:cs="Consolas"/>
          <w:color w:val="BBBBBB"/>
          <w:kern w:val="0"/>
          <w:sz w:val="16"/>
          <w:szCs w:val="16"/>
        </w:rPr>
        <w:t>SQL</w:t>
      </w:r>
    </w:p>
    <w:p w:rsidR="003F552D" w:rsidRPr="003F552D" w:rsidRDefault="003F552D" w:rsidP="003F552D">
      <w:pPr>
        <w:widowControl/>
        <w:shd w:val="clear" w:color="auto" w:fill="FFFFFF"/>
        <w:spacing w:after="120"/>
        <w:jc w:val="left"/>
        <w:rPr>
          <w:rFonts w:ascii="Helvetica" w:eastAsia="宋体" w:hAnsi="Helvetica" w:cs="Helvetica"/>
          <w:color w:val="333344"/>
          <w:kern w:val="0"/>
          <w:sz w:val="23"/>
          <w:szCs w:val="23"/>
        </w:rPr>
      </w:pPr>
      <w:r w:rsidRPr="003F552D">
        <w:rPr>
          <w:rFonts w:ascii="Helvetica" w:eastAsia="宋体" w:hAnsi="Helvetica" w:cs="Helvetica"/>
          <w:color w:val="333344"/>
          <w:kern w:val="0"/>
          <w:sz w:val="23"/>
          <w:szCs w:val="23"/>
        </w:rPr>
        <w:t>以下处理程序如果没有更多的行要提取，在</w:t>
      </w:r>
      <w:hyperlink r:id="rId96" w:tgtFrame="_blank" w:tooltip="光标" w:history="1">
        <w:r w:rsidRPr="008E0109">
          <w:rPr>
            <w:rFonts w:ascii="Helvetica" w:eastAsia="宋体" w:hAnsi="Helvetica" w:cs="Helvetica"/>
            <w:color w:val="333344"/>
            <w:kern w:val="0"/>
            <w:sz w:val="23"/>
            <w:szCs w:val="23"/>
          </w:rPr>
          <w:t>光标</w:t>
        </w:r>
      </w:hyperlink>
      <w:r w:rsidRPr="003F552D">
        <w:rPr>
          <w:rFonts w:ascii="Helvetica" w:eastAsia="宋体" w:hAnsi="Helvetica" w:cs="Helvetica"/>
          <w:color w:val="333344"/>
          <w:kern w:val="0"/>
          <w:sz w:val="23"/>
          <w:szCs w:val="23"/>
        </w:rPr>
        <w:t>或</w:t>
      </w:r>
      <w:hyperlink r:id="rId97" w:tgtFrame="_blank" w:tooltip="SELECT INTO" w:history="1">
        <w:r w:rsidRPr="008E0109">
          <w:rPr>
            <w:rFonts w:ascii="Helvetica" w:eastAsia="宋体" w:hAnsi="Helvetica" w:cs="Helvetica"/>
            <w:color w:val="333344"/>
            <w:kern w:val="0"/>
            <w:sz w:val="23"/>
            <w:szCs w:val="23"/>
          </w:rPr>
          <w:t>SELECT INTO</w:t>
        </w:r>
      </w:hyperlink>
      <w:r w:rsidRPr="003F552D">
        <w:rPr>
          <w:rFonts w:ascii="Helvetica" w:eastAsia="宋体" w:hAnsi="Helvetica" w:cs="Helvetica"/>
          <w:color w:val="333344"/>
          <w:kern w:val="0"/>
          <w:sz w:val="23"/>
          <w:szCs w:val="23"/>
        </w:rPr>
        <w:t>语句的情况下，将</w:t>
      </w:r>
      <w:r w:rsidRPr="003F552D">
        <w:rPr>
          <w:rFonts w:ascii="Consolas" w:eastAsia="宋体" w:hAnsi="Consolas" w:cs="Consolas"/>
          <w:color w:val="C7254E"/>
          <w:kern w:val="0"/>
          <w:sz w:val="23"/>
          <w:szCs w:val="23"/>
          <w:shd w:val="clear" w:color="auto" w:fill="F9F2F4"/>
        </w:rPr>
        <w:t>no_row_found</w:t>
      </w:r>
      <w:r w:rsidRPr="003F552D">
        <w:rPr>
          <w:rFonts w:ascii="Helvetica" w:eastAsia="宋体" w:hAnsi="Helvetica" w:cs="Helvetica"/>
          <w:color w:val="333344"/>
          <w:kern w:val="0"/>
          <w:sz w:val="23"/>
          <w:szCs w:val="23"/>
        </w:rPr>
        <w:t>变量的值设置为</w:t>
      </w:r>
      <w:r w:rsidRPr="003F552D">
        <w:rPr>
          <w:rFonts w:ascii="Consolas" w:eastAsia="宋体" w:hAnsi="Consolas" w:cs="Consolas"/>
          <w:color w:val="C7254E"/>
          <w:kern w:val="0"/>
          <w:sz w:val="23"/>
          <w:szCs w:val="23"/>
          <w:shd w:val="clear" w:color="auto" w:fill="F9F2F4"/>
        </w:rPr>
        <w:t>1</w:t>
      </w:r>
      <w:r w:rsidRPr="003F552D">
        <w:rPr>
          <w:rFonts w:ascii="Helvetica" w:eastAsia="宋体" w:hAnsi="Helvetica" w:cs="Helvetica"/>
          <w:color w:val="333344"/>
          <w:kern w:val="0"/>
          <w:sz w:val="23"/>
          <w:szCs w:val="23"/>
        </w:rPr>
        <w:t>并继续执行。</w:t>
      </w:r>
    </w:p>
    <w:p w:rsidR="003F552D" w:rsidRPr="003F552D" w:rsidRDefault="003F552D" w:rsidP="003F552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3F552D">
        <w:rPr>
          <w:rFonts w:ascii="Consolas" w:eastAsia="宋体" w:hAnsi="Consolas" w:cs="Consolas"/>
          <w:color w:val="0077AA"/>
          <w:kern w:val="0"/>
          <w:sz w:val="20"/>
          <w:szCs w:val="20"/>
        </w:rPr>
        <w:t>DECLARE</w:t>
      </w:r>
      <w:r w:rsidRPr="003F552D">
        <w:rPr>
          <w:rFonts w:ascii="Consolas" w:eastAsia="宋体" w:hAnsi="Consolas" w:cs="Consolas"/>
          <w:color w:val="000000"/>
          <w:kern w:val="0"/>
          <w:sz w:val="20"/>
          <w:szCs w:val="20"/>
        </w:rPr>
        <w:t xml:space="preserve"> </w:t>
      </w:r>
      <w:r w:rsidRPr="003F552D">
        <w:rPr>
          <w:rFonts w:ascii="Consolas" w:eastAsia="宋体" w:hAnsi="Consolas" w:cs="Consolas"/>
          <w:color w:val="0077AA"/>
          <w:kern w:val="0"/>
          <w:sz w:val="20"/>
          <w:szCs w:val="20"/>
        </w:rPr>
        <w:t>CONTINUE</w:t>
      </w:r>
      <w:r w:rsidRPr="003F552D">
        <w:rPr>
          <w:rFonts w:ascii="Consolas" w:eastAsia="宋体" w:hAnsi="Consolas" w:cs="Consolas"/>
          <w:color w:val="000000"/>
          <w:kern w:val="0"/>
          <w:sz w:val="20"/>
          <w:szCs w:val="20"/>
        </w:rPr>
        <w:t xml:space="preserve"> </w:t>
      </w:r>
      <w:r w:rsidRPr="003F552D">
        <w:rPr>
          <w:rFonts w:ascii="Consolas" w:eastAsia="宋体" w:hAnsi="Consolas" w:cs="Consolas"/>
          <w:color w:val="0077AA"/>
          <w:kern w:val="0"/>
          <w:sz w:val="20"/>
          <w:szCs w:val="20"/>
        </w:rPr>
        <w:t>HANDLER</w:t>
      </w:r>
      <w:r w:rsidRPr="003F552D">
        <w:rPr>
          <w:rFonts w:ascii="Consolas" w:eastAsia="宋体" w:hAnsi="Consolas" w:cs="Consolas"/>
          <w:color w:val="000000"/>
          <w:kern w:val="0"/>
          <w:sz w:val="20"/>
          <w:szCs w:val="20"/>
        </w:rPr>
        <w:t xml:space="preserve"> </w:t>
      </w:r>
      <w:r w:rsidRPr="003F552D">
        <w:rPr>
          <w:rFonts w:ascii="Consolas" w:eastAsia="宋体" w:hAnsi="Consolas" w:cs="Consolas"/>
          <w:color w:val="0077AA"/>
          <w:kern w:val="0"/>
          <w:sz w:val="20"/>
          <w:szCs w:val="20"/>
        </w:rPr>
        <w:t>FOR</w:t>
      </w:r>
      <w:r w:rsidRPr="003F552D">
        <w:rPr>
          <w:rFonts w:ascii="Consolas" w:eastAsia="宋体" w:hAnsi="Consolas" w:cs="Consolas"/>
          <w:color w:val="000000"/>
          <w:kern w:val="0"/>
          <w:sz w:val="20"/>
          <w:szCs w:val="20"/>
        </w:rPr>
        <w:t xml:space="preserve"> </w:t>
      </w:r>
      <w:r w:rsidRPr="003F552D">
        <w:rPr>
          <w:rFonts w:ascii="Consolas" w:eastAsia="宋体" w:hAnsi="Consolas" w:cs="Consolas"/>
          <w:color w:val="A67F59"/>
          <w:kern w:val="0"/>
          <w:sz w:val="20"/>
          <w:szCs w:val="20"/>
        </w:rPr>
        <w:t>NOT</w:t>
      </w:r>
      <w:r w:rsidRPr="003F552D">
        <w:rPr>
          <w:rFonts w:ascii="Consolas" w:eastAsia="宋体" w:hAnsi="Consolas" w:cs="Consolas"/>
          <w:color w:val="000000"/>
          <w:kern w:val="0"/>
          <w:sz w:val="20"/>
          <w:szCs w:val="20"/>
        </w:rPr>
        <w:t xml:space="preserve"> FOUND </w:t>
      </w:r>
      <w:r w:rsidRPr="003F552D">
        <w:rPr>
          <w:rFonts w:ascii="Consolas" w:eastAsia="宋体" w:hAnsi="Consolas" w:cs="Consolas"/>
          <w:color w:val="0077AA"/>
          <w:kern w:val="0"/>
          <w:sz w:val="20"/>
          <w:szCs w:val="20"/>
        </w:rPr>
        <w:t>SET</w:t>
      </w:r>
      <w:r w:rsidRPr="003F552D">
        <w:rPr>
          <w:rFonts w:ascii="Consolas" w:eastAsia="宋体" w:hAnsi="Consolas" w:cs="Consolas"/>
          <w:color w:val="000000"/>
          <w:kern w:val="0"/>
          <w:sz w:val="20"/>
          <w:szCs w:val="20"/>
        </w:rPr>
        <w:t xml:space="preserve"> no_row_found </w:t>
      </w:r>
      <w:r w:rsidRPr="003F552D">
        <w:rPr>
          <w:rFonts w:ascii="Consolas" w:eastAsia="宋体" w:hAnsi="Consolas" w:cs="Consolas"/>
          <w:color w:val="A67F59"/>
          <w:kern w:val="0"/>
          <w:sz w:val="20"/>
          <w:szCs w:val="20"/>
        </w:rPr>
        <w:t>=</w:t>
      </w:r>
      <w:r w:rsidRPr="003F552D">
        <w:rPr>
          <w:rFonts w:ascii="Consolas" w:eastAsia="宋体" w:hAnsi="Consolas" w:cs="Consolas"/>
          <w:color w:val="000000"/>
          <w:kern w:val="0"/>
          <w:sz w:val="20"/>
          <w:szCs w:val="20"/>
        </w:rPr>
        <w:t xml:space="preserve"> </w:t>
      </w:r>
      <w:r w:rsidRPr="003F552D">
        <w:rPr>
          <w:rFonts w:ascii="Consolas" w:eastAsia="宋体" w:hAnsi="Consolas" w:cs="Consolas"/>
          <w:color w:val="990055"/>
          <w:kern w:val="0"/>
          <w:sz w:val="20"/>
          <w:szCs w:val="20"/>
        </w:rPr>
        <w:t>1</w:t>
      </w:r>
      <w:r w:rsidRPr="003F552D">
        <w:rPr>
          <w:rFonts w:ascii="Consolas" w:eastAsia="宋体" w:hAnsi="Consolas" w:cs="Consolas"/>
          <w:color w:val="999999"/>
          <w:kern w:val="0"/>
          <w:sz w:val="20"/>
          <w:szCs w:val="20"/>
        </w:rPr>
        <w:t>;</w:t>
      </w:r>
    </w:p>
    <w:p w:rsidR="003F552D" w:rsidRPr="003F552D" w:rsidRDefault="003F552D" w:rsidP="003F552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0"/>
          <w:szCs w:val="20"/>
        </w:rPr>
      </w:pPr>
      <w:r w:rsidRPr="003F552D">
        <w:rPr>
          <w:rFonts w:ascii="Consolas" w:eastAsia="宋体" w:hAnsi="Consolas" w:cs="Consolas"/>
          <w:color w:val="BBBBBB"/>
          <w:kern w:val="0"/>
          <w:sz w:val="16"/>
          <w:szCs w:val="16"/>
        </w:rPr>
        <w:t>SQL</w:t>
      </w:r>
    </w:p>
    <w:p w:rsidR="003F552D" w:rsidRPr="003F552D" w:rsidRDefault="003F552D" w:rsidP="003F552D">
      <w:pPr>
        <w:widowControl/>
        <w:shd w:val="clear" w:color="auto" w:fill="FFFFFF"/>
        <w:spacing w:after="120"/>
        <w:jc w:val="left"/>
        <w:rPr>
          <w:rFonts w:ascii="Helvetica" w:eastAsia="宋体" w:hAnsi="Helvetica" w:cs="Helvetica"/>
          <w:color w:val="333344"/>
          <w:kern w:val="0"/>
          <w:sz w:val="23"/>
          <w:szCs w:val="23"/>
        </w:rPr>
      </w:pPr>
      <w:r w:rsidRPr="003F552D">
        <w:rPr>
          <w:rFonts w:ascii="Helvetica" w:eastAsia="宋体" w:hAnsi="Helvetica" w:cs="Helvetica"/>
          <w:color w:val="333344"/>
          <w:kern w:val="0"/>
          <w:sz w:val="23"/>
          <w:szCs w:val="23"/>
        </w:rPr>
        <w:t>以下处理程序如果发生重复的键错误，则会发出</w:t>
      </w:r>
      <w:r w:rsidRPr="003F552D">
        <w:rPr>
          <w:rFonts w:ascii="Helvetica" w:eastAsia="宋体" w:hAnsi="Helvetica" w:cs="Helvetica"/>
          <w:color w:val="333344"/>
          <w:kern w:val="0"/>
          <w:sz w:val="23"/>
          <w:szCs w:val="23"/>
        </w:rPr>
        <w:t>MySQL</w:t>
      </w:r>
      <w:r w:rsidRPr="003F552D">
        <w:rPr>
          <w:rFonts w:ascii="Helvetica" w:eastAsia="宋体" w:hAnsi="Helvetica" w:cs="Helvetica"/>
          <w:color w:val="333344"/>
          <w:kern w:val="0"/>
          <w:sz w:val="23"/>
          <w:szCs w:val="23"/>
        </w:rPr>
        <w:t>错误</w:t>
      </w:r>
      <w:r w:rsidRPr="003F552D">
        <w:rPr>
          <w:rFonts w:ascii="Consolas" w:eastAsia="宋体" w:hAnsi="Consolas" w:cs="Consolas"/>
          <w:color w:val="C7254E"/>
          <w:kern w:val="0"/>
          <w:sz w:val="23"/>
          <w:szCs w:val="23"/>
          <w:shd w:val="clear" w:color="auto" w:fill="F9F2F4"/>
        </w:rPr>
        <w:t>1062</w:t>
      </w:r>
      <w:r w:rsidRPr="003F552D">
        <w:rPr>
          <w:rFonts w:ascii="Helvetica" w:eastAsia="宋体" w:hAnsi="Helvetica" w:cs="Helvetica"/>
          <w:color w:val="333344"/>
          <w:kern w:val="0"/>
          <w:sz w:val="23"/>
          <w:szCs w:val="23"/>
        </w:rPr>
        <w:t>。</w:t>
      </w:r>
      <w:r w:rsidRPr="003F552D">
        <w:rPr>
          <w:rFonts w:ascii="Helvetica" w:eastAsia="宋体" w:hAnsi="Helvetica" w:cs="Helvetica"/>
          <w:color w:val="333344"/>
          <w:kern w:val="0"/>
          <w:sz w:val="23"/>
          <w:szCs w:val="23"/>
        </w:rPr>
        <w:t xml:space="preserve"> </w:t>
      </w:r>
      <w:r w:rsidRPr="003F552D">
        <w:rPr>
          <w:rFonts w:ascii="Helvetica" w:eastAsia="宋体" w:hAnsi="Helvetica" w:cs="Helvetica"/>
          <w:color w:val="333344"/>
          <w:kern w:val="0"/>
          <w:sz w:val="23"/>
          <w:szCs w:val="23"/>
        </w:rPr>
        <w:t>它发出错误消息并继续执行。</w:t>
      </w:r>
    </w:p>
    <w:p w:rsidR="003F552D" w:rsidRPr="003F552D" w:rsidRDefault="003F552D" w:rsidP="003F552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3F552D">
        <w:rPr>
          <w:rFonts w:ascii="Consolas" w:eastAsia="宋体" w:hAnsi="Consolas" w:cs="Consolas"/>
          <w:color w:val="0077AA"/>
          <w:kern w:val="0"/>
          <w:sz w:val="20"/>
          <w:szCs w:val="20"/>
        </w:rPr>
        <w:t>DECLARE</w:t>
      </w:r>
      <w:r w:rsidRPr="003F552D">
        <w:rPr>
          <w:rFonts w:ascii="Consolas" w:eastAsia="宋体" w:hAnsi="Consolas" w:cs="Consolas"/>
          <w:color w:val="000000"/>
          <w:kern w:val="0"/>
          <w:sz w:val="20"/>
          <w:szCs w:val="20"/>
        </w:rPr>
        <w:t xml:space="preserve"> </w:t>
      </w:r>
      <w:r w:rsidRPr="003F552D">
        <w:rPr>
          <w:rFonts w:ascii="Consolas" w:eastAsia="宋体" w:hAnsi="Consolas" w:cs="Consolas"/>
          <w:color w:val="0077AA"/>
          <w:kern w:val="0"/>
          <w:sz w:val="20"/>
          <w:szCs w:val="20"/>
        </w:rPr>
        <w:t>CONTINUE</w:t>
      </w:r>
      <w:r w:rsidRPr="003F552D">
        <w:rPr>
          <w:rFonts w:ascii="Consolas" w:eastAsia="宋体" w:hAnsi="Consolas" w:cs="Consolas"/>
          <w:color w:val="000000"/>
          <w:kern w:val="0"/>
          <w:sz w:val="20"/>
          <w:szCs w:val="20"/>
        </w:rPr>
        <w:t xml:space="preserve"> </w:t>
      </w:r>
      <w:r w:rsidRPr="003F552D">
        <w:rPr>
          <w:rFonts w:ascii="Consolas" w:eastAsia="宋体" w:hAnsi="Consolas" w:cs="Consolas"/>
          <w:color w:val="0077AA"/>
          <w:kern w:val="0"/>
          <w:sz w:val="20"/>
          <w:szCs w:val="20"/>
        </w:rPr>
        <w:t>HANDLER</w:t>
      </w:r>
      <w:r w:rsidRPr="003F552D">
        <w:rPr>
          <w:rFonts w:ascii="Consolas" w:eastAsia="宋体" w:hAnsi="Consolas" w:cs="Consolas"/>
          <w:color w:val="000000"/>
          <w:kern w:val="0"/>
          <w:sz w:val="20"/>
          <w:szCs w:val="20"/>
        </w:rPr>
        <w:t xml:space="preserve"> </w:t>
      </w:r>
      <w:r w:rsidRPr="003F552D">
        <w:rPr>
          <w:rFonts w:ascii="Consolas" w:eastAsia="宋体" w:hAnsi="Consolas" w:cs="Consolas"/>
          <w:color w:val="0077AA"/>
          <w:kern w:val="0"/>
          <w:sz w:val="20"/>
          <w:szCs w:val="20"/>
        </w:rPr>
        <w:t>FOR</w:t>
      </w:r>
      <w:r w:rsidRPr="003F552D">
        <w:rPr>
          <w:rFonts w:ascii="Consolas" w:eastAsia="宋体" w:hAnsi="Consolas" w:cs="Consolas"/>
          <w:color w:val="000000"/>
          <w:kern w:val="0"/>
          <w:sz w:val="20"/>
          <w:szCs w:val="20"/>
        </w:rPr>
        <w:t xml:space="preserve"> </w:t>
      </w:r>
      <w:r w:rsidRPr="003F552D">
        <w:rPr>
          <w:rFonts w:ascii="Consolas" w:eastAsia="宋体" w:hAnsi="Consolas" w:cs="Consolas"/>
          <w:color w:val="990055"/>
          <w:kern w:val="0"/>
          <w:sz w:val="20"/>
          <w:szCs w:val="20"/>
        </w:rPr>
        <w:t>1062</w:t>
      </w:r>
    </w:p>
    <w:p w:rsidR="003F552D" w:rsidRPr="003F552D" w:rsidRDefault="003F552D" w:rsidP="003F552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0"/>
          <w:szCs w:val="20"/>
        </w:rPr>
      </w:pPr>
      <w:r w:rsidRPr="003F552D">
        <w:rPr>
          <w:rFonts w:ascii="Consolas" w:eastAsia="宋体" w:hAnsi="Consolas" w:cs="Consolas"/>
          <w:color w:val="0077AA"/>
          <w:kern w:val="0"/>
          <w:sz w:val="20"/>
          <w:szCs w:val="20"/>
        </w:rPr>
        <w:t>SELECT</w:t>
      </w:r>
      <w:r w:rsidRPr="003F552D">
        <w:rPr>
          <w:rFonts w:ascii="Consolas" w:eastAsia="宋体" w:hAnsi="Consolas" w:cs="Consolas"/>
          <w:color w:val="000000"/>
          <w:kern w:val="0"/>
          <w:sz w:val="20"/>
          <w:szCs w:val="20"/>
        </w:rPr>
        <w:t xml:space="preserve"> </w:t>
      </w:r>
      <w:r w:rsidRPr="003F552D">
        <w:rPr>
          <w:rFonts w:ascii="Consolas" w:eastAsia="宋体" w:hAnsi="Consolas" w:cs="Consolas"/>
          <w:color w:val="669900"/>
          <w:kern w:val="0"/>
          <w:sz w:val="20"/>
          <w:szCs w:val="20"/>
        </w:rPr>
        <w:t>'Error, duplicate key occurred'</w:t>
      </w:r>
      <w:r w:rsidRPr="003F552D">
        <w:rPr>
          <w:rFonts w:ascii="Consolas" w:eastAsia="宋体" w:hAnsi="Consolas" w:cs="Consolas"/>
          <w:color w:val="999999"/>
          <w:kern w:val="0"/>
          <w:sz w:val="20"/>
          <w:szCs w:val="20"/>
        </w:rPr>
        <w:t>;</w:t>
      </w:r>
    </w:p>
    <w:p w:rsidR="003F552D" w:rsidRDefault="003F552D" w:rsidP="003F552D">
      <w:pPr>
        <w:rPr>
          <w:rFonts w:hint="eastAsia"/>
        </w:rPr>
      </w:pPr>
    </w:p>
    <w:p w:rsidR="008E0109" w:rsidRDefault="008E0109" w:rsidP="008E0109">
      <w:pPr>
        <w:pStyle w:val="3"/>
        <w:rPr>
          <w:rFonts w:hint="eastAsia"/>
        </w:rPr>
      </w:pPr>
      <w:r w:rsidRPr="008E0109">
        <w:rPr>
          <w:rFonts w:hint="eastAsia"/>
        </w:rPr>
        <w:t>存储过程中的</w:t>
      </w:r>
      <w:r w:rsidRPr="008E0109">
        <w:rPr>
          <w:rFonts w:hint="eastAsia"/>
        </w:rPr>
        <w:t>MySQL</w:t>
      </w:r>
      <w:r w:rsidRPr="008E0109">
        <w:rPr>
          <w:rFonts w:hint="eastAsia"/>
        </w:rPr>
        <w:t>处理程序示例</w:t>
      </w:r>
    </w:p>
    <w:p w:rsidR="008E0109" w:rsidRPr="008E0109" w:rsidRDefault="008E0109" w:rsidP="008E0109">
      <w:pPr>
        <w:widowControl/>
        <w:shd w:val="clear" w:color="auto" w:fill="FFFFFF"/>
        <w:spacing w:after="120"/>
        <w:jc w:val="left"/>
        <w:rPr>
          <w:rFonts w:ascii="Helvetica" w:eastAsia="宋体" w:hAnsi="Helvetica" w:cs="Helvetica"/>
          <w:color w:val="333344"/>
          <w:kern w:val="0"/>
          <w:sz w:val="23"/>
          <w:szCs w:val="23"/>
        </w:rPr>
      </w:pPr>
      <w:r w:rsidRPr="008E0109">
        <w:rPr>
          <w:rFonts w:ascii="Helvetica" w:eastAsia="宋体" w:hAnsi="Helvetica" w:cs="Helvetica"/>
          <w:color w:val="333344"/>
          <w:kern w:val="0"/>
          <w:sz w:val="23"/>
          <w:szCs w:val="23"/>
        </w:rPr>
        <w:t>首先，为了更好地演示，我们</w:t>
      </w:r>
      <w:hyperlink r:id="rId98" w:tgtFrame="_blank" w:tooltip="创建" w:history="1">
        <w:r w:rsidRPr="008E0109">
          <w:rPr>
            <w:rFonts w:ascii="Helvetica" w:eastAsia="宋体" w:hAnsi="Helvetica" w:cs="Helvetica"/>
            <w:color w:val="333344"/>
            <w:kern w:val="0"/>
            <w:sz w:val="23"/>
            <w:szCs w:val="23"/>
          </w:rPr>
          <w:t>创建</w:t>
        </w:r>
      </w:hyperlink>
      <w:r w:rsidRPr="008E0109">
        <w:rPr>
          <w:rFonts w:ascii="Helvetica" w:eastAsia="宋体" w:hAnsi="Helvetica" w:cs="Helvetica"/>
          <w:color w:val="333344"/>
          <w:kern w:val="0"/>
          <w:sz w:val="23"/>
          <w:szCs w:val="23"/>
        </w:rPr>
        <w:t>一个名为</w:t>
      </w:r>
      <w:r w:rsidRPr="008E0109">
        <w:rPr>
          <w:rFonts w:ascii="Consolas" w:eastAsia="宋体" w:hAnsi="Consolas" w:cs="Consolas"/>
          <w:color w:val="C7254E"/>
          <w:kern w:val="0"/>
          <w:sz w:val="23"/>
          <w:szCs w:val="23"/>
          <w:shd w:val="clear" w:color="auto" w:fill="F9F2F4"/>
        </w:rPr>
        <w:t>article_tags</w:t>
      </w:r>
      <w:r w:rsidRPr="008E0109">
        <w:rPr>
          <w:rFonts w:ascii="Helvetica" w:eastAsia="宋体" w:hAnsi="Helvetica" w:cs="Helvetica"/>
          <w:color w:val="333344"/>
          <w:kern w:val="0"/>
          <w:sz w:val="23"/>
          <w:szCs w:val="23"/>
        </w:rPr>
        <w:t>的新表：</w:t>
      </w:r>
    </w:p>
    <w:p w:rsidR="008E0109" w:rsidRPr="008E0109" w:rsidRDefault="008E0109" w:rsidP="008E010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8E0109">
        <w:rPr>
          <w:rFonts w:ascii="Consolas" w:eastAsia="宋体" w:hAnsi="Consolas" w:cs="Consolas"/>
          <w:color w:val="0077AA"/>
          <w:kern w:val="0"/>
          <w:sz w:val="20"/>
          <w:szCs w:val="20"/>
        </w:rPr>
        <w:t>USE</w:t>
      </w:r>
      <w:r w:rsidRPr="008E0109">
        <w:rPr>
          <w:rFonts w:ascii="Consolas" w:eastAsia="宋体" w:hAnsi="Consolas" w:cs="Consolas"/>
          <w:color w:val="000000"/>
          <w:kern w:val="0"/>
          <w:sz w:val="20"/>
          <w:szCs w:val="20"/>
        </w:rPr>
        <w:t xml:space="preserve"> testdb</w:t>
      </w:r>
      <w:r w:rsidRPr="008E0109">
        <w:rPr>
          <w:rFonts w:ascii="Consolas" w:eastAsia="宋体" w:hAnsi="Consolas" w:cs="Consolas"/>
          <w:color w:val="999999"/>
          <w:kern w:val="0"/>
          <w:sz w:val="20"/>
          <w:szCs w:val="20"/>
        </w:rPr>
        <w:t>;</w:t>
      </w:r>
    </w:p>
    <w:p w:rsidR="008E0109" w:rsidRPr="008E0109" w:rsidRDefault="008E0109" w:rsidP="008E010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8E0109">
        <w:rPr>
          <w:rFonts w:ascii="Consolas" w:eastAsia="宋体" w:hAnsi="Consolas" w:cs="Consolas"/>
          <w:color w:val="0077AA"/>
          <w:kern w:val="0"/>
          <w:sz w:val="20"/>
          <w:szCs w:val="20"/>
        </w:rPr>
        <w:t>CREATE</w:t>
      </w:r>
      <w:r w:rsidRPr="008E0109">
        <w:rPr>
          <w:rFonts w:ascii="Consolas" w:eastAsia="宋体" w:hAnsi="Consolas" w:cs="Consolas"/>
          <w:color w:val="000000"/>
          <w:kern w:val="0"/>
          <w:sz w:val="20"/>
          <w:szCs w:val="20"/>
        </w:rPr>
        <w:t xml:space="preserve"> </w:t>
      </w:r>
      <w:r w:rsidRPr="008E0109">
        <w:rPr>
          <w:rFonts w:ascii="Consolas" w:eastAsia="宋体" w:hAnsi="Consolas" w:cs="Consolas"/>
          <w:color w:val="0077AA"/>
          <w:kern w:val="0"/>
          <w:sz w:val="20"/>
          <w:szCs w:val="20"/>
        </w:rPr>
        <w:t>TABLE</w:t>
      </w:r>
      <w:r w:rsidRPr="008E0109">
        <w:rPr>
          <w:rFonts w:ascii="Consolas" w:eastAsia="宋体" w:hAnsi="Consolas" w:cs="Consolas"/>
          <w:color w:val="000000"/>
          <w:kern w:val="0"/>
          <w:sz w:val="20"/>
          <w:szCs w:val="20"/>
        </w:rPr>
        <w:t xml:space="preserve"> article_</w:t>
      </w:r>
      <w:proofErr w:type="gramStart"/>
      <w:r w:rsidRPr="008E0109">
        <w:rPr>
          <w:rFonts w:ascii="Consolas" w:eastAsia="宋体" w:hAnsi="Consolas" w:cs="Consolas"/>
          <w:color w:val="000000"/>
          <w:kern w:val="0"/>
          <w:sz w:val="20"/>
          <w:szCs w:val="20"/>
        </w:rPr>
        <w:t>tags</w:t>
      </w:r>
      <w:r w:rsidRPr="008E0109">
        <w:rPr>
          <w:rFonts w:ascii="Consolas" w:eastAsia="宋体" w:hAnsi="Consolas" w:cs="Consolas"/>
          <w:color w:val="999999"/>
          <w:kern w:val="0"/>
          <w:sz w:val="20"/>
          <w:szCs w:val="20"/>
        </w:rPr>
        <w:t>(</w:t>
      </w:r>
      <w:proofErr w:type="gramEnd"/>
    </w:p>
    <w:p w:rsidR="008E0109" w:rsidRPr="008E0109" w:rsidRDefault="008E0109" w:rsidP="008E010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8E0109">
        <w:rPr>
          <w:rFonts w:ascii="Consolas" w:eastAsia="宋体" w:hAnsi="Consolas" w:cs="Consolas"/>
          <w:color w:val="000000"/>
          <w:kern w:val="0"/>
          <w:sz w:val="20"/>
          <w:szCs w:val="20"/>
        </w:rPr>
        <w:t xml:space="preserve">    </w:t>
      </w:r>
      <w:proofErr w:type="gramStart"/>
      <w:r w:rsidRPr="008E0109">
        <w:rPr>
          <w:rFonts w:ascii="Consolas" w:eastAsia="宋体" w:hAnsi="Consolas" w:cs="Consolas"/>
          <w:color w:val="000000"/>
          <w:kern w:val="0"/>
          <w:sz w:val="20"/>
          <w:szCs w:val="20"/>
        </w:rPr>
        <w:t>article_id</w:t>
      </w:r>
      <w:proofErr w:type="gramEnd"/>
      <w:r w:rsidRPr="008E0109">
        <w:rPr>
          <w:rFonts w:ascii="Consolas" w:eastAsia="宋体" w:hAnsi="Consolas" w:cs="Consolas"/>
          <w:color w:val="000000"/>
          <w:kern w:val="0"/>
          <w:sz w:val="20"/>
          <w:szCs w:val="20"/>
        </w:rPr>
        <w:t xml:space="preserve"> </w:t>
      </w:r>
      <w:r w:rsidRPr="008E0109">
        <w:rPr>
          <w:rFonts w:ascii="Consolas" w:eastAsia="宋体" w:hAnsi="Consolas" w:cs="Consolas"/>
          <w:color w:val="0077AA"/>
          <w:kern w:val="0"/>
          <w:sz w:val="20"/>
          <w:szCs w:val="20"/>
        </w:rPr>
        <w:t>INT</w:t>
      </w:r>
      <w:r w:rsidRPr="008E0109">
        <w:rPr>
          <w:rFonts w:ascii="Consolas" w:eastAsia="宋体" w:hAnsi="Consolas" w:cs="Consolas"/>
          <w:color w:val="999999"/>
          <w:kern w:val="0"/>
          <w:sz w:val="20"/>
          <w:szCs w:val="20"/>
        </w:rPr>
        <w:t>,</w:t>
      </w:r>
    </w:p>
    <w:p w:rsidR="008E0109" w:rsidRPr="008E0109" w:rsidRDefault="008E0109" w:rsidP="008E010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8E0109">
        <w:rPr>
          <w:rFonts w:ascii="Consolas" w:eastAsia="宋体" w:hAnsi="Consolas" w:cs="Consolas"/>
          <w:color w:val="000000"/>
          <w:kern w:val="0"/>
          <w:sz w:val="20"/>
          <w:szCs w:val="20"/>
        </w:rPr>
        <w:t xml:space="preserve">    </w:t>
      </w:r>
      <w:proofErr w:type="gramStart"/>
      <w:r w:rsidRPr="008E0109">
        <w:rPr>
          <w:rFonts w:ascii="Consolas" w:eastAsia="宋体" w:hAnsi="Consolas" w:cs="Consolas"/>
          <w:color w:val="000000"/>
          <w:kern w:val="0"/>
          <w:sz w:val="20"/>
          <w:szCs w:val="20"/>
        </w:rPr>
        <w:t>tag_id</w:t>
      </w:r>
      <w:proofErr w:type="gramEnd"/>
      <w:r w:rsidRPr="008E0109">
        <w:rPr>
          <w:rFonts w:ascii="Consolas" w:eastAsia="宋体" w:hAnsi="Consolas" w:cs="Consolas"/>
          <w:color w:val="000000"/>
          <w:kern w:val="0"/>
          <w:sz w:val="20"/>
          <w:szCs w:val="20"/>
        </w:rPr>
        <w:t xml:space="preserve">     </w:t>
      </w:r>
      <w:r w:rsidRPr="008E0109">
        <w:rPr>
          <w:rFonts w:ascii="Consolas" w:eastAsia="宋体" w:hAnsi="Consolas" w:cs="Consolas"/>
          <w:color w:val="0077AA"/>
          <w:kern w:val="0"/>
          <w:sz w:val="20"/>
          <w:szCs w:val="20"/>
        </w:rPr>
        <w:t>INT</w:t>
      </w:r>
      <w:r w:rsidRPr="008E0109">
        <w:rPr>
          <w:rFonts w:ascii="Consolas" w:eastAsia="宋体" w:hAnsi="Consolas" w:cs="Consolas"/>
          <w:color w:val="999999"/>
          <w:kern w:val="0"/>
          <w:sz w:val="20"/>
          <w:szCs w:val="20"/>
        </w:rPr>
        <w:t>,</w:t>
      </w:r>
    </w:p>
    <w:p w:rsidR="008E0109" w:rsidRPr="008E0109" w:rsidRDefault="008E0109" w:rsidP="008E010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8E0109">
        <w:rPr>
          <w:rFonts w:ascii="Consolas" w:eastAsia="宋体" w:hAnsi="Consolas" w:cs="Consolas"/>
          <w:color w:val="000000"/>
          <w:kern w:val="0"/>
          <w:sz w:val="20"/>
          <w:szCs w:val="20"/>
        </w:rPr>
        <w:t xml:space="preserve">    </w:t>
      </w:r>
      <w:r w:rsidRPr="008E0109">
        <w:rPr>
          <w:rFonts w:ascii="Consolas" w:eastAsia="宋体" w:hAnsi="Consolas" w:cs="Consolas"/>
          <w:color w:val="0077AA"/>
          <w:kern w:val="0"/>
          <w:sz w:val="20"/>
          <w:szCs w:val="20"/>
        </w:rPr>
        <w:t>PRIMARY</w:t>
      </w:r>
      <w:r w:rsidRPr="008E0109">
        <w:rPr>
          <w:rFonts w:ascii="Consolas" w:eastAsia="宋体" w:hAnsi="Consolas" w:cs="Consolas"/>
          <w:color w:val="000000"/>
          <w:kern w:val="0"/>
          <w:sz w:val="20"/>
          <w:szCs w:val="20"/>
        </w:rPr>
        <w:t xml:space="preserve"> </w:t>
      </w:r>
      <w:proofErr w:type="gramStart"/>
      <w:r w:rsidRPr="008E0109">
        <w:rPr>
          <w:rFonts w:ascii="Consolas" w:eastAsia="宋体" w:hAnsi="Consolas" w:cs="Consolas"/>
          <w:color w:val="0077AA"/>
          <w:kern w:val="0"/>
          <w:sz w:val="20"/>
          <w:szCs w:val="20"/>
        </w:rPr>
        <w:t>KEY</w:t>
      </w:r>
      <w:r w:rsidRPr="008E0109">
        <w:rPr>
          <w:rFonts w:ascii="Consolas" w:eastAsia="宋体" w:hAnsi="Consolas" w:cs="Consolas"/>
          <w:color w:val="999999"/>
          <w:kern w:val="0"/>
          <w:sz w:val="20"/>
          <w:szCs w:val="20"/>
        </w:rPr>
        <w:t>(</w:t>
      </w:r>
      <w:proofErr w:type="gramEnd"/>
      <w:r w:rsidRPr="008E0109">
        <w:rPr>
          <w:rFonts w:ascii="Consolas" w:eastAsia="宋体" w:hAnsi="Consolas" w:cs="Consolas"/>
          <w:color w:val="000000"/>
          <w:kern w:val="0"/>
          <w:sz w:val="20"/>
          <w:szCs w:val="20"/>
        </w:rPr>
        <w:t>article_id</w:t>
      </w:r>
      <w:r w:rsidRPr="008E0109">
        <w:rPr>
          <w:rFonts w:ascii="Consolas" w:eastAsia="宋体" w:hAnsi="Consolas" w:cs="Consolas"/>
          <w:color w:val="999999"/>
          <w:kern w:val="0"/>
          <w:sz w:val="20"/>
          <w:szCs w:val="20"/>
        </w:rPr>
        <w:t>,</w:t>
      </w:r>
      <w:r w:rsidRPr="008E0109">
        <w:rPr>
          <w:rFonts w:ascii="Consolas" w:eastAsia="宋体" w:hAnsi="Consolas" w:cs="Consolas"/>
          <w:color w:val="000000"/>
          <w:kern w:val="0"/>
          <w:sz w:val="20"/>
          <w:szCs w:val="20"/>
        </w:rPr>
        <w:t>tag_id</w:t>
      </w:r>
      <w:r w:rsidRPr="008E0109">
        <w:rPr>
          <w:rFonts w:ascii="Consolas" w:eastAsia="宋体" w:hAnsi="Consolas" w:cs="Consolas"/>
          <w:color w:val="999999"/>
          <w:kern w:val="0"/>
          <w:sz w:val="20"/>
          <w:szCs w:val="20"/>
        </w:rPr>
        <w:t>)</w:t>
      </w:r>
    </w:p>
    <w:p w:rsidR="008E0109" w:rsidRPr="008E0109" w:rsidRDefault="008E0109" w:rsidP="008E010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8E0109">
        <w:rPr>
          <w:rFonts w:ascii="Consolas" w:eastAsia="宋体" w:hAnsi="Consolas" w:cs="Consolas"/>
          <w:color w:val="999999"/>
          <w:kern w:val="0"/>
          <w:sz w:val="20"/>
          <w:szCs w:val="20"/>
        </w:rPr>
        <w:t>);</w:t>
      </w:r>
    </w:p>
    <w:p w:rsidR="008E0109" w:rsidRPr="008E0109" w:rsidRDefault="008E0109" w:rsidP="008E010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0"/>
          <w:szCs w:val="20"/>
        </w:rPr>
      </w:pPr>
      <w:r w:rsidRPr="008E0109">
        <w:rPr>
          <w:rFonts w:ascii="Consolas" w:eastAsia="宋体" w:hAnsi="Consolas" w:cs="Consolas"/>
          <w:color w:val="BBBBBB"/>
          <w:kern w:val="0"/>
          <w:sz w:val="16"/>
          <w:szCs w:val="16"/>
        </w:rPr>
        <w:t>SQL</w:t>
      </w:r>
    </w:p>
    <w:p w:rsidR="008E0109" w:rsidRPr="008E0109" w:rsidRDefault="008E0109" w:rsidP="008E0109">
      <w:pPr>
        <w:widowControl/>
        <w:shd w:val="clear" w:color="auto" w:fill="FFFFFF"/>
        <w:spacing w:after="120"/>
        <w:jc w:val="left"/>
        <w:rPr>
          <w:rFonts w:ascii="Helvetica" w:eastAsia="宋体" w:hAnsi="Helvetica" w:cs="Helvetica"/>
          <w:color w:val="333344"/>
          <w:kern w:val="0"/>
          <w:sz w:val="23"/>
          <w:szCs w:val="23"/>
        </w:rPr>
      </w:pPr>
      <w:r w:rsidRPr="008E0109">
        <w:rPr>
          <w:rFonts w:ascii="Consolas" w:eastAsia="宋体" w:hAnsi="Consolas" w:cs="Consolas"/>
          <w:color w:val="C7254E"/>
          <w:kern w:val="0"/>
          <w:sz w:val="23"/>
          <w:szCs w:val="23"/>
          <w:shd w:val="clear" w:color="auto" w:fill="F9F2F4"/>
        </w:rPr>
        <w:t>article_tags</w:t>
      </w:r>
      <w:r w:rsidRPr="008E0109">
        <w:rPr>
          <w:rFonts w:ascii="Helvetica" w:eastAsia="宋体" w:hAnsi="Helvetica" w:cs="Helvetica"/>
          <w:color w:val="333344"/>
          <w:kern w:val="0"/>
          <w:sz w:val="23"/>
          <w:szCs w:val="23"/>
        </w:rPr>
        <w:t>表存储文章和标签之间的关系。每篇文章可能有很多标签，反之亦然。</w:t>
      </w:r>
      <w:r w:rsidRPr="008E0109">
        <w:rPr>
          <w:rFonts w:ascii="Helvetica" w:eastAsia="宋体" w:hAnsi="Helvetica" w:cs="Helvetica"/>
          <w:color w:val="333344"/>
          <w:kern w:val="0"/>
          <w:sz w:val="23"/>
          <w:szCs w:val="23"/>
        </w:rPr>
        <w:t xml:space="preserve"> </w:t>
      </w:r>
      <w:r w:rsidRPr="008E0109">
        <w:rPr>
          <w:rFonts w:ascii="Helvetica" w:eastAsia="宋体" w:hAnsi="Helvetica" w:cs="Helvetica"/>
          <w:color w:val="333344"/>
          <w:kern w:val="0"/>
          <w:sz w:val="23"/>
          <w:szCs w:val="23"/>
        </w:rPr>
        <w:t>为了简单起见，我们不会在</w:t>
      </w:r>
      <w:r w:rsidRPr="008E0109">
        <w:rPr>
          <w:rFonts w:ascii="Consolas" w:eastAsia="宋体" w:hAnsi="Consolas" w:cs="Consolas"/>
          <w:color w:val="C7254E"/>
          <w:kern w:val="0"/>
          <w:sz w:val="23"/>
          <w:szCs w:val="23"/>
          <w:shd w:val="clear" w:color="auto" w:fill="F9F2F4"/>
        </w:rPr>
        <w:t>article_tags</w:t>
      </w:r>
      <w:r w:rsidRPr="008E0109">
        <w:rPr>
          <w:rFonts w:ascii="Helvetica" w:eastAsia="宋体" w:hAnsi="Helvetica" w:cs="Helvetica"/>
          <w:color w:val="333344"/>
          <w:kern w:val="0"/>
          <w:sz w:val="23"/>
          <w:szCs w:val="23"/>
        </w:rPr>
        <w:t>表中创建文章</w:t>
      </w:r>
      <w:r w:rsidRPr="008E0109">
        <w:rPr>
          <w:rFonts w:ascii="Helvetica" w:eastAsia="宋体" w:hAnsi="Helvetica" w:cs="Helvetica"/>
          <w:color w:val="333344"/>
          <w:kern w:val="0"/>
          <w:sz w:val="23"/>
          <w:szCs w:val="23"/>
        </w:rPr>
        <w:t>(</w:t>
      </w:r>
      <w:r w:rsidRPr="008E0109">
        <w:rPr>
          <w:rFonts w:ascii="Consolas" w:eastAsia="宋体" w:hAnsi="Consolas" w:cs="Consolas"/>
          <w:color w:val="C7254E"/>
          <w:kern w:val="0"/>
          <w:sz w:val="23"/>
          <w:szCs w:val="23"/>
          <w:shd w:val="clear" w:color="auto" w:fill="F9F2F4"/>
        </w:rPr>
        <w:t>article</w:t>
      </w:r>
      <w:r w:rsidRPr="008E0109">
        <w:rPr>
          <w:rFonts w:ascii="Helvetica" w:eastAsia="宋体" w:hAnsi="Helvetica" w:cs="Helvetica"/>
          <w:color w:val="333344"/>
          <w:kern w:val="0"/>
          <w:sz w:val="23"/>
          <w:szCs w:val="23"/>
        </w:rPr>
        <w:t>)</w:t>
      </w:r>
      <w:r w:rsidRPr="008E0109">
        <w:rPr>
          <w:rFonts w:ascii="Helvetica" w:eastAsia="宋体" w:hAnsi="Helvetica" w:cs="Helvetica"/>
          <w:color w:val="333344"/>
          <w:kern w:val="0"/>
          <w:sz w:val="23"/>
          <w:szCs w:val="23"/>
        </w:rPr>
        <w:t>表和标签</w:t>
      </w:r>
      <w:r w:rsidRPr="008E0109">
        <w:rPr>
          <w:rFonts w:ascii="Helvetica" w:eastAsia="宋体" w:hAnsi="Helvetica" w:cs="Helvetica"/>
          <w:color w:val="333344"/>
          <w:kern w:val="0"/>
          <w:sz w:val="23"/>
          <w:szCs w:val="23"/>
        </w:rPr>
        <w:t>(</w:t>
      </w:r>
      <w:r w:rsidRPr="008E0109">
        <w:rPr>
          <w:rFonts w:ascii="Consolas" w:eastAsia="宋体" w:hAnsi="Consolas" w:cs="Consolas"/>
          <w:color w:val="C7254E"/>
          <w:kern w:val="0"/>
          <w:sz w:val="23"/>
          <w:szCs w:val="23"/>
          <w:shd w:val="clear" w:color="auto" w:fill="F9F2F4"/>
        </w:rPr>
        <w:t>tags</w:t>
      </w:r>
      <w:r w:rsidRPr="008E0109">
        <w:rPr>
          <w:rFonts w:ascii="Helvetica" w:eastAsia="宋体" w:hAnsi="Helvetica" w:cs="Helvetica"/>
          <w:color w:val="333344"/>
          <w:kern w:val="0"/>
          <w:sz w:val="23"/>
          <w:szCs w:val="23"/>
        </w:rPr>
        <w:t>)</w:t>
      </w:r>
      <w:r w:rsidRPr="008E0109">
        <w:rPr>
          <w:rFonts w:ascii="Helvetica" w:eastAsia="宋体" w:hAnsi="Helvetica" w:cs="Helvetica"/>
          <w:color w:val="333344"/>
          <w:kern w:val="0"/>
          <w:sz w:val="23"/>
          <w:szCs w:val="23"/>
        </w:rPr>
        <w:t>表以及</w:t>
      </w:r>
      <w:hyperlink r:id="rId99" w:tgtFrame="_blank" w:tooltip="外键" w:history="1">
        <w:proofErr w:type="gramStart"/>
        <w:r w:rsidRPr="008E0109">
          <w:rPr>
            <w:rFonts w:ascii="Helvetica" w:eastAsia="宋体" w:hAnsi="Helvetica" w:cs="Helvetica"/>
            <w:color w:val="3298D6"/>
            <w:kern w:val="0"/>
            <w:sz w:val="23"/>
            <w:szCs w:val="23"/>
          </w:rPr>
          <w:t>外键</w:t>
        </w:r>
        <w:proofErr w:type="gramEnd"/>
      </w:hyperlink>
      <w:r w:rsidRPr="008E0109">
        <w:rPr>
          <w:rFonts w:ascii="Helvetica" w:eastAsia="宋体" w:hAnsi="Helvetica" w:cs="Helvetica"/>
          <w:color w:val="333344"/>
          <w:kern w:val="0"/>
          <w:sz w:val="23"/>
          <w:szCs w:val="23"/>
        </w:rPr>
        <w:t>。</w:t>
      </w:r>
    </w:p>
    <w:p w:rsidR="008E0109" w:rsidRPr="008E0109" w:rsidRDefault="008E0109" w:rsidP="008E0109">
      <w:pPr>
        <w:widowControl/>
        <w:shd w:val="clear" w:color="auto" w:fill="FFFFFF"/>
        <w:spacing w:after="120"/>
        <w:jc w:val="left"/>
        <w:rPr>
          <w:rFonts w:ascii="Helvetica" w:eastAsia="宋体" w:hAnsi="Helvetica" w:cs="Helvetica"/>
          <w:color w:val="333344"/>
          <w:kern w:val="0"/>
          <w:sz w:val="23"/>
          <w:szCs w:val="23"/>
        </w:rPr>
      </w:pPr>
      <w:r w:rsidRPr="008E0109">
        <w:rPr>
          <w:rFonts w:ascii="Helvetica" w:eastAsia="宋体" w:hAnsi="Helvetica" w:cs="Helvetica"/>
          <w:color w:val="333344"/>
          <w:kern w:val="0"/>
          <w:sz w:val="23"/>
          <w:szCs w:val="23"/>
        </w:rPr>
        <w:t>接下来，创建一个</w:t>
      </w:r>
      <w:hyperlink r:id="rId100" w:tgtFrame="_blank" w:tooltip="存储过程" w:history="1">
        <w:r w:rsidRPr="008E0109">
          <w:rPr>
            <w:rFonts w:ascii="Helvetica" w:eastAsia="宋体" w:hAnsi="Helvetica" w:cs="Helvetica"/>
            <w:color w:val="3298D6"/>
            <w:kern w:val="0"/>
            <w:sz w:val="23"/>
            <w:szCs w:val="23"/>
          </w:rPr>
          <w:t>存储过程</w:t>
        </w:r>
      </w:hyperlink>
      <w:r w:rsidRPr="008E0109">
        <w:rPr>
          <w:rFonts w:ascii="Helvetica" w:eastAsia="宋体" w:hAnsi="Helvetica" w:cs="Helvetica"/>
          <w:color w:val="333344"/>
          <w:kern w:val="0"/>
          <w:sz w:val="23"/>
          <w:szCs w:val="23"/>
        </w:rPr>
        <w:t>，将文章的</w:t>
      </w:r>
      <w:r w:rsidRPr="008E0109">
        <w:rPr>
          <w:rFonts w:ascii="Consolas" w:eastAsia="宋体" w:hAnsi="Consolas" w:cs="Consolas"/>
          <w:color w:val="C7254E"/>
          <w:kern w:val="0"/>
          <w:sz w:val="23"/>
          <w:szCs w:val="23"/>
          <w:shd w:val="clear" w:color="auto" w:fill="F9F2F4"/>
        </w:rPr>
        <w:t>id</w:t>
      </w:r>
      <w:r w:rsidRPr="008E0109">
        <w:rPr>
          <w:rFonts w:ascii="Helvetica" w:eastAsia="宋体" w:hAnsi="Helvetica" w:cs="Helvetica"/>
          <w:color w:val="333344"/>
          <w:kern w:val="0"/>
          <w:sz w:val="23"/>
          <w:szCs w:val="23"/>
        </w:rPr>
        <w:t>和标签的</w:t>
      </w:r>
      <w:r w:rsidRPr="008E0109">
        <w:rPr>
          <w:rFonts w:ascii="Consolas" w:eastAsia="宋体" w:hAnsi="Consolas" w:cs="Consolas"/>
          <w:color w:val="C7254E"/>
          <w:kern w:val="0"/>
          <w:sz w:val="23"/>
          <w:szCs w:val="23"/>
          <w:shd w:val="clear" w:color="auto" w:fill="F9F2F4"/>
        </w:rPr>
        <w:t>id</w:t>
      </w:r>
      <w:r w:rsidRPr="008E0109">
        <w:rPr>
          <w:rFonts w:ascii="Helvetica" w:eastAsia="宋体" w:hAnsi="Helvetica" w:cs="Helvetica"/>
          <w:color w:val="333344"/>
          <w:kern w:val="0"/>
          <w:sz w:val="23"/>
          <w:szCs w:val="23"/>
        </w:rPr>
        <w:t>插入到</w:t>
      </w:r>
      <w:r w:rsidRPr="008E0109">
        <w:rPr>
          <w:rFonts w:ascii="Consolas" w:eastAsia="宋体" w:hAnsi="Consolas" w:cs="Consolas"/>
          <w:color w:val="C7254E"/>
          <w:kern w:val="0"/>
          <w:sz w:val="23"/>
          <w:szCs w:val="23"/>
          <w:shd w:val="clear" w:color="auto" w:fill="F9F2F4"/>
        </w:rPr>
        <w:t>article_tags</w:t>
      </w:r>
      <w:r w:rsidRPr="008E0109">
        <w:rPr>
          <w:rFonts w:ascii="Helvetica" w:eastAsia="宋体" w:hAnsi="Helvetica" w:cs="Helvetica"/>
          <w:color w:val="333344"/>
          <w:kern w:val="0"/>
          <w:sz w:val="23"/>
          <w:szCs w:val="23"/>
        </w:rPr>
        <w:t>表中：</w:t>
      </w:r>
    </w:p>
    <w:p w:rsidR="008E0109" w:rsidRPr="008E0109" w:rsidRDefault="008E0109" w:rsidP="008E010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8E0109">
        <w:rPr>
          <w:rFonts w:ascii="Consolas" w:eastAsia="宋体" w:hAnsi="Consolas" w:cs="Consolas"/>
          <w:color w:val="0077AA"/>
          <w:kern w:val="0"/>
          <w:sz w:val="20"/>
          <w:szCs w:val="20"/>
        </w:rPr>
        <w:t>USE</w:t>
      </w:r>
      <w:r w:rsidRPr="008E0109">
        <w:rPr>
          <w:rFonts w:ascii="Consolas" w:eastAsia="宋体" w:hAnsi="Consolas" w:cs="Consolas"/>
          <w:color w:val="000000"/>
          <w:kern w:val="0"/>
          <w:sz w:val="20"/>
          <w:szCs w:val="20"/>
        </w:rPr>
        <w:t xml:space="preserve"> testdb</w:t>
      </w:r>
      <w:r w:rsidRPr="008E0109">
        <w:rPr>
          <w:rFonts w:ascii="Consolas" w:eastAsia="宋体" w:hAnsi="Consolas" w:cs="Consolas"/>
          <w:color w:val="999999"/>
          <w:kern w:val="0"/>
          <w:sz w:val="20"/>
          <w:szCs w:val="20"/>
        </w:rPr>
        <w:t>;</w:t>
      </w:r>
    </w:p>
    <w:p w:rsidR="008E0109" w:rsidRPr="008E0109" w:rsidRDefault="008E0109" w:rsidP="008E010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8E0109">
        <w:rPr>
          <w:rFonts w:ascii="Consolas" w:eastAsia="宋体" w:hAnsi="Consolas" w:cs="Consolas"/>
          <w:color w:val="0077AA"/>
          <w:kern w:val="0"/>
          <w:sz w:val="20"/>
          <w:szCs w:val="20"/>
        </w:rPr>
        <w:t>DELIMITER</w:t>
      </w:r>
      <w:r w:rsidRPr="008E0109">
        <w:rPr>
          <w:rFonts w:ascii="Consolas" w:eastAsia="宋体" w:hAnsi="Consolas" w:cs="Consolas"/>
          <w:color w:val="000000"/>
          <w:kern w:val="0"/>
          <w:sz w:val="20"/>
          <w:szCs w:val="20"/>
        </w:rPr>
        <w:t xml:space="preserve"> $$</w:t>
      </w:r>
    </w:p>
    <w:p w:rsidR="008E0109" w:rsidRPr="008E0109" w:rsidRDefault="008E0109" w:rsidP="008E010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p>
    <w:p w:rsidR="008E0109" w:rsidRPr="008E0109" w:rsidRDefault="008E0109" w:rsidP="008E010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8E0109">
        <w:rPr>
          <w:rFonts w:ascii="Consolas" w:eastAsia="宋体" w:hAnsi="Consolas" w:cs="Consolas"/>
          <w:color w:val="0077AA"/>
          <w:kern w:val="0"/>
          <w:sz w:val="20"/>
          <w:szCs w:val="20"/>
        </w:rPr>
        <w:t>CREATE</w:t>
      </w:r>
      <w:r w:rsidRPr="008E0109">
        <w:rPr>
          <w:rFonts w:ascii="Consolas" w:eastAsia="宋体" w:hAnsi="Consolas" w:cs="Consolas"/>
          <w:color w:val="000000"/>
          <w:kern w:val="0"/>
          <w:sz w:val="20"/>
          <w:szCs w:val="20"/>
        </w:rPr>
        <w:t xml:space="preserve"> </w:t>
      </w:r>
      <w:r w:rsidRPr="008E0109">
        <w:rPr>
          <w:rFonts w:ascii="Consolas" w:eastAsia="宋体" w:hAnsi="Consolas" w:cs="Consolas"/>
          <w:color w:val="0077AA"/>
          <w:kern w:val="0"/>
          <w:sz w:val="20"/>
          <w:szCs w:val="20"/>
        </w:rPr>
        <w:t>PROCEDURE</w:t>
      </w:r>
      <w:r w:rsidRPr="008E0109">
        <w:rPr>
          <w:rFonts w:ascii="Consolas" w:eastAsia="宋体" w:hAnsi="Consolas" w:cs="Consolas"/>
          <w:color w:val="000000"/>
          <w:kern w:val="0"/>
          <w:sz w:val="20"/>
          <w:szCs w:val="20"/>
        </w:rPr>
        <w:t xml:space="preserve"> insert_article_</w:t>
      </w:r>
      <w:proofErr w:type="gramStart"/>
      <w:r w:rsidRPr="008E0109">
        <w:rPr>
          <w:rFonts w:ascii="Consolas" w:eastAsia="宋体" w:hAnsi="Consolas" w:cs="Consolas"/>
          <w:color w:val="000000"/>
          <w:kern w:val="0"/>
          <w:sz w:val="20"/>
          <w:szCs w:val="20"/>
        </w:rPr>
        <w:t>tags</w:t>
      </w:r>
      <w:r w:rsidRPr="008E0109">
        <w:rPr>
          <w:rFonts w:ascii="Consolas" w:eastAsia="宋体" w:hAnsi="Consolas" w:cs="Consolas"/>
          <w:color w:val="999999"/>
          <w:kern w:val="0"/>
          <w:sz w:val="20"/>
          <w:szCs w:val="20"/>
        </w:rPr>
        <w:t>(</w:t>
      </w:r>
      <w:proofErr w:type="gramEnd"/>
      <w:r w:rsidRPr="008E0109">
        <w:rPr>
          <w:rFonts w:ascii="Consolas" w:eastAsia="宋体" w:hAnsi="Consolas" w:cs="Consolas"/>
          <w:color w:val="A67F59"/>
          <w:kern w:val="0"/>
          <w:sz w:val="20"/>
          <w:szCs w:val="20"/>
        </w:rPr>
        <w:t>IN</w:t>
      </w:r>
      <w:r w:rsidRPr="008E0109">
        <w:rPr>
          <w:rFonts w:ascii="Consolas" w:eastAsia="宋体" w:hAnsi="Consolas" w:cs="Consolas"/>
          <w:color w:val="000000"/>
          <w:kern w:val="0"/>
          <w:sz w:val="20"/>
          <w:szCs w:val="20"/>
        </w:rPr>
        <w:t xml:space="preserve"> article_id </w:t>
      </w:r>
      <w:r w:rsidRPr="008E0109">
        <w:rPr>
          <w:rFonts w:ascii="Consolas" w:eastAsia="宋体" w:hAnsi="Consolas" w:cs="Consolas"/>
          <w:color w:val="0077AA"/>
          <w:kern w:val="0"/>
          <w:sz w:val="20"/>
          <w:szCs w:val="20"/>
        </w:rPr>
        <w:t>INT</w:t>
      </w:r>
      <w:r w:rsidRPr="008E0109">
        <w:rPr>
          <w:rFonts w:ascii="Consolas" w:eastAsia="宋体" w:hAnsi="Consolas" w:cs="Consolas"/>
          <w:color w:val="999999"/>
          <w:kern w:val="0"/>
          <w:sz w:val="20"/>
          <w:szCs w:val="20"/>
        </w:rPr>
        <w:t>,</w:t>
      </w:r>
      <w:r w:rsidRPr="008E0109">
        <w:rPr>
          <w:rFonts w:ascii="Consolas" w:eastAsia="宋体" w:hAnsi="Consolas" w:cs="Consolas"/>
          <w:color w:val="000000"/>
          <w:kern w:val="0"/>
          <w:sz w:val="20"/>
          <w:szCs w:val="20"/>
        </w:rPr>
        <w:t xml:space="preserve"> </w:t>
      </w:r>
      <w:r w:rsidRPr="008E0109">
        <w:rPr>
          <w:rFonts w:ascii="Consolas" w:eastAsia="宋体" w:hAnsi="Consolas" w:cs="Consolas"/>
          <w:color w:val="A67F59"/>
          <w:kern w:val="0"/>
          <w:sz w:val="20"/>
          <w:szCs w:val="20"/>
        </w:rPr>
        <w:t>IN</w:t>
      </w:r>
      <w:r w:rsidRPr="008E0109">
        <w:rPr>
          <w:rFonts w:ascii="Consolas" w:eastAsia="宋体" w:hAnsi="Consolas" w:cs="Consolas"/>
          <w:color w:val="000000"/>
          <w:kern w:val="0"/>
          <w:sz w:val="20"/>
          <w:szCs w:val="20"/>
        </w:rPr>
        <w:t xml:space="preserve"> tag_id </w:t>
      </w:r>
      <w:r w:rsidRPr="008E0109">
        <w:rPr>
          <w:rFonts w:ascii="Consolas" w:eastAsia="宋体" w:hAnsi="Consolas" w:cs="Consolas"/>
          <w:color w:val="0077AA"/>
          <w:kern w:val="0"/>
          <w:sz w:val="20"/>
          <w:szCs w:val="20"/>
        </w:rPr>
        <w:t>INT</w:t>
      </w:r>
      <w:r w:rsidRPr="008E0109">
        <w:rPr>
          <w:rFonts w:ascii="Consolas" w:eastAsia="宋体" w:hAnsi="Consolas" w:cs="Consolas"/>
          <w:color w:val="999999"/>
          <w:kern w:val="0"/>
          <w:sz w:val="20"/>
          <w:szCs w:val="20"/>
        </w:rPr>
        <w:t>)</w:t>
      </w:r>
    </w:p>
    <w:p w:rsidR="008E0109" w:rsidRPr="008E0109" w:rsidRDefault="008E0109" w:rsidP="008E010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8E0109">
        <w:rPr>
          <w:rFonts w:ascii="Consolas" w:eastAsia="宋体" w:hAnsi="Consolas" w:cs="Consolas"/>
          <w:color w:val="0077AA"/>
          <w:kern w:val="0"/>
          <w:sz w:val="20"/>
          <w:szCs w:val="20"/>
        </w:rPr>
        <w:lastRenderedPageBreak/>
        <w:t>BEGIN</w:t>
      </w:r>
    </w:p>
    <w:p w:rsidR="008E0109" w:rsidRPr="008E0109" w:rsidRDefault="008E0109" w:rsidP="008E010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p>
    <w:p w:rsidR="008E0109" w:rsidRPr="008E0109" w:rsidRDefault="008E0109" w:rsidP="008E010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8E0109">
        <w:rPr>
          <w:rFonts w:ascii="Consolas" w:eastAsia="宋体" w:hAnsi="Consolas" w:cs="Consolas"/>
          <w:color w:val="000000"/>
          <w:kern w:val="0"/>
          <w:sz w:val="20"/>
          <w:szCs w:val="20"/>
        </w:rPr>
        <w:t xml:space="preserve"> </w:t>
      </w:r>
      <w:r w:rsidRPr="008E0109">
        <w:rPr>
          <w:rFonts w:ascii="Consolas" w:eastAsia="宋体" w:hAnsi="Consolas" w:cs="Consolas"/>
          <w:color w:val="0077AA"/>
          <w:kern w:val="0"/>
          <w:sz w:val="20"/>
          <w:szCs w:val="20"/>
        </w:rPr>
        <w:t>DECLARE</w:t>
      </w:r>
      <w:r w:rsidRPr="008E0109">
        <w:rPr>
          <w:rFonts w:ascii="Consolas" w:eastAsia="宋体" w:hAnsi="Consolas" w:cs="Consolas"/>
          <w:color w:val="000000"/>
          <w:kern w:val="0"/>
          <w:sz w:val="20"/>
          <w:szCs w:val="20"/>
        </w:rPr>
        <w:t xml:space="preserve"> </w:t>
      </w:r>
      <w:r w:rsidRPr="008E0109">
        <w:rPr>
          <w:rFonts w:ascii="Consolas" w:eastAsia="宋体" w:hAnsi="Consolas" w:cs="Consolas"/>
          <w:color w:val="0077AA"/>
          <w:kern w:val="0"/>
          <w:sz w:val="20"/>
          <w:szCs w:val="20"/>
        </w:rPr>
        <w:t>CONTINUE</w:t>
      </w:r>
      <w:r w:rsidRPr="008E0109">
        <w:rPr>
          <w:rFonts w:ascii="Consolas" w:eastAsia="宋体" w:hAnsi="Consolas" w:cs="Consolas"/>
          <w:color w:val="000000"/>
          <w:kern w:val="0"/>
          <w:sz w:val="20"/>
          <w:szCs w:val="20"/>
        </w:rPr>
        <w:t xml:space="preserve"> </w:t>
      </w:r>
      <w:r w:rsidRPr="008E0109">
        <w:rPr>
          <w:rFonts w:ascii="Consolas" w:eastAsia="宋体" w:hAnsi="Consolas" w:cs="Consolas"/>
          <w:color w:val="0077AA"/>
          <w:kern w:val="0"/>
          <w:sz w:val="20"/>
          <w:szCs w:val="20"/>
        </w:rPr>
        <w:t>HANDLER</w:t>
      </w:r>
      <w:r w:rsidRPr="008E0109">
        <w:rPr>
          <w:rFonts w:ascii="Consolas" w:eastAsia="宋体" w:hAnsi="Consolas" w:cs="Consolas"/>
          <w:color w:val="000000"/>
          <w:kern w:val="0"/>
          <w:sz w:val="20"/>
          <w:szCs w:val="20"/>
        </w:rPr>
        <w:t xml:space="preserve"> </w:t>
      </w:r>
      <w:r w:rsidRPr="008E0109">
        <w:rPr>
          <w:rFonts w:ascii="Consolas" w:eastAsia="宋体" w:hAnsi="Consolas" w:cs="Consolas"/>
          <w:color w:val="0077AA"/>
          <w:kern w:val="0"/>
          <w:sz w:val="20"/>
          <w:szCs w:val="20"/>
        </w:rPr>
        <w:t>FOR</w:t>
      </w:r>
      <w:r w:rsidRPr="008E0109">
        <w:rPr>
          <w:rFonts w:ascii="Consolas" w:eastAsia="宋体" w:hAnsi="Consolas" w:cs="Consolas"/>
          <w:color w:val="000000"/>
          <w:kern w:val="0"/>
          <w:sz w:val="20"/>
          <w:szCs w:val="20"/>
        </w:rPr>
        <w:t xml:space="preserve"> </w:t>
      </w:r>
      <w:r w:rsidRPr="008E0109">
        <w:rPr>
          <w:rFonts w:ascii="Consolas" w:eastAsia="宋体" w:hAnsi="Consolas" w:cs="Consolas"/>
          <w:color w:val="990055"/>
          <w:kern w:val="0"/>
          <w:sz w:val="20"/>
          <w:szCs w:val="20"/>
        </w:rPr>
        <w:t>1062</w:t>
      </w:r>
    </w:p>
    <w:p w:rsidR="008E0109" w:rsidRPr="008E0109" w:rsidRDefault="008E0109" w:rsidP="008E010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8E0109">
        <w:rPr>
          <w:rFonts w:ascii="Consolas" w:eastAsia="宋体" w:hAnsi="Consolas" w:cs="Consolas"/>
          <w:color w:val="000000"/>
          <w:kern w:val="0"/>
          <w:sz w:val="20"/>
          <w:szCs w:val="20"/>
        </w:rPr>
        <w:t xml:space="preserve"> </w:t>
      </w:r>
      <w:r w:rsidRPr="008E0109">
        <w:rPr>
          <w:rFonts w:ascii="Consolas" w:eastAsia="宋体" w:hAnsi="Consolas" w:cs="Consolas"/>
          <w:color w:val="0077AA"/>
          <w:kern w:val="0"/>
          <w:sz w:val="20"/>
          <w:szCs w:val="20"/>
        </w:rPr>
        <w:t>SELECT</w:t>
      </w:r>
      <w:r w:rsidRPr="008E0109">
        <w:rPr>
          <w:rFonts w:ascii="Consolas" w:eastAsia="宋体" w:hAnsi="Consolas" w:cs="Consolas"/>
          <w:color w:val="000000"/>
          <w:kern w:val="0"/>
          <w:sz w:val="20"/>
          <w:szCs w:val="20"/>
        </w:rPr>
        <w:t xml:space="preserve"> </w:t>
      </w:r>
      <w:proofErr w:type="gramStart"/>
      <w:r w:rsidRPr="008E0109">
        <w:rPr>
          <w:rFonts w:ascii="Consolas" w:eastAsia="宋体" w:hAnsi="Consolas" w:cs="Consolas"/>
          <w:color w:val="000000"/>
          <w:kern w:val="0"/>
          <w:sz w:val="20"/>
          <w:szCs w:val="20"/>
        </w:rPr>
        <w:t>CONCAT</w:t>
      </w:r>
      <w:r w:rsidRPr="008E0109">
        <w:rPr>
          <w:rFonts w:ascii="Consolas" w:eastAsia="宋体" w:hAnsi="Consolas" w:cs="Consolas"/>
          <w:color w:val="999999"/>
          <w:kern w:val="0"/>
          <w:sz w:val="20"/>
          <w:szCs w:val="20"/>
        </w:rPr>
        <w:t>(</w:t>
      </w:r>
      <w:proofErr w:type="gramEnd"/>
      <w:r w:rsidRPr="008E0109">
        <w:rPr>
          <w:rFonts w:ascii="Consolas" w:eastAsia="宋体" w:hAnsi="Consolas" w:cs="Consolas"/>
          <w:color w:val="669900"/>
          <w:kern w:val="0"/>
          <w:sz w:val="20"/>
          <w:szCs w:val="20"/>
        </w:rPr>
        <w:t>'duplicate keys ('</w:t>
      </w:r>
      <w:r w:rsidRPr="008E0109">
        <w:rPr>
          <w:rFonts w:ascii="Consolas" w:eastAsia="宋体" w:hAnsi="Consolas" w:cs="Consolas"/>
          <w:color w:val="999999"/>
          <w:kern w:val="0"/>
          <w:sz w:val="20"/>
          <w:szCs w:val="20"/>
        </w:rPr>
        <w:t>,</w:t>
      </w:r>
      <w:r w:rsidRPr="008E0109">
        <w:rPr>
          <w:rFonts w:ascii="Consolas" w:eastAsia="宋体" w:hAnsi="Consolas" w:cs="Consolas"/>
          <w:color w:val="000000"/>
          <w:kern w:val="0"/>
          <w:sz w:val="20"/>
          <w:szCs w:val="20"/>
        </w:rPr>
        <w:t>article_id</w:t>
      </w:r>
      <w:r w:rsidRPr="008E0109">
        <w:rPr>
          <w:rFonts w:ascii="Consolas" w:eastAsia="宋体" w:hAnsi="Consolas" w:cs="Consolas"/>
          <w:color w:val="999999"/>
          <w:kern w:val="0"/>
          <w:sz w:val="20"/>
          <w:szCs w:val="20"/>
        </w:rPr>
        <w:t>,</w:t>
      </w:r>
      <w:r w:rsidRPr="008E0109">
        <w:rPr>
          <w:rFonts w:ascii="Consolas" w:eastAsia="宋体" w:hAnsi="Consolas" w:cs="Consolas"/>
          <w:color w:val="669900"/>
          <w:kern w:val="0"/>
          <w:sz w:val="20"/>
          <w:szCs w:val="20"/>
        </w:rPr>
        <w:t>','</w:t>
      </w:r>
      <w:r w:rsidRPr="008E0109">
        <w:rPr>
          <w:rFonts w:ascii="Consolas" w:eastAsia="宋体" w:hAnsi="Consolas" w:cs="Consolas"/>
          <w:color w:val="999999"/>
          <w:kern w:val="0"/>
          <w:sz w:val="20"/>
          <w:szCs w:val="20"/>
        </w:rPr>
        <w:t>,</w:t>
      </w:r>
      <w:r w:rsidRPr="008E0109">
        <w:rPr>
          <w:rFonts w:ascii="Consolas" w:eastAsia="宋体" w:hAnsi="Consolas" w:cs="Consolas"/>
          <w:color w:val="000000"/>
          <w:kern w:val="0"/>
          <w:sz w:val="20"/>
          <w:szCs w:val="20"/>
        </w:rPr>
        <w:t>tag_id</w:t>
      </w:r>
      <w:r w:rsidRPr="008E0109">
        <w:rPr>
          <w:rFonts w:ascii="Consolas" w:eastAsia="宋体" w:hAnsi="Consolas" w:cs="Consolas"/>
          <w:color w:val="999999"/>
          <w:kern w:val="0"/>
          <w:sz w:val="20"/>
          <w:szCs w:val="20"/>
        </w:rPr>
        <w:t>,</w:t>
      </w:r>
      <w:r w:rsidRPr="008E0109">
        <w:rPr>
          <w:rFonts w:ascii="Consolas" w:eastAsia="宋体" w:hAnsi="Consolas" w:cs="Consolas"/>
          <w:color w:val="669900"/>
          <w:kern w:val="0"/>
          <w:sz w:val="20"/>
          <w:szCs w:val="20"/>
        </w:rPr>
        <w:t>') found'</w:t>
      </w:r>
      <w:r w:rsidRPr="008E0109">
        <w:rPr>
          <w:rFonts w:ascii="Consolas" w:eastAsia="宋体" w:hAnsi="Consolas" w:cs="Consolas"/>
          <w:color w:val="999999"/>
          <w:kern w:val="0"/>
          <w:sz w:val="20"/>
          <w:szCs w:val="20"/>
        </w:rPr>
        <w:t>)</w:t>
      </w:r>
      <w:r w:rsidRPr="008E0109">
        <w:rPr>
          <w:rFonts w:ascii="Consolas" w:eastAsia="宋体" w:hAnsi="Consolas" w:cs="Consolas"/>
          <w:color w:val="000000"/>
          <w:kern w:val="0"/>
          <w:sz w:val="20"/>
          <w:szCs w:val="20"/>
        </w:rPr>
        <w:t xml:space="preserve"> </w:t>
      </w:r>
      <w:r w:rsidRPr="008E0109">
        <w:rPr>
          <w:rFonts w:ascii="Consolas" w:eastAsia="宋体" w:hAnsi="Consolas" w:cs="Consolas"/>
          <w:color w:val="0077AA"/>
          <w:kern w:val="0"/>
          <w:sz w:val="20"/>
          <w:szCs w:val="20"/>
        </w:rPr>
        <w:t>AS</w:t>
      </w:r>
      <w:r w:rsidRPr="008E0109">
        <w:rPr>
          <w:rFonts w:ascii="Consolas" w:eastAsia="宋体" w:hAnsi="Consolas" w:cs="Consolas"/>
          <w:color w:val="000000"/>
          <w:kern w:val="0"/>
          <w:sz w:val="20"/>
          <w:szCs w:val="20"/>
        </w:rPr>
        <w:t xml:space="preserve"> msg</w:t>
      </w:r>
      <w:r w:rsidRPr="008E0109">
        <w:rPr>
          <w:rFonts w:ascii="Consolas" w:eastAsia="宋体" w:hAnsi="Consolas" w:cs="Consolas"/>
          <w:color w:val="999999"/>
          <w:kern w:val="0"/>
          <w:sz w:val="20"/>
          <w:szCs w:val="20"/>
        </w:rPr>
        <w:t>;</w:t>
      </w:r>
    </w:p>
    <w:p w:rsidR="008E0109" w:rsidRPr="008E0109" w:rsidRDefault="008E0109" w:rsidP="008E010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p>
    <w:p w:rsidR="008E0109" w:rsidRPr="008E0109" w:rsidRDefault="008E0109" w:rsidP="008E010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8E0109">
        <w:rPr>
          <w:rFonts w:ascii="Consolas" w:eastAsia="宋体" w:hAnsi="Consolas" w:cs="Consolas"/>
          <w:color w:val="000000"/>
          <w:kern w:val="0"/>
          <w:sz w:val="20"/>
          <w:szCs w:val="20"/>
        </w:rPr>
        <w:t xml:space="preserve"> </w:t>
      </w:r>
      <w:r w:rsidRPr="008E0109">
        <w:rPr>
          <w:rFonts w:ascii="Consolas" w:eastAsia="宋体" w:hAnsi="Consolas" w:cs="Consolas"/>
          <w:color w:val="708090"/>
          <w:kern w:val="0"/>
          <w:sz w:val="20"/>
          <w:szCs w:val="20"/>
        </w:rPr>
        <w:t>-- insert a new record into article_tags</w:t>
      </w:r>
    </w:p>
    <w:p w:rsidR="008E0109" w:rsidRPr="008E0109" w:rsidRDefault="008E0109" w:rsidP="008E010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8E0109">
        <w:rPr>
          <w:rFonts w:ascii="Consolas" w:eastAsia="宋体" w:hAnsi="Consolas" w:cs="Consolas"/>
          <w:color w:val="000000"/>
          <w:kern w:val="0"/>
          <w:sz w:val="20"/>
          <w:szCs w:val="20"/>
        </w:rPr>
        <w:t xml:space="preserve"> </w:t>
      </w:r>
      <w:r w:rsidRPr="008E0109">
        <w:rPr>
          <w:rFonts w:ascii="Consolas" w:eastAsia="宋体" w:hAnsi="Consolas" w:cs="Consolas"/>
          <w:color w:val="0077AA"/>
          <w:kern w:val="0"/>
          <w:sz w:val="20"/>
          <w:szCs w:val="20"/>
        </w:rPr>
        <w:t>INSERT</w:t>
      </w:r>
      <w:r w:rsidRPr="008E0109">
        <w:rPr>
          <w:rFonts w:ascii="Consolas" w:eastAsia="宋体" w:hAnsi="Consolas" w:cs="Consolas"/>
          <w:color w:val="000000"/>
          <w:kern w:val="0"/>
          <w:sz w:val="20"/>
          <w:szCs w:val="20"/>
        </w:rPr>
        <w:t xml:space="preserve"> </w:t>
      </w:r>
      <w:r w:rsidRPr="008E0109">
        <w:rPr>
          <w:rFonts w:ascii="Consolas" w:eastAsia="宋体" w:hAnsi="Consolas" w:cs="Consolas"/>
          <w:color w:val="0077AA"/>
          <w:kern w:val="0"/>
          <w:sz w:val="20"/>
          <w:szCs w:val="20"/>
        </w:rPr>
        <w:t>INTO</w:t>
      </w:r>
      <w:r w:rsidRPr="008E0109">
        <w:rPr>
          <w:rFonts w:ascii="Consolas" w:eastAsia="宋体" w:hAnsi="Consolas" w:cs="Consolas"/>
          <w:color w:val="000000"/>
          <w:kern w:val="0"/>
          <w:sz w:val="20"/>
          <w:szCs w:val="20"/>
        </w:rPr>
        <w:t xml:space="preserve"> article_</w:t>
      </w:r>
      <w:proofErr w:type="gramStart"/>
      <w:r w:rsidRPr="008E0109">
        <w:rPr>
          <w:rFonts w:ascii="Consolas" w:eastAsia="宋体" w:hAnsi="Consolas" w:cs="Consolas"/>
          <w:color w:val="000000"/>
          <w:kern w:val="0"/>
          <w:sz w:val="20"/>
          <w:szCs w:val="20"/>
        </w:rPr>
        <w:t>tags</w:t>
      </w:r>
      <w:r w:rsidRPr="008E0109">
        <w:rPr>
          <w:rFonts w:ascii="Consolas" w:eastAsia="宋体" w:hAnsi="Consolas" w:cs="Consolas"/>
          <w:color w:val="999999"/>
          <w:kern w:val="0"/>
          <w:sz w:val="20"/>
          <w:szCs w:val="20"/>
        </w:rPr>
        <w:t>(</w:t>
      </w:r>
      <w:proofErr w:type="gramEnd"/>
      <w:r w:rsidRPr="008E0109">
        <w:rPr>
          <w:rFonts w:ascii="Consolas" w:eastAsia="宋体" w:hAnsi="Consolas" w:cs="Consolas"/>
          <w:color w:val="000000"/>
          <w:kern w:val="0"/>
          <w:sz w:val="20"/>
          <w:szCs w:val="20"/>
        </w:rPr>
        <w:t>article_id</w:t>
      </w:r>
      <w:r w:rsidRPr="008E0109">
        <w:rPr>
          <w:rFonts w:ascii="Consolas" w:eastAsia="宋体" w:hAnsi="Consolas" w:cs="Consolas"/>
          <w:color w:val="999999"/>
          <w:kern w:val="0"/>
          <w:sz w:val="20"/>
          <w:szCs w:val="20"/>
        </w:rPr>
        <w:t>,</w:t>
      </w:r>
      <w:r w:rsidRPr="008E0109">
        <w:rPr>
          <w:rFonts w:ascii="Consolas" w:eastAsia="宋体" w:hAnsi="Consolas" w:cs="Consolas"/>
          <w:color w:val="000000"/>
          <w:kern w:val="0"/>
          <w:sz w:val="20"/>
          <w:szCs w:val="20"/>
        </w:rPr>
        <w:t>tag_id</w:t>
      </w:r>
      <w:r w:rsidRPr="008E0109">
        <w:rPr>
          <w:rFonts w:ascii="Consolas" w:eastAsia="宋体" w:hAnsi="Consolas" w:cs="Consolas"/>
          <w:color w:val="999999"/>
          <w:kern w:val="0"/>
          <w:sz w:val="20"/>
          <w:szCs w:val="20"/>
        </w:rPr>
        <w:t>)</w:t>
      </w:r>
    </w:p>
    <w:p w:rsidR="008E0109" w:rsidRPr="008E0109" w:rsidRDefault="008E0109" w:rsidP="008E010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8E0109">
        <w:rPr>
          <w:rFonts w:ascii="Consolas" w:eastAsia="宋体" w:hAnsi="Consolas" w:cs="Consolas"/>
          <w:color w:val="000000"/>
          <w:kern w:val="0"/>
          <w:sz w:val="20"/>
          <w:szCs w:val="20"/>
        </w:rPr>
        <w:t xml:space="preserve"> </w:t>
      </w:r>
      <w:proofErr w:type="gramStart"/>
      <w:r w:rsidRPr="008E0109">
        <w:rPr>
          <w:rFonts w:ascii="Consolas" w:eastAsia="宋体" w:hAnsi="Consolas" w:cs="Consolas"/>
          <w:color w:val="0077AA"/>
          <w:kern w:val="0"/>
          <w:sz w:val="20"/>
          <w:szCs w:val="20"/>
        </w:rPr>
        <w:t>VALUES</w:t>
      </w:r>
      <w:r w:rsidRPr="008E0109">
        <w:rPr>
          <w:rFonts w:ascii="Consolas" w:eastAsia="宋体" w:hAnsi="Consolas" w:cs="Consolas"/>
          <w:color w:val="999999"/>
          <w:kern w:val="0"/>
          <w:sz w:val="20"/>
          <w:szCs w:val="20"/>
        </w:rPr>
        <w:t>(</w:t>
      </w:r>
      <w:proofErr w:type="gramEnd"/>
      <w:r w:rsidRPr="008E0109">
        <w:rPr>
          <w:rFonts w:ascii="Consolas" w:eastAsia="宋体" w:hAnsi="Consolas" w:cs="Consolas"/>
          <w:color w:val="000000"/>
          <w:kern w:val="0"/>
          <w:sz w:val="20"/>
          <w:szCs w:val="20"/>
        </w:rPr>
        <w:t>article_id</w:t>
      </w:r>
      <w:r w:rsidRPr="008E0109">
        <w:rPr>
          <w:rFonts w:ascii="Consolas" w:eastAsia="宋体" w:hAnsi="Consolas" w:cs="Consolas"/>
          <w:color w:val="999999"/>
          <w:kern w:val="0"/>
          <w:sz w:val="20"/>
          <w:szCs w:val="20"/>
        </w:rPr>
        <w:t>,</w:t>
      </w:r>
      <w:r w:rsidRPr="008E0109">
        <w:rPr>
          <w:rFonts w:ascii="Consolas" w:eastAsia="宋体" w:hAnsi="Consolas" w:cs="Consolas"/>
          <w:color w:val="000000"/>
          <w:kern w:val="0"/>
          <w:sz w:val="20"/>
          <w:szCs w:val="20"/>
        </w:rPr>
        <w:t>tag_id</w:t>
      </w:r>
      <w:r w:rsidRPr="008E0109">
        <w:rPr>
          <w:rFonts w:ascii="Consolas" w:eastAsia="宋体" w:hAnsi="Consolas" w:cs="Consolas"/>
          <w:color w:val="999999"/>
          <w:kern w:val="0"/>
          <w:sz w:val="20"/>
          <w:szCs w:val="20"/>
        </w:rPr>
        <w:t>);</w:t>
      </w:r>
    </w:p>
    <w:p w:rsidR="008E0109" w:rsidRPr="008E0109" w:rsidRDefault="008E0109" w:rsidP="008E010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p>
    <w:p w:rsidR="008E0109" w:rsidRPr="008E0109" w:rsidRDefault="008E0109" w:rsidP="008E010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8E0109">
        <w:rPr>
          <w:rFonts w:ascii="Consolas" w:eastAsia="宋体" w:hAnsi="Consolas" w:cs="Consolas"/>
          <w:color w:val="000000"/>
          <w:kern w:val="0"/>
          <w:sz w:val="20"/>
          <w:szCs w:val="20"/>
        </w:rPr>
        <w:t xml:space="preserve"> </w:t>
      </w:r>
      <w:r w:rsidRPr="008E0109">
        <w:rPr>
          <w:rFonts w:ascii="Consolas" w:eastAsia="宋体" w:hAnsi="Consolas" w:cs="Consolas"/>
          <w:color w:val="708090"/>
          <w:kern w:val="0"/>
          <w:sz w:val="20"/>
          <w:szCs w:val="20"/>
        </w:rPr>
        <w:t>-- return tag count for the article</w:t>
      </w:r>
    </w:p>
    <w:p w:rsidR="008E0109" w:rsidRPr="008E0109" w:rsidRDefault="008E0109" w:rsidP="008E010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8E0109">
        <w:rPr>
          <w:rFonts w:ascii="Consolas" w:eastAsia="宋体" w:hAnsi="Consolas" w:cs="Consolas"/>
          <w:color w:val="000000"/>
          <w:kern w:val="0"/>
          <w:sz w:val="20"/>
          <w:szCs w:val="20"/>
        </w:rPr>
        <w:t xml:space="preserve"> </w:t>
      </w:r>
      <w:r w:rsidRPr="008E0109">
        <w:rPr>
          <w:rFonts w:ascii="Consolas" w:eastAsia="宋体" w:hAnsi="Consolas" w:cs="Consolas"/>
          <w:color w:val="0077AA"/>
          <w:kern w:val="0"/>
          <w:sz w:val="20"/>
          <w:szCs w:val="20"/>
        </w:rPr>
        <w:t>SELECT</w:t>
      </w:r>
      <w:r w:rsidRPr="008E0109">
        <w:rPr>
          <w:rFonts w:ascii="Consolas" w:eastAsia="宋体" w:hAnsi="Consolas" w:cs="Consolas"/>
          <w:color w:val="000000"/>
          <w:kern w:val="0"/>
          <w:sz w:val="20"/>
          <w:szCs w:val="20"/>
        </w:rPr>
        <w:t xml:space="preserve"> </w:t>
      </w:r>
      <w:proofErr w:type="gramStart"/>
      <w:r w:rsidRPr="008E0109">
        <w:rPr>
          <w:rFonts w:ascii="Consolas" w:eastAsia="宋体" w:hAnsi="Consolas" w:cs="Consolas"/>
          <w:color w:val="DD4A68"/>
          <w:kern w:val="0"/>
          <w:sz w:val="20"/>
          <w:szCs w:val="20"/>
        </w:rPr>
        <w:t>COUNT</w:t>
      </w:r>
      <w:r w:rsidRPr="008E0109">
        <w:rPr>
          <w:rFonts w:ascii="Consolas" w:eastAsia="宋体" w:hAnsi="Consolas" w:cs="Consolas"/>
          <w:color w:val="999999"/>
          <w:kern w:val="0"/>
          <w:sz w:val="20"/>
          <w:szCs w:val="20"/>
        </w:rPr>
        <w:t>(</w:t>
      </w:r>
      <w:proofErr w:type="gramEnd"/>
      <w:r w:rsidRPr="008E0109">
        <w:rPr>
          <w:rFonts w:ascii="Consolas" w:eastAsia="宋体" w:hAnsi="Consolas" w:cs="Consolas"/>
          <w:color w:val="A67F59"/>
          <w:kern w:val="0"/>
          <w:sz w:val="20"/>
          <w:szCs w:val="20"/>
        </w:rPr>
        <w:t>*</w:t>
      </w:r>
      <w:r w:rsidRPr="008E0109">
        <w:rPr>
          <w:rFonts w:ascii="Consolas" w:eastAsia="宋体" w:hAnsi="Consolas" w:cs="Consolas"/>
          <w:color w:val="999999"/>
          <w:kern w:val="0"/>
          <w:sz w:val="20"/>
          <w:szCs w:val="20"/>
        </w:rPr>
        <w:t>)</w:t>
      </w:r>
      <w:r w:rsidRPr="008E0109">
        <w:rPr>
          <w:rFonts w:ascii="Consolas" w:eastAsia="宋体" w:hAnsi="Consolas" w:cs="Consolas"/>
          <w:color w:val="000000"/>
          <w:kern w:val="0"/>
          <w:sz w:val="20"/>
          <w:szCs w:val="20"/>
        </w:rPr>
        <w:t xml:space="preserve"> </w:t>
      </w:r>
      <w:r w:rsidRPr="008E0109">
        <w:rPr>
          <w:rFonts w:ascii="Consolas" w:eastAsia="宋体" w:hAnsi="Consolas" w:cs="Consolas"/>
          <w:color w:val="0077AA"/>
          <w:kern w:val="0"/>
          <w:sz w:val="20"/>
          <w:szCs w:val="20"/>
        </w:rPr>
        <w:t>FROM</w:t>
      </w:r>
      <w:r w:rsidRPr="008E0109">
        <w:rPr>
          <w:rFonts w:ascii="Consolas" w:eastAsia="宋体" w:hAnsi="Consolas" w:cs="Consolas"/>
          <w:color w:val="000000"/>
          <w:kern w:val="0"/>
          <w:sz w:val="20"/>
          <w:szCs w:val="20"/>
        </w:rPr>
        <w:t xml:space="preserve"> article_tags</w:t>
      </w:r>
      <w:r w:rsidRPr="008E0109">
        <w:rPr>
          <w:rFonts w:ascii="Consolas" w:eastAsia="宋体" w:hAnsi="Consolas" w:cs="Consolas"/>
          <w:color w:val="999999"/>
          <w:kern w:val="0"/>
          <w:sz w:val="20"/>
          <w:szCs w:val="20"/>
        </w:rPr>
        <w:t>;</w:t>
      </w:r>
    </w:p>
    <w:p w:rsidR="008E0109" w:rsidRPr="008E0109" w:rsidRDefault="008E0109" w:rsidP="008E010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8E0109">
        <w:rPr>
          <w:rFonts w:ascii="Consolas" w:eastAsia="宋体" w:hAnsi="Consolas" w:cs="Consolas"/>
          <w:color w:val="0077AA"/>
          <w:kern w:val="0"/>
          <w:sz w:val="20"/>
          <w:szCs w:val="20"/>
        </w:rPr>
        <w:t>END</w:t>
      </w:r>
      <w:r w:rsidRPr="008E0109">
        <w:rPr>
          <w:rFonts w:ascii="Consolas" w:eastAsia="宋体" w:hAnsi="Consolas" w:cs="Consolas"/>
          <w:color w:val="000000"/>
          <w:kern w:val="0"/>
          <w:sz w:val="20"/>
          <w:szCs w:val="20"/>
        </w:rPr>
        <w:t>$$</w:t>
      </w:r>
    </w:p>
    <w:p w:rsidR="008E0109" w:rsidRPr="008E0109" w:rsidRDefault="008E0109" w:rsidP="008E010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proofErr w:type="gramStart"/>
      <w:r w:rsidRPr="008E0109">
        <w:rPr>
          <w:rFonts w:ascii="Consolas" w:eastAsia="宋体" w:hAnsi="Consolas" w:cs="Consolas"/>
          <w:color w:val="0077AA"/>
          <w:kern w:val="0"/>
          <w:sz w:val="20"/>
          <w:szCs w:val="20"/>
        </w:rPr>
        <w:t>DELIMITER</w:t>
      </w:r>
      <w:r w:rsidRPr="008E0109">
        <w:rPr>
          <w:rFonts w:ascii="Consolas" w:eastAsia="宋体" w:hAnsi="Consolas" w:cs="Consolas"/>
          <w:color w:val="000000"/>
          <w:kern w:val="0"/>
          <w:sz w:val="20"/>
          <w:szCs w:val="20"/>
        </w:rPr>
        <w:t xml:space="preserve"> </w:t>
      </w:r>
      <w:r w:rsidRPr="008E0109">
        <w:rPr>
          <w:rFonts w:ascii="Consolas" w:eastAsia="宋体" w:hAnsi="Consolas" w:cs="Consolas"/>
          <w:color w:val="999999"/>
          <w:kern w:val="0"/>
          <w:sz w:val="20"/>
          <w:szCs w:val="20"/>
        </w:rPr>
        <w:t>;</w:t>
      </w:r>
      <w:proofErr w:type="gramEnd"/>
    </w:p>
    <w:p w:rsidR="008E0109" w:rsidRPr="008E0109" w:rsidRDefault="008E0109" w:rsidP="008E010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0"/>
          <w:szCs w:val="20"/>
        </w:rPr>
      </w:pPr>
      <w:r w:rsidRPr="008E0109">
        <w:rPr>
          <w:rFonts w:ascii="Consolas" w:eastAsia="宋体" w:hAnsi="Consolas" w:cs="Consolas"/>
          <w:color w:val="BBBBBB"/>
          <w:kern w:val="0"/>
          <w:sz w:val="16"/>
          <w:szCs w:val="16"/>
        </w:rPr>
        <w:t>SQL</w:t>
      </w:r>
    </w:p>
    <w:p w:rsidR="008E0109" w:rsidRPr="008E0109" w:rsidRDefault="008E0109" w:rsidP="008E0109">
      <w:pPr>
        <w:widowControl/>
        <w:shd w:val="clear" w:color="auto" w:fill="FFFFFF"/>
        <w:spacing w:after="120"/>
        <w:jc w:val="left"/>
        <w:rPr>
          <w:rFonts w:ascii="Helvetica" w:eastAsia="宋体" w:hAnsi="Helvetica" w:cs="Helvetica"/>
          <w:color w:val="333344"/>
          <w:kern w:val="0"/>
          <w:sz w:val="23"/>
          <w:szCs w:val="23"/>
        </w:rPr>
      </w:pPr>
      <w:r w:rsidRPr="008E0109">
        <w:rPr>
          <w:rFonts w:ascii="Helvetica" w:eastAsia="宋体" w:hAnsi="Helvetica" w:cs="Helvetica"/>
          <w:color w:val="333344"/>
          <w:kern w:val="0"/>
          <w:sz w:val="23"/>
          <w:szCs w:val="23"/>
        </w:rPr>
        <w:t>然后，通过调用</w:t>
      </w:r>
      <w:r w:rsidRPr="008E0109">
        <w:rPr>
          <w:rFonts w:ascii="Consolas" w:eastAsia="宋体" w:hAnsi="Consolas" w:cs="Consolas"/>
          <w:color w:val="C7254E"/>
          <w:kern w:val="0"/>
          <w:sz w:val="23"/>
          <w:szCs w:val="23"/>
          <w:shd w:val="clear" w:color="auto" w:fill="F9F2F4"/>
        </w:rPr>
        <w:t>insert_article_tags</w:t>
      </w:r>
      <w:r w:rsidRPr="008E0109">
        <w:rPr>
          <w:rFonts w:ascii="Helvetica" w:eastAsia="宋体" w:hAnsi="Helvetica" w:cs="Helvetica"/>
          <w:color w:val="333344"/>
          <w:kern w:val="0"/>
          <w:sz w:val="23"/>
          <w:szCs w:val="23"/>
        </w:rPr>
        <w:t>存储过程，为文章</w:t>
      </w:r>
      <w:r w:rsidRPr="008E0109">
        <w:rPr>
          <w:rFonts w:ascii="Helvetica" w:eastAsia="宋体" w:hAnsi="Helvetica" w:cs="Helvetica"/>
          <w:color w:val="333344"/>
          <w:kern w:val="0"/>
          <w:sz w:val="23"/>
          <w:szCs w:val="23"/>
        </w:rPr>
        <w:t>ID</w:t>
      </w:r>
      <w:r w:rsidRPr="008E0109">
        <w:rPr>
          <w:rFonts w:ascii="Helvetica" w:eastAsia="宋体" w:hAnsi="Helvetica" w:cs="Helvetica"/>
          <w:color w:val="333344"/>
          <w:kern w:val="0"/>
          <w:sz w:val="23"/>
          <w:szCs w:val="23"/>
        </w:rPr>
        <w:t>为</w:t>
      </w:r>
      <w:r w:rsidRPr="008E0109">
        <w:rPr>
          <w:rFonts w:ascii="Consolas" w:eastAsia="宋体" w:hAnsi="Consolas" w:cs="Consolas"/>
          <w:color w:val="C7254E"/>
          <w:kern w:val="0"/>
          <w:sz w:val="23"/>
          <w:szCs w:val="23"/>
          <w:shd w:val="clear" w:color="auto" w:fill="F9F2F4"/>
        </w:rPr>
        <w:t>1</w:t>
      </w:r>
      <w:r w:rsidRPr="008E0109">
        <w:rPr>
          <w:rFonts w:ascii="Helvetica" w:eastAsia="宋体" w:hAnsi="Helvetica" w:cs="Helvetica"/>
          <w:color w:val="333344"/>
          <w:kern w:val="0"/>
          <w:sz w:val="23"/>
          <w:szCs w:val="23"/>
        </w:rPr>
        <w:t>添加标签</w:t>
      </w:r>
      <w:r w:rsidRPr="008E0109">
        <w:rPr>
          <w:rFonts w:ascii="Helvetica" w:eastAsia="宋体" w:hAnsi="Helvetica" w:cs="Helvetica"/>
          <w:color w:val="333344"/>
          <w:kern w:val="0"/>
          <w:sz w:val="23"/>
          <w:szCs w:val="23"/>
        </w:rPr>
        <w:t>ID</w:t>
      </w:r>
      <w:r w:rsidRPr="008E0109">
        <w:rPr>
          <w:rFonts w:ascii="Helvetica" w:eastAsia="宋体" w:hAnsi="Helvetica" w:cs="Helvetica"/>
          <w:color w:val="333344"/>
          <w:kern w:val="0"/>
          <w:sz w:val="23"/>
          <w:szCs w:val="23"/>
        </w:rPr>
        <w:t>：</w:t>
      </w:r>
      <w:r w:rsidRPr="008E0109">
        <w:rPr>
          <w:rFonts w:ascii="Consolas" w:eastAsia="宋体" w:hAnsi="Consolas" w:cs="Consolas"/>
          <w:color w:val="C7254E"/>
          <w:kern w:val="0"/>
          <w:sz w:val="23"/>
          <w:szCs w:val="23"/>
          <w:shd w:val="clear" w:color="auto" w:fill="F9F2F4"/>
        </w:rPr>
        <w:t>1</w:t>
      </w:r>
      <w:r w:rsidRPr="008E0109">
        <w:rPr>
          <w:rFonts w:ascii="Helvetica" w:eastAsia="宋体" w:hAnsi="Helvetica" w:cs="Helvetica"/>
          <w:color w:val="333344"/>
          <w:kern w:val="0"/>
          <w:sz w:val="23"/>
          <w:szCs w:val="23"/>
        </w:rPr>
        <w:t>,</w:t>
      </w:r>
      <w:r w:rsidRPr="008E0109">
        <w:rPr>
          <w:rFonts w:ascii="Consolas" w:eastAsia="宋体" w:hAnsi="Consolas" w:cs="Consolas"/>
          <w:color w:val="C7254E"/>
          <w:kern w:val="0"/>
          <w:sz w:val="23"/>
          <w:szCs w:val="23"/>
          <w:shd w:val="clear" w:color="auto" w:fill="F9F2F4"/>
        </w:rPr>
        <w:t>2</w:t>
      </w:r>
      <w:r w:rsidRPr="008E0109">
        <w:rPr>
          <w:rFonts w:ascii="Helvetica" w:eastAsia="宋体" w:hAnsi="Helvetica" w:cs="Helvetica"/>
          <w:color w:val="333344"/>
          <w:kern w:val="0"/>
          <w:sz w:val="23"/>
          <w:szCs w:val="23"/>
        </w:rPr>
        <w:t>和</w:t>
      </w:r>
      <w:r w:rsidRPr="008E0109">
        <w:rPr>
          <w:rFonts w:ascii="Consolas" w:eastAsia="宋体" w:hAnsi="Consolas" w:cs="Consolas"/>
          <w:color w:val="C7254E"/>
          <w:kern w:val="0"/>
          <w:sz w:val="23"/>
          <w:szCs w:val="23"/>
          <w:shd w:val="clear" w:color="auto" w:fill="F9F2F4"/>
        </w:rPr>
        <w:t>3</w:t>
      </w:r>
      <w:r w:rsidRPr="008E0109">
        <w:rPr>
          <w:rFonts w:ascii="Helvetica" w:eastAsia="宋体" w:hAnsi="Helvetica" w:cs="Helvetica"/>
          <w:color w:val="333344"/>
          <w:kern w:val="0"/>
          <w:sz w:val="23"/>
          <w:szCs w:val="23"/>
        </w:rPr>
        <w:t>，如下所示：</w:t>
      </w:r>
    </w:p>
    <w:p w:rsidR="008E0109" w:rsidRPr="008E0109" w:rsidRDefault="008E0109" w:rsidP="008E010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8E0109">
        <w:rPr>
          <w:rFonts w:ascii="Consolas" w:eastAsia="宋体" w:hAnsi="Consolas" w:cs="Consolas"/>
          <w:color w:val="0077AA"/>
          <w:kern w:val="0"/>
          <w:sz w:val="20"/>
          <w:szCs w:val="20"/>
        </w:rPr>
        <w:t>CALL</w:t>
      </w:r>
      <w:r w:rsidRPr="008E0109">
        <w:rPr>
          <w:rFonts w:ascii="Consolas" w:eastAsia="宋体" w:hAnsi="Consolas" w:cs="Consolas"/>
          <w:color w:val="000000"/>
          <w:kern w:val="0"/>
          <w:sz w:val="20"/>
          <w:szCs w:val="20"/>
        </w:rPr>
        <w:t xml:space="preserve"> insert_article_</w:t>
      </w:r>
      <w:proofErr w:type="gramStart"/>
      <w:r w:rsidRPr="008E0109">
        <w:rPr>
          <w:rFonts w:ascii="Consolas" w:eastAsia="宋体" w:hAnsi="Consolas" w:cs="Consolas"/>
          <w:color w:val="000000"/>
          <w:kern w:val="0"/>
          <w:sz w:val="20"/>
          <w:szCs w:val="20"/>
        </w:rPr>
        <w:t>tags</w:t>
      </w:r>
      <w:r w:rsidRPr="008E0109">
        <w:rPr>
          <w:rFonts w:ascii="Consolas" w:eastAsia="宋体" w:hAnsi="Consolas" w:cs="Consolas"/>
          <w:color w:val="999999"/>
          <w:kern w:val="0"/>
          <w:sz w:val="20"/>
          <w:szCs w:val="20"/>
        </w:rPr>
        <w:t>(</w:t>
      </w:r>
      <w:proofErr w:type="gramEnd"/>
      <w:r w:rsidRPr="008E0109">
        <w:rPr>
          <w:rFonts w:ascii="Consolas" w:eastAsia="宋体" w:hAnsi="Consolas" w:cs="Consolas"/>
          <w:color w:val="990055"/>
          <w:kern w:val="0"/>
          <w:sz w:val="20"/>
          <w:szCs w:val="20"/>
        </w:rPr>
        <w:t>1</w:t>
      </w:r>
      <w:r w:rsidRPr="008E0109">
        <w:rPr>
          <w:rFonts w:ascii="Consolas" w:eastAsia="宋体" w:hAnsi="Consolas" w:cs="Consolas"/>
          <w:color w:val="999999"/>
          <w:kern w:val="0"/>
          <w:sz w:val="20"/>
          <w:szCs w:val="20"/>
        </w:rPr>
        <w:t>,</w:t>
      </w:r>
      <w:r w:rsidRPr="008E0109">
        <w:rPr>
          <w:rFonts w:ascii="Consolas" w:eastAsia="宋体" w:hAnsi="Consolas" w:cs="Consolas"/>
          <w:color w:val="990055"/>
          <w:kern w:val="0"/>
          <w:sz w:val="20"/>
          <w:szCs w:val="20"/>
        </w:rPr>
        <w:t>1</w:t>
      </w:r>
      <w:r w:rsidRPr="008E0109">
        <w:rPr>
          <w:rFonts w:ascii="Consolas" w:eastAsia="宋体" w:hAnsi="Consolas" w:cs="Consolas"/>
          <w:color w:val="999999"/>
          <w:kern w:val="0"/>
          <w:sz w:val="20"/>
          <w:szCs w:val="20"/>
        </w:rPr>
        <w:t>);</w:t>
      </w:r>
    </w:p>
    <w:p w:rsidR="008E0109" w:rsidRPr="008E0109" w:rsidRDefault="008E0109" w:rsidP="008E010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8E0109">
        <w:rPr>
          <w:rFonts w:ascii="Consolas" w:eastAsia="宋体" w:hAnsi="Consolas" w:cs="Consolas"/>
          <w:color w:val="0077AA"/>
          <w:kern w:val="0"/>
          <w:sz w:val="20"/>
          <w:szCs w:val="20"/>
        </w:rPr>
        <w:t>CALL</w:t>
      </w:r>
      <w:r w:rsidRPr="008E0109">
        <w:rPr>
          <w:rFonts w:ascii="Consolas" w:eastAsia="宋体" w:hAnsi="Consolas" w:cs="Consolas"/>
          <w:color w:val="000000"/>
          <w:kern w:val="0"/>
          <w:sz w:val="20"/>
          <w:szCs w:val="20"/>
        </w:rPr>
        <w:t xml:space="preserve"> insert_article_</w:t>
      </w:r>
      <w:proofErr w:type="gramStart"/>
      <w:r w:rsidRPr="008E0109">
        <w:rPr>
          <w:rFonts w:ascii="Consolas" w:eastAsia="宋体" w:hAnsi="Consolas" w:cs="Consolas"/>
          <w:color w:val="000000"/>
          <w:kern w:val="0"/>
          <w:sz w:val="20"/>
          <w:szCs w:val="20"/>
        </w:rPr>
        <w:t>tags</w:t>
      </w:r>
      <w:r w:rsidRPr="008E0109">
        <w:rPr>
          <w:rFonts w:ascii="Consolas" w:eastAsia="宋体" w:hAnsi="Consolas" w:cs="Consolas"/>
          <w:color w:val="999999"/>
          <w:kern w:val="0"/>
          <w:sz w:val="20"/>
          <w:szCs w:val="20"/>
        </w:rPr>
        <w:t>(</w:t>
      </w:r>
      <w:proofErr w:type="gramEnd"/>
      <w:r w:rsidRPr="008E0109">
        <w:rPr>
          <w:rFonts w:ascii="Consolas" w:eastAsia="宋体" w:hAnsi="Consolas" w:cs="Consolas"/>
          <w:color w:val="990055"/>
          <w:kern w:val="0"/>
          <w:sz w:val="20"/>
          <w:szCs w:val="20"/>
        </w:rPr>
        <w:t>1</w:t>
      </w:r>
      <w:r w:rsidRPr="008E0109">
        <w:rPr>
          <w:rFonts w:ascii="Consolas" w:eastAsia="宋体" w:hAnsi="Consolas" w:cs="Consolas"/>
          <w:color w:val="999999"/>
          <w:kern w:val="0"/>
          <w:sz w:val="20"/>
          <w:szCs w:val="20"/>
        </w:rPr>
        <w:t>,</w:t>
      </w:r>
      <w:r w:rsidRPr="008E0109">
        <w:rPr>
          <w:rFonts w:ascii="Consolas" w:eastAsia="宋体" w:hAnsi="Consolas" w:cs="Consolas"/>
          <w:color w:val="990055"/>
          <w:kern w:val="0"/>
          <w:sz w:val="20"/>
          <w:szCs w:val="20"/>
        </w:rPr>
        <w:t>2</w:t>
      </w:r>
      <w:r w:rsidRPr="008E0109">
        <w:rPr>
          <w:rFonts w:ascii="Consolas" w:eastAsia="宋体" w:hAnsi="Consolas" w:cs="Consolas"/>
          <w:color w:val="999999"/>
          <w:kern w:val="0"/>
          <w:sz w:val="20"/>
          <w:szCs w:val="20"/>
        </w:rPr>
        <w:t>);</w:t>
      </w:r>
    </w:p>
    <w:p w:rsidR="008E0109" w:rsidRPr="008E0109" w:rsidRDefault="008E0109" w:rsidP="008E010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8E0109">
        <w:rPr>
          <w:rFonts w:ascii="Consolas" w:eastAsia="宋体" w:hAnsi="Consolas" w:cs="Consolas"/>
          <w:color w:val="0077AA"/>
          <w:kern w:val="0"/>
          <w:sz w:val="20"/>
          <w:szCs w:val="20"/>
        </w:rPr>
        <w:t>CALL</w:t>
      </w:r>
      <w:r w:rsidRPr="008E0109">
        <w:rPr>
          <w:rFonts w:ascii="Consolas" w:eastAsia="宋体" w:hAnsi="Consolas" w:cs="Consolas"/>
          <w:color w:val="000000"/>
          <w:kern w:val="0"/>
          <w:sz w:val="20"/>
          <w:szCs w:val="20"/>
        </w:rPr>
        <w:t xml:space="preserve"> insert_article_</w:t>
      </w:r>
      <w:proofErr w:type="gramStart"/>
      <w:r w:rsidRPr="008E0109">
        <w:rPr>
          <w:rFonts w:ascii="Consolas" w:eastAsia="宋体" w:hAnsi="Consolas" w:cs="Consolas"/>
          <w:color w:val="000000"/>
          <w:kern w:val="0"/>
          <w:sz w:val="20"/>
          <w:szCs w:val="20"/>
        </w:rPr>
        <w:t>tags</w:t>
      </w:r>
      <w:r w:rsidRPr="008E0109">
        <w:rPr>
          <w:rFonts w:ascii="Consolas" w:eastAsia="宋体" w:hAnsi="Consolas" w:cs="Consolas"/>
          <w:color w:val="999999"/>
          <w:kern w:val="0"/>
          <w:sz w:val="20"/>
          <w:szCs w:val="20"/>
        </w:rPr>
        <w:t>(</w:t>
      </w:r>
      <w:proofErr w:type="gramEnd"/>
      <w:r w:rsidRPr="008E0109">
        <w:rPr>
          <w:rFonts w:ascii="Consolas" w:eastAsia="宋体" w:hAnsi="Consolas" w:cs="Consolas"/>
          <w:color w:val="990055"/>
          <w:kern w:val="0"/>
          <w:sz w:val="20"/>
          <w:szCs w:val="20"/>
        </w:rPr>
        <w:t>1</w:t>
      </w:r>
      <w:r w:rsidRPr="008E0109">
        <w:rPr>
          <w:rFonts w:ascii="Consolas" w:eastAsia="宋体" w:hAnsi="Consolas" w:cs="Consolas"/>
          <w:color w:val="999999"/>
          <w:kern w:val="0"/>
          <w:sz w:val="20"/>
          <w:szCs w:val="20"/>
        </w:rPr>
        <w:t>,</w:t>
      </w:r>
      <w:r w:rsidRPr="008E0109">
        <w:rPr>
          <w:rFonts w:ascii="Consolas" w:eastAsia="宋体" w:hAnsi="Consolas" w:cs="Consolas"/>
          <w:color w:val="990055"/>
          <w:kern w:val="0"/>
          <w:sz w:val="20"/>
          <w:szCs w:val="20"/>
        </w:rPr>
        <w:t>3</w:t>
      </w:r>
      <w:r w:rsidRPr="008E0109">
        <w:rPr>
          <w:rFonts w:ascii="Consolas" w:eastAsia="宋体" w:hAnsi="Consolas" w:cs="Consolas"/>
          <w:color w:val="999999"/>
          <w:kern w:val="0"/>
          <w:sz w:val="20"/>
          <w:szCs w:val="20"/>
        </w:rPr>
        <w:t>);</w:t>
      </w:r>
    </w:p>
    <w:p w:rsidR="008E0109" w:rsidRPr="008E0109" w:rsidRDefault="008E0109" w:rsidP="008E010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0"/>
          <w:szCs w:val="20"/>
        </w:rPr>
      </w:pPr>
      <w:r w:rsidRPr="008E0109">
        <w:rPr>
          <w:rFonts w:ascii="Consolas" w:eastAsia="宋体" w:hAnsi="Consolas" w:cs="Consolas"/>
          <w:color w:val="BBBBBB"/>
          <w:kern w:val="0"/>
          <w:sz w:val="16"/>
          <w:szCs w:val="16"/>
        </w:rPr>
        <w:t>SQL</w:t>
      </w:r>
    </w:p>
    <w:p w:rsidR="008E0109" w:rsidRPr="008E0109" w:rsidRDefault="008E0109" w:rsidP="008E0109">
      <w:pPr>
        <w:widowControl/>
        <w:shd w:val="clear" w:color="auto" w:fill="FFFFFF"/>
        <w:spacing w:after="120"/>
        <w:jc w:val="left"/>
        <w:rPr>
          <w:rFonts w:ascii="Helvetica" w:eastAsia="宋体" w:hAnsi="Helvetica" w:cs="Helvetica"/>
          <w:color w:val="333344"/>
          <w:kern w:val="0"/>
          <w:sz w:val="23"/>
          <w:szCs w:val="23"/>
        </w:rPr>
      </w:pPr>
      <w:r w:rsidRPr="008E0109">
        <w:rPr>
          <w:rFonts w:ascii="Helvetica" w:eastAsia="宋体" w:hAnsi="Helvetica" w:cs="Helvetica"/>
          <w:color w:val="333344"/>
          <w:kern w:val="0"/>
          <w:sz w:val="23"/>
          <w:szCs w:val="23"/>
        </w:rPr>
        <w:t>之后，尝试插入一个重复的键来检查处理程序是否真的被调用。</w:t>
      </w:r>
    </w:p>
    <w:p w:rsidR="008E0109" w:rsidRPr="008E0109" w:rsidRDefault="008E0109" w:rsidP="008E010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8E0109">
        <w:rPr>
          <w:rFonts w:ascii="Consolas" w:eastAsia="宋体" w:hAnsi="Consolas" w:cs="Consolas"/>
          <w:color w:val="0077AA"/>
          <w:kern w:val="0"/>
          <w:sz w:val="20"/>
          <w:szCs w:val="20"/>
        </w:rPr>
        <w:t>CALL</w:t>
      </w:r>
      <w:r w:rsidRPr="008E0109">
        <w:rPr>
          <w:rFonts w:ascii="Consolas" w:eastAsia="宋体" w:hAnsi="Consolas" w:cs="Consolas"/>
          <w:color w:val="000000"/>
          <w:kern w:val="0"/>
          <w:sz w:val="20"/>
          <w:szCs w:val="20"/>
        </w:rPr>
        <w:t xml:space="preserve"> insert_article_</w:t>
      </w:r>
      <w:proofErr w:type="gramStart"/>
      <w:r w:rsidRPr="008E0109">
        <w:rPr>
          <w:rFonts w:ascii="Consolas" w:eastAsia="宋体" w:hAnsi="Consolas" w:cs="Consolas"/>
          <w:color w:val="000000"/>
          <w:kern w:val="0"/>
          <w:sz w:val="20"/>
          <w:szCs w:val="20"/>
        </w:rPr>
        <w:t>tags</w:t>
      </w:r>
      <w:r w:rsidRPr="008E0109">
        <w:rPr>
          <w:rFonts w:ascii="Consolas" w:eastAsia="宋体" w:hAnsi="Consolas" w:cs="Consolas"/>
          <w:color w:val="999999"/>
          <w:kern w:val="0"/>
          <w:sz w:val="20"/>
          <w:szCs w:val="20"/>
        </w:rPr>
        <w:t>(</w:t>
      </w:r>
      <w:proofErr w:type="gramEnd"/>
      <w:r w:rsidRPr="008E0109">
        <w:rPr>
          <w:rFonts w:ascii="Consolas" w:eastAsia="宋体" w:hAnsi="Consolas" w:cs="Consolas"/>
          <w:color w:val="990055"/>
          <w:kern w:val="0"/>
          <w:sz w:val="20"/>
          <w:szCs w:val="20"/>
        </w:rPr>
        <w:t>1</w:t>
      </w:r>
      <w:r w:rsidRPr="008E0109">
        <w:rPr>
          <w:rFonts w:ascii="Consolas" w:eastAsia="宋体" w:hAnsi="Consolas" w:cs="Consolas"/>
          <w:color w:val="999999"/>
          <w:kern w:val="0"/>
          <w:sz w:val="20"/>
          <w:szCs w:val="20"/>
        </w:rPr>
        <w:t>,</w:t>
      </w:r>
      <w:r w:rsidRPr="008E0109">
        <w:rPr>
          <w:rFonts w:ascii="Consolas" w:eastAsia="宋体" w:hAnsi="Consolas" w:cs="Consolas"/>
          <w:color w:val="990055"/>
          <w:kern w:val="0"/>
          <w:sz w:val="20"/>
          <w:szCs w:val="20"/>
        </w:rPr>
        <w:t>3</w:t>
      </w:r>
      <w:r w:rsidRPr="008E0109">
        <w:rPr>
          <w:rFonts w:ascii="Consolas" w:eastAsia="宋体" w:hAnsi="Consolas" w:cs="Consolas"/>
          <w:color w:val="999999"/>
          <w:kern w:val="0"/>
          <w:sz w:val="20"/>
          <w:szCs w:val="20"/>
        </w:rPr>
        <w:t>);</w:t>
      </w:r>
    </w:p>
    <w:p w:rsidR="008E0109" w:rsidRPr="008E0109" w:rsidRDefault="008E0109" w:rsidP="008E010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0"/>
          <w:szCs w:val="20"/>
        </w:rPr>
      </w:pPr>
      <w:r w:rsidRPr="008E0109">
        <w:rPr>
          <w:rFonts w:ascii="Consolas" w:eastAsia="宋体" w:hAnsi="Consolas" w:cs="Consolas"/>
          <w:color w:val="BBBBBB"/>
          <w:kern w:val="0"/>
          <w:sz w:val="16"/>
          <w:szCs w:val="16"/>
        </w:rPr>
        <w:t>SQL</w:t>
      </w:r>
    </w:p>
    <w:p w:rsidR="008E0109" w:rsidRPr="008E0109" w:rsidRDefault="008E0109" w:rsidP="008E0109">
      <w:pPr>
        <w:widowControl/>
        <w:shd w:val="clear" w:color="auto" w:fill="FFFFFF"/>
        <w:spacing w:after="120"/>
        <w:jc w:val="left"/>
        <w:rPr>
          <w:rFonts w:ascii="Helvetica" w:eastAsia="宋体" w:hAnsi="Helvetica" w:cs="Helvetica"/>
          <w:color w:val="333344"/>
          <w:kern w:val="0"/>
          <w:sz w:val="23"/>
          <w:szCs w:val="23"/>
        </w:rPr>
      </w:pPr>
      <w:r w:rsidRPr="008E0109">
        <w:rPr>
          <w:rFonts w:ascii="Helvetica" w:eastAsia="宋体" w:hAnsi="Helvetica" w:cs="Helvetica"/>
          <w:color w:val="333344"/>
          <w:kern w:val="0"/>
          <w:sz w:val="23"/>
          <w:szCs w:val="23"/>
        </w:rPr>
        <w:t>执行上面查询语句，得到以下结果</w:t>
      </w:r>
      <w:r w:rsidRPr="008E0109">
        <w:rPr>
          <w:rFonts w:ascii="Helvetica" w:eastAsia="宋体" w:hAnsi="Helvetica" w:cs="Helvetica"/>
          <w:color w:val="333344"/>
          <w:kern w:val="0"/>
          <w:sz w:val="23"/>
          <w:szCs w:val="23"/>
        </w:rPr>
        <w:t xml:space="preserve"> -</w:t>
      </w:r>
    </w:p>
    <w:p w:rsidR="008E0109" w:rsidRPr="008E0109" w:rsidRDefault="008E0109" w:rsidP="008E010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proofErr w:type="gramStart"/>
      <w:r w:rsidRPr="008E0109">
        <w:rPr>
          <w:rFonts w:ascii="Consolas" w:eastAsia="宋体" w:hAnsi="Consolas" w:cs="Consolas"/>
          <w:color w:val="000000"/>
          <w:kern w:val="0"/>
          <w:sz w:val="20"/>
          <w:szCs w:val="20"/>
        </w:rPr>
        <w:t>mysql</w:t>
      </w:r>
      <w:proofErr w:type="gramEnd"/>
      <w:r w:rsidRPr="008E0109">
        <w:rPr>
          <w:rFonts w:ascii="Consolas" w:eastAsia="宋体" w:hAnsi="Consolas" w:cs="Consolas"/>
          <w:color w:val="A67F59"/>
          <w:kern w:val="0"/>
          <w:sz w:val="20"/>
          <w:szCs w:val="20"/>
        </w:rPr>
        <w:t>&gt;</w:t>
      </w:r>
      <w:r w:rsidRPr="008E0109">
        <w:rPr>
          <w:rFonts w:ascii="Consolas" w:eastAsia="宋体" w:hAnsi="Consolas" w:cs="Consolas"/>
          <w:color w:val="000000"/>
          <w:kern w:val="0"/>
          <w:sz w:val="20"/>
          <w:szCs w:val="20"/>
        </w:rPr>
        <w:t xml:space="preserve"> </w:t>
      </w:r>
      <w:r w:rsidRPr="008E0109">
        <w:rPr>
          <w:rFonts w:ascii="Consolas" w:eastAsia="宋体" w:hAnsi="Consolas" w:cs="Consolas"/>
          <w:color w:val="0077AA"/>
          <w:kern w:val="0"/>
          <w:sz w:val="20"/>
          <w:szCs w:val="20"/>
        </w:rPr>
        <w:t>CALL</w:t>
      </w:r>
      <w:r w:rsidRPr="008E0109">
        <w:rPr>
          <w:rFonts w:ascii="Consolas" w:eastAsia="宋体" w:hAnsi="Consolas" w:cs="Consolas"/>
          <w:color w:val="000000"/>
          <w:kern w:val="0"/>
          <w:sz w:val="20"/>
          <w:szCs w:val="20"/>
        </w:rPr>
        <w:t xml:space="preserve"> insert_article_tags</w:t>
      </w:r>
      <w:r w:rsidRPr="008E0109">
        <w:rPr>
          <w:rFonts w:ascii="Consolas" w:eastAsia="宋体" w:hAnsi="Consolas" w:cs="Consolas"/>
          <w:color w:val="999999"/>
          <w:kern w:val="0"/>
          <w:sz w:val="20"/>
          <w:szCs w:val="20"/>
        </w:rPr>
        <w:t>(</w:t>
      </w:r>
      <w:r w:rsidRPr="008E0109">
        <w:rPr>
          <w:rFonts w:ascii="Consolas" w:eastAsia="宋体" w:hAnsi="Consolas" w:cs="Consolas"/>
          <w:color w:val="990055"/>
          <w:kern w:val="0"/>
          <w:sz w:val="20"/>
          <w:szCs w:val="20"/>
        </w:rPr>
        <w:t>1</w:t>
      </w:r>
      <w:r w:rsidRPr="008E0109">
        <w:rPr>
          <w:rFonts w:ascii="Consolas" w:eastAsia="宋体" w:hAnsi="Consolas" w:cs="Consolas"/>
          <w:color w:val="999999"/>
          <w:kern w:val="0"/>
          <w:sz w:val="20"/>
          <w:szCs w:val="20"/>
        </w:rPr>
        <w:t>,</w:t>
      </w:r>
      <w:r w:rsidRPr="008E0109">
        <w:rPr>
          <w:rFonts w:ascii="Consolas" w:eastAsia="宋体" w:hAnsi="Consolas" w:cs="Consolas"/>
          <w:color w:val="990055"/>
          <w:kern w:val="0"/>
          <w:sz w:val="20"/>
          <w:szCs w:val="20"/>
        </w:rPr>
        <w:t>3</w:t>
      </w:r>
      <w:r w:rsidRPr="008E0109">
        <w:rPr>
          <w:rFonts w:ascii="Consolas" w:eastAsia="宋体" w:hAnsi="Consolas" w:cs="Consolas"/>
          <w:color w:val="999999"/>
          <w:kern w:val="0"/>
          <w:sz w:val="20"/>
          <w:szCs w:val="20"/>
        </w:rPr>
        <w:t>);</w:t>
      </w:r>
    </w:p>
    <w:p w:rsidR="008E0109" w:rsidRPr="008E0109" w:rsidRDefault="008E0109" w:rsidP="008E010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8E0109">
        <w:rPr>
          <w:rFonts w:ascii="Consolas" w:eastAsia="宋体" w:hAnsi="Consolas" w:cs="Consolas"/>
          <w:color w:val="A67F59"/>
          <w:kern w:val="0"/>
          <w:sz w:val="20"/>
          <w:szCs w:val="20"/>
        </w:rPr>
        <w:t>+</w:t>
      </w:r>
      <w:r w:rsidRPr="008E0109">
        <w:rPr>
          <w:rFonts w:ascii="Consolas" w:eastAsia="宋体" w:hAnsi="Consolas" w:cs="Consolas"/>
          <w:color w:val="708090"/>
          <w:kern w:val="0"/>
          <w:sz w:val="20"/>
          <w:szCs w:val="20"/>
        </w:rPr>
        <w:t>----------------------------+</w:t>
      </w:r>
    </w:p>
    <w:p w:rsidR="008E0109" w:rsidRPr="008E0109" w:rsidRDefault="008E0109" w:rsidP="008E010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8E0109">
        <w:rPr>
          <w:rFonts w:ascii="Consolas" w:eastAsia="宋体" w:hAnsi="Consolas" w:cs="Consolas"/>
          <w:color w:val="A67F59"/>
          <w:kern w:val="0"/>
          <w:sz w:val="20"/>
          <w:szCs w:val="20"/>
        </w:rPr>
        <w:t>|</w:t>
      </w:r>
      <w:r w:rsidRPr="008E0109">
        <w:rPr>
          <w:rFonts w:ascii="Consolas" w:eastAsia="宋体" w:hAnsi="Consolas" w:cs="Consolas"/>
          <w:color w:val="000000"/>
          <w:kern w:val="0"/>
          <w:sz w:val="20"/>
          <w:szCs w:val="20"/>
        </w:rPr>
        <w:t xml:space="preserve"> </w:t>
      </w:r>
      <w:proofErr w:type="gramStart"/>
      <w:r w:rsidRPr="008E0109">
        <w:rPr>
          <w:rFonts w:ascii="Consolas" w:eastAsia="宋体" w:hAnsi="Consolas" w:cs="Consolas"/>
          <w:color w:val="000000"/>
          <w:kern w:val="0"/>
          <w:sz w:val="20"/>
          <w:szCs w:val="20"/>
        </w:rPr>
        <w:t>msg</w:t>
      </w:r>
      <w:proofErr w:type="gramEnd"/>
      <w:r w:rsidRPr="008E0109">
        <w:rPr>
          <w:rFonts w:ascii="Consolas" w:eastAsia="宋体" w:hAnsi="Consolas" w:cs="Consolas"/>
          <w:color w:val="000000"/>
          <w:kern w:val="0"/>
          <w:sz w:val="20"/>
          <w:szCs w:val="20"/>
        </w:rPr>
        <w:t xml:space="preserve">                        </w:t>
      </w:r>
      <w:r w:rsidRPr="008E0109">
        <w:rPr>
          <w:rFonts w:ascii="Consolas" w:eastAsia="宋体" w:hAnsi="Consolas" w:cs="Consolas"/>
          <w:color w:val="A67F59"/>
          <w:kern w:val="0"/>
          <w:sz w:val="20"/>
          <w:szCs w:val="20"/>
        </w:rPr>
        <w:t>|</w:t>
      </w:r>
    </w:p>
    <w:p w:rsidR="008E0109" w:rsidRPr="008E0109" w:rsidRDefault="008E0109" w:rsidP="008E010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8E0109">
        <w:rPr>
          <w:rFonts w:ascii="Consolas" w:eastAsia="宋体" w:hAnsi="Consolas" w:cs="Consolas"/>
          <w:color w:val="A67F59"/>
          <w:kern w:val="0"/>
          <w:sz w:val="20"/>
          <w:szCs w:val="20"/>
        </w:rPr>
        <w:t>+</w:t>
      </w:r>
      <w:r w:rsidRPr="008E0109">
        <w:rPr>
          <w:rFonts w:ascii="Consolas" w:eastAsia="宋体" w:hAnsi="Consolas" w:cs="Consolas"/>
          <w:color w:val="708090"/>
          <w:kern w:val="0"/>
          <w:sz w:val="20"/>
          <w:szCs w:val="20"/>
        </w:rPr>
        <w:t>----------------------------+</w:t>
      </w:r>
    </w:p>
    <w:p w:rsidR="008E0109" w:rsidRPr="008E0109" w:rsidRDefault="008E0109" w:rsidP="008E010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8E0109">
        <w:rPr>
          <w:rFonts w:ascii="Consolas" w:eastAsia="宋体" w:hAnsi="Consolas" w:cs="Consolas"/>
          <w:color w:val="A67F59"/>
          <w:kern w:val="0"/>
          <w:sz w:val="20"/>
          <w:szCs w:val="20"/>
        </w:rPr>
        <w:t>|</w:t>
      </w:r>
      <w:r w:rsidRPr="008E0109">
        <w:rPr>
          <w:rFonts w:ascii="Consolas" w:eastAsia="宋体" w:hAnsi="Consolas" w:cs="Consolas"/>
          <w:color w:val="000000"/>
          <w:kern w:val="0"/>
          <w:sz w:val="20"/>
          <w:szCs w:val="20"/>
        </w:rPr>
        <w:t xml:space="preserve"> </w:t>
      </w:r>
      <w:proofErr w:type="gramStart"/>
      <w:r w:rsidRPr="008E0109">
        <w:rPr>
          <w:rFonts w:ascii="Consolas" w:eastAsia="宋体" w:hAnsi="Consolas" w:cs="Consolas"/>
          <w:color w:val="000000"/>
          <w:kern w:val="0"/>
          <w:sz w:val="20"/>
          <w:szCs w:val="20"/>
        </w:rPr>
        <w:t>duplicate</w:t>
      </w:r>
      <w:proofErr w:type="gramEnd"/>
      <w:r w:rsidRPr="008E0109">
        <w:rPr>
          <w:rFonts w:ascii="Consolas" w:eastAsia="宋体" w:hAnsi="Consolas" w:cs="Consolas"/>
          <w:color w:val="000000"/>
          <w:kern w:val="0"/>
          <w:sz w:val="20"/>
          <w:szCs w:val="20"/>
        </w:rPr>
        <w:t xml:space="preserve"> </w:t>
      </w:r>
      <w:r w:rsidRPr="008E0109">
        <w:rPr>
          <w:rFonts w:ascii="Consolas" w:eastAsia="宋体" w:hAnsi="Consolas" w:cs="Consolas"/>
          <w:color w:val="0077AA"/>
          <w:kern w:val="0"/>
          <w:sz w:val="20"/>
          <w:szCs w:val="20"/>
        </w:rPr>
        <w:t>keys</w:t>
      </w:r>
      <w:r w:rsidRPr="008E0109">
        <w:rPr>
          <w:rFonts w:ascii="Consolas" w:eastAsia="宋体" w:hAnsi="Consolas" w:cs="Consolas"/>
          <w:color w:val="000000"/>
          <w:kern w:val="0"/>
          <w:sz w:val="20"/>
          <w:szCs w:val="20"/>
        </w:rPr>
        <w:t xml:space="preserve"> </w:t>
      </w:r>
      <w:r w:rsidRPr="008E0109">
        <w:rPr>
          <w:rFonts w:ascii="Consolas" w:eastAsia="宋体" w:hAnsi="Consolas" w:cs="Consolas"/>
          <w:color w:val="999999"/>
          <w:kern w:val="0"/>
          <w:sz w:val="20"/>
          <w:szCs w:val="20"/>
        </w:rPr>
        <w:t>(</w:t>
      </w:r>
      <w:r w:rsidRPr="008E0109">
        <w:rPr>
          <w:rFonts w:ascii="Consolas" w:eastAsia="宋体" w:hAnsi="Consolas" w:cs="Consolas"/>
          <w:color w:val="990055"/>
          <w:kern w:val="0"/>
          <w:sz w:val="20"/>
          <w:szCs w:val="20"/>
        </w:rPr>
        <w:t>1</w:t>
      </w:r>
      <w:r w:rsidRPr="008E0109">
        <w:rPr>
          <w:rFonts w:ascii="Consolas" w:eastAsia="宋体" w:hAnsi="Consolas" w:cs="Consolas"/>
          <w:color w:val="999999"/>
          <w:kern w:val="0"/>
          <w:sz w:val="20"/>
          <w:szCs w:val="20"/>
        </w:rPr>
        <w:t>,</w:t>
      </w:r>
      <w:r w:rsidRPr="008E0109">
        <w:rPr>
          <w:rFonts w:ascii="Consolas" w:eastAsia="宋体" w:hAnsi="Consolas" w:cs="Consolas"/>
          <w:color w:val="990055"/>
          <w:kern w:val="0"/>
          <w:sz w:val="20"/>
          <w:szCs w:val="20"/>
        </w:rPr>
        <w:t>3</w:t>
      </w:r>
      <w:r w:rsidRPr="008E0109">
        <w:rPr>
          <w:rFonts w:ascii="Consolas" w:eastAsia="宋体" w:hAnsi="Consolas" w:cs="Consolas"/>
          <w:color w:val="999999"/>
          <w:kern w:val="0"/>
          <w:sz w:val="20"/>
          <w:szCs w:val="20"/>
        </w:rPr>
        <w:t>)</w:t>
      </w:r>
      <w:r w:rsidRPr="008E0109">
        <w:rPr>
          <w:rFonts w:ascii="Consolas" w:eastAsia="宋体" w:hAnsi="Consolas" w:cs="Consolas"/>
          <w:color w:val="000000"/>
          <w:kern w:val="0"/>
          <w:sz w:val="20"/>
          <w:szCs w:val="20"/>
        </w:rPr>
        <w:t xml:space="preserve"> found </w:t>
      </w:r>
      <w:r w:rsidRPr="008E0109">
        <w:rPr>
          <w:rFonts w:ascii="Consolas" w:eastAsia="宋体" w:hAnsi="Consolas" w:cs="Consolas"/>
          <w:color w:val="A67F59"/>
          <w:kern w:val="0"/>
          <w:sz w:val="20"/>
          <w:szCs w:val="20"/>
        </w:rPr>
        <w:t>|</w:t>
      </w:r>
    </w:p>
    <w:p w:rsidR="008E0109" w:rsidRPr="008E0109" w:rsidRDefault="008E0109" w:rsidP="008E010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8E0109">
        <w:rPr>
          <w:rFonts w:ascii="Consolas" w:eastAsia="宋体" w:hAnsi="Consolas" w:cs="Consolas"/>
          <w:color w:val="A67F59"/>
          <w:kern w:val="0"/>
          <w:sz w:val="20"/>
          <w:szCs w:val="20"/>
        </w:rPr>
        <w:t>+</w:t>
      </w:r>
      <w:r w:rsidRPr="008E0109">
        <w:rPr>
          <w:rFonts w:ascii="Consolas" w:eastAsia="宋体" w:hAnsi="Consolas" w:cs="Consolas"/>
          <w:color w:val="708090"/>
          <w:kern w:val="0"/>
          <w:sz w:val="20"/>
          <w:szCs w:val="20"/>
        </w:rPr>
        <w:t>----------------------------+</w:t>
      </w:r>
    </w:p>
    <w:p w:rsidR="008E0109" w:rsidRPr="008E0109" w:rsidRDefault="008E0109" w:rsidP="008E010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8E0109">
        <w:rPr>
          <w:rFonts w:ascii="Consolas" w:eastAsia="宋体" w:hAnsi="Consolas" w:cs="Consolas"/>
          <w:color w:val="990055"/>
          <w:kern w:val="0"/>
          <w:sz w:val="20"/>
          <w:szCs w:val="20"/>
        </w:rPr>
        <w:t>1</w:t>
      </w:r>
      <w:r w:rsidRPr="008E0109">
        <w:rPr>
          <w:rFonts w:ascii="Consolas" w:eastAsia="宋体" w:hAnsi="Consolas" w:cs="Consolas"/>
          <w:color w:val="000000"/>
          <w:kern w:val="0"/>
          <w:sz w:val="20"/>
          <w:szCs w:val="20"/>
        </w:rPr>
        <w:t xml:space="preserve"> </w:t>
      </w:r>
      <w:r w:rsidRPr="008E0109">
        <w:rPr>
          <w:rFonts w:ascii="Consolas" w:eastAsia="宋体" w:hAnsi="Consolas" w:cs="Consolas"/>
          <w:color w:val="0077AA"/>
          <w:kern w:val="0"/>
          <w:sz w:val="20"/>
          <w:szCs w:val="20"/>
        </w:rPr>
        <w:t>row</w:t>
      </w:r>
      <w:r w:rsidRPr="008E0109">
        <w:rPr>
          <w:rFonts w:ascii="Consolas" w:eastAsia="宋体" w:hAnsi="Consolas" w:cs="Consolas"/>
          <w:color w:val="000000"/>
          <w:kern w:val="0"/>
          <w:sz w:val="20"/>
          <w:szCs w:val="20"/>
        </w:rPr>
        <w:t xml:space="preserve"> </w:t>
      </w:r>
      <w:r w:rsidRPr="008E0109">
        <w:rPr>
          <w:rFonts w:ascii="Consolas" w:eastAsia="宋体" w:hAnsi="Consolas" w:cs="Consolas"/>
          <w:color w:val="A67F59"/>
          <w:kern w:val="0"/>
          <w:sz w:val="20"/>
          <w:szCs w:val="20"/>
        </w:rPr>
        <w:t>in</w:t>
      </w:r>
      <w:r w:rsidRPr="008E0109">
        <w:rPr>
          <w:rFonts w:ascii="Consolas" w:eastAsia="宋体" w:hAnsi="Consolas" w:cs="Consolas"/>
          <w:color w:val="000000"/>
          <w:kern w:val="0"/>
          <w:sz w:val="20"/>
          <w:szCs w:val="20"/>
        </w:rPr>
        <w:t xml:space="preserve"> </w:t>
      </w:r>
      <w:r w:rsidRPr="008E0109">
        <w:rPr>
          <w:rFonts w:ascii="Consolas" w:eastAsia="宋体" w:hAnsi="Consolas" w:cs="Consolas"/>
          <w:color w:val="0077AA"/>
          <w:kern w:val="0"/>
          <w:sz w:val="20"/>
          <w:szCs w:val="20"/>
        </w:rPr>
        <w:t>set</w:t>
      </w:r>
    </w:p>
    <w:p w:rsidR="008E0109" w:rsidRPr="008E0109" w:rsidRDefault="008E0109" w:rsidP="008E010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p>
    <w:p w:rsidR="008E0109" w:rsidRPr="008E0109" w:rsidRDefault="008E0109" w:rsidP="008E010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8E0109">
        <w:rPr>
          <w:rFonts w:ascii="Consolas" w:eastAsia="宋体" w:hAnsi="Consolas" w:cs="Consolas"/>
          <w:color w:val="A67F59"/>
          <w:kern w:val="0"/>
          <w:sz w:val="20"/>
          <w:szCs w:val="20"/>
        </w:rPr>
        <w:lastRenderedPageBreak/>
        <w:t>+</w:t>
      </w:r>
      <w:r w:rsidRPr="008E0109">
        <w:rPr>
          <w:rFonts w:ascii="Consolas" w:eastAsia="宋体" w:hAnsi="Consolas" w:cs="Consolas"/>
          <w:color w:val="708090"/>
          <w:kern w:val="0"/>
          <w:sz w:val="20"/>
          <w:szCs w:val="20"/>
        </w:rPr>
        <w:t>----------+</w:t>
      </w:r>
    </w:p>
    <w:p w:rsidR="008E0109" w:rsidRPr="008E0109" w:rsidRDefault="008E0109" w:rsidP="008E010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8E0109">
        <w:rPr>
          <w:rFonts w:ascii="Consolas" w:eastAsia="宋体" w:hAnsi="Consolas" w:cs="Consolas"/>
          <w:color w:val="A67F59"/>
          <w:kern w:val="0"/>
          <w:sz w:val="20"/>
          <w:szCs w:val="20"/>
        </w:rPr>
        <w:t>|</w:t>
      </w:r>
      <w:r w:rsidRPr="008E0109">
        <w:rPr>
          <w:rFonts w:ascii="Consolas" w:eastAsia="宋体" w:hAnsi="Consolas" w:cs="Consolas"/>
          <w:color w:val="000000"/>
          <w:kern w:val="0"/>
          <w:sz w:val="20"/>
          <w:szCs w:val="20"/>
        </w:rPr>
        <w:t xml:space="preserve"> </w:t>
      </w:r>
      <w:proofErr w:type="gramStart"/>
      <w:r w:rsidRPr="008E0109">
        <w:rPr>
          <w:rFonts w:ascii="Consolas" w:eastAsia="宋体" w:hAnsi="Consolas" w:cs="Consolas"/>
          <w:color w:val="DD4A68"/>
          <w:kern w:val="0"/>
          <w:sz w:val="20"/>
          <w:szCs w:val="20"/>
        </w:rPr>
        <w:t>COUNT</w:t>
      </w:r>
      <w:r w:rsidRPr="008E0109">
        <w:rPr>
          <w:rFonts w:ascii="Consolas" w:eastAsia="宋体" w:hAnsi="Consolas" w:cs="Consolas"/>
          <w:color w:val="999999"/>
          <w:kern w:val="0"/>
          <w:sz w:val="20"/>
          <w:szCs w:val="20"/>
        </w:rPr>
        <w:t>(</w:t>
      </w:r>
      <w:proofErr w:type="gramEnd"/>
      <w:r w:rsidRPr="008E0109">
        <w:rPr>
          <w:rFonts w:ascii="Consolas" w:eastAsia="宋体" w:hAnsi="Consolas" w:cs="Consolas"/>
          <w:color w:val="A67F59"/>
          <w:kern w:val="0"/>
          <w:sz w:val="20"/>
          <w:szCs w:val="20"/>
        </w:rPr>
        <w:t>*</w:t>
      </w:r>
      <w:r w:rsidRPr="008E0109">
        <w:rPr>
          <w:rFonts w:ascii="Consolas" w:eastAsia="宋体" w:hAnsi="Consolas" w:cs="Consolas"/>
          <w:color w:val="999999"/>
          <w:kern w:val="0"/>
          <w:sz w:val="20"/>
          <w:szCs w:val="20"/>
        </w:rPr>
        <w:t>)</w:t>
      </w:r>
      <w:r w:rsidRPr="008E0109">
        <w:rPr>
          <w:rFonts w:ascii="Consolas" w:eastAsia="宋体" w:hAnsi="Consolas" w:cs="Consolas"/>
          <w:color w:val="000000"/>
          <w:kern w:val="0"/>
          <w:sz w:val="20"/>
          <w:szCs w:val="20"/>
        </w:rPr>
        <w:t xml:space="preserve"> </w:t>
      </w:r>
      <w:r w:rsidRPr="008E0109">
        <w:rPr>
          <w:rFonts w:ascii="Consolas" w:eastAsia="宋体" w:hAnsi="Consolas" w:cs="Consolas"/>
          <w:color w:val="A67F59"/>
          <w:kern w:val="0"/>
          <w:sz w:val="20"/>
          <w:szCs w:val="20"/>
        </w:rPr>
        <w:t>|</w:t>
      </w:r>
    </w:p>
    <w:p w:rsidR="008E0109" w:rsidRPr="008E0109" w:rsidRDefault="008E0109" w:rsidP="008E010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8E0109">
        <w:rPr>
          <w:rFonts w:ascii="Consolas" w:eastAsia="宋体" w:hAnsi="Consolas" w:cs="Consolas"/>
          <w:color w:val="A67F59"/>
          <w:kern w:val="0"/>
          <w:sz w:val="20"/>
          <w:szCs w:val="20"/>
        </w:rPr>
        <w:t>+</w:t>
      </w:r>
      <w:r w:rsidRPr="008E0109">
        <w:rPr>
          <w:rFonts w:ascii="Consolas" w:eastAsia="宋体" w:hAnsi="Consolas" w:cs="Consolas"/>
          <w:color w:val="708090"/>
          <w:kern w:val="0"/>
          <w:sz w:val="20"/>
          <w:szCs w:val="20"/>
        </w:rPr>
        <w:t>----------+</w:t>
      </w:r>
    </w:p>
    <w:p w:rsidR="008E0109" w:rsidRPr="008E0109" w:rsidRDefault="008E0109" w:rsidP="008E010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8E0109">
        <w:rPr>
          <w:rFonts w:ascii="Consolas" w:eastAsia="宋体" w:hAnsi="Consolas" w:cs="Consolas"/>
          <w:color w:val="A67F59"/>
          <w:kern w:val="0"/>
          <w:sz w:val="20"/>
          <w:szCs w:val="20"/>
        </w:rPr>
        <w:t>|</w:t>
      </w:r>
      <w:r w:rsidRPr="008E0109">
        <w:rPr>
          <w:rFonts w:ascii="Consolas" w:eastAsia="宋体" w:hAnsi="Consolas" w:cs="Consolas"/>
          <w:color w:val="000000"/>
          <w:kern w:val="0"/>
          <w:sz w:val="20"/>
          <w:szCs w:val="20"/>
        </w:rPr>
        <w:t xml:space="preserve">        </w:t>
      </w:r>
      <w:r w:rsidRPr="008E0109">
        <w:rPr>
          <w:rFonts w:ascii="Consolas" w:eastAsia="宋体" w:hAnsi="Consolas" w:cs="Consolas"/>
          <w:color w:val="990055"/>
          <w:kern w:val="0"/>
          <w:sz w:val="20"/>
          <w:szCs w:val="20"/>
        </w:rPr>
        <w:t>3</w:t>
      </w:r>
      <w:r w:rsidRPr="008E0109">
        <w:rPr>
          <w:rFonts w:ascii="Consolas" w:eastAsia="宋体" w:hAnsi="Consolas" w:cs="Consolas"/>
          <w:color w:val="000000"/>
          <w:kern w:val="0"/>
          <w:sz w:val="20"/>
          <w:szCs w:val="20"/>
        </w:rPr>
        <w:t xml:space="preserve"> </w:t>
      </w:r>
      <w:r w:rsidRPr="008E0109">
        <w:rPr>
          <w:rFonts w:ascii="Consolas" w:eastAsia="宋体" w:hAnsi="Consolas" w:cs="Consolas"/>
          <w:color w:val="A67F59"/>
          <w:kern w:val="0"/>
          <w:sz w:val="20"/>
          <w:szCs w:val="20"/>
        </w:rPr>
        <w:t>|</w:t>
      </w:r>
    </w:p>
    <w:p w:rsidR="008E0109" w:rsidRPr="008E0109" w:rsidRDefault="008E0109" w:rsidP="008E010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8E0109">
        <w:rPr>
          <w:rFonts w:ascii="Consolas" w:eastAsia="宋体" w:hAnsi="Consolas" w:cs="Consolas"/>
          <w:color w:val="A67F59"/>
          <w:kern w:val="0"/>
          <w:sz w:val="20"/>
          <w:szCs w:val="20"/>
        </w:rPr>
        <w:t>+</w:t>
      </w:r>
      <w:r w:rsidRPr="008E0109">
        <w:rPr>
          <w:rFonts w:ascii="Consolas" w:eastAsia="宋体" w:hAnsi="Consolas" w:cs="Consolas"/>
          <w:color w:val="708090"/>
          <w:kern w:val="0"/>
          <w:sz w:val="20"/>
          <w:szCs w:val="20"/>
        </w:rPr>
        <w:t>----------+</w:t>
      </w:r>
    </w:p>
    <w:p w:rsidR="008E0109" w:rsidRPr="008E0109" w:rsidRDefault="008E0109" w:rsidP="008E010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8E0109">
        <w:rPr>
          <w:rFonts w:ascii="Consolas" w:eastAsia="宋体" w:hAnsi="Consolas" w:cs="Consolas"/>
          <w:color w:val="990055"/>
          <w:kern w:val="0"/>
          <w:sz w:val="20"/>
          <w:szCs w:val="20"/>
        </w:rPr>
        <w:t>1</w:t>
      </w:r>
      <w:r w:rsidRPr="008E0109">
        <w:rPr>
          <w:rFonts w:ascii="Consolas" w:eastAsia="宋体" w:hAnsi="Consolas" w:cs="Consolas"/>
          <w:color w:val="000000"/>
          <w:kern w:val="0"/>
          <w:sz w:val="20"/>
          <w:szCs w:val="20"/>
        </w:rPr>
        <w:t xml:space="preserve"> </w:t>
      </w:r>
      <w:r w:rsidRPr="008E0109">
        <w:rPr>
          <w:rFonts w:ascii="Consolas" w:eastAsia="宋体" w:hAnsi="Consolas" w:cs="Consolas"/>
          <w:color w:val="0077AA"/>
          <w:kern w:val="0"/>
          <w:sz w:val="20"/>
          <w:szCs w:val="20"/>
        </w:rPr>
        <w:t>row</w:t>
      </w:r>
      <w:r w:rsidRPr="008E0109">
        <w:rPr>
          <w:rFonts w:ascii="Consolas" w:eastAsia="宋体" w:hAnsi="Consolas" w:cs="Consolas"/>
          <w:color w:val="000000"/>
          <w:kern w:val="0"/>
          <w:sz w:val="20"/>
          <w:szCs w:val="20"/>
        </w:rPr>
        <w:t xml:space="preserve"> </w:t>
      </w:r>
      <w:r w:rsidRPr="008E0109">
        <w:rPr>
          <w:rFonts w:ascii="Consolas" w:eastAsia="宋体" w:hAnsi="Consolas" w:cs="Consolas"/>
          <w:color w:val="A67F59"/>
          <w:kern w:val="0"/>
          <w:sz w:val="20"/>
          <w:szCs w:val="20"/>
        </w:rPr>
        <w:t>in</w:t>
      </w:r>
      <w:r w:rsidRPr="008E0109">
        <w:rPr>
          <w:rFonts w:ascii="Consolas" w:eastAsia="宋体" w:hAnsi="Consolas" w:cs="Consolas"/>
          <w:color w:val="000000"/>
          <w:kern w:val="0"/>
          <w:sz w:val="20"/>
          <w:szCs w:val="20"/>
        </w:rPr>
        <w:t xml:space="preserve"> </w:t>
      </w:r>
      <w:r w:rsidRPr="008E0109">
        <w:rPr>
          <w:rFonts w:ascii="Consolas" w:eastAsia="宋体" w:hAnsi="Consolas" w:cs="Consolas"/>
          <w:color w:val="0077AA"/>
          <w:kern w:val="0"/>
          <w:sz w:val="20"/>
          <w:szCs w:val="20"/>
        </w:rPr>
        <w:t>set</w:t>
      </w:r>
    </w:p>
    <w:p w:rsidR="008E0109" w:rsidRPr="008E0109" w:rsidRDefault="008E0109" w:rsidP="008E010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p>
    <w:p w:rsidR="008E0109" w:rsidRPr="008E0109" w:rsidRDefault="008E0109" w:rsidP="008E010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8E0109">
        <w:rPr>
          <w:rFonts w:ascii="Consolas" w:eastAsia="宋体" w:hAnsi="Consolas" w:cs="Consolas"/>
          <w:color w:val="000000"/>
          <w:kern w:val="0"/>
          <w:sz w:val="20"/>
          <w:szCs w:val="20"/>
        </w:rPr>
        <w:t>Query OK</w:t>
      </w:r>
      <w:r w:rsidRPr="008E0109">
        <w:rPr>
          <w:rFonts w:ascii="Consolas" w:eastAsia="宋体" w:hAnsi="Consolas" w:cs="Consolas"/>
          <w:color w:val="999999"/>
          <w:kern w:val="0"/>
          <w:sz w:val="20"/>
          <w:szCs w:val="20"/>
        </w:rPr>
        <w:t>,</w:t>
      </w:r>
      <w:r w:rsidRPr="008E0109">
        <w:rPr>
          <w:rFonts w:ascii="Consolas" w:eastAsia="宋体" w:hAnsi="Consolas" w:cs="Consolas"/>
          <w:color w:val="000000"/>
          <w:kern w:val="0"/>
          <w:sz w:val="20"/>
          <w:szCs w:val="20"/>
        </w:rPr>
        <w:t xml:space="preserve"> </w:t>
      </w:r>
      <w:r w:rsidRPr="008E0109">
        <w:rPr>
          <w:rFonts w:ascii="Consolas" w:eastAsia="宋体" w:hAnsi="Consolas" w:cs="Consolas"/>
          <w:color w:val="990055"/>
          <w:kern w:val="0"/>
          <w:sz w:val="20"/>
          <w:szCs w:val="20"/>
        </w:rPr>
        <w:t>0</w:t>
      </w:r>
      <w:r w:rsidRPr="008E0109">
        <w:rPr>
          <w:rFonts w:ascii="Consolas" w:eastAsia="宋体" w:hAnsi="Consolas" w:cs="Consolas"/>
          <w:color w:val="000000"/>
          <w:kern w:val="0"/>
          <w:sz w:val="20"/>
          <w:szCs w:val="20"/>
        </w:rPr>
        <w:t xml:space="preserve"> </w:t>
      </w:r>
      <w:r w:rsidRPr="008E0109">
        <w:rPr>
          <w:rFonts w:ascii="Consolas" w:eastAsia="宋体" w:hAnsi="Consolas" w:cs="Consolas"/>
          <w:color w:val="0077AA"/>
          <w:kern w:val="0"/>
          <w:sz w:val="20"/>
          <w:szCs w:val="20"/>
        </w:rPr>
        <w:t>rows</w:t>
      </w:r>
      <w:r w:rsidRPr="008E0109">
        <w:rPr>
          <w:rFonts w:ascii="Consolas" w:eastAsia="宋体" w:hAnsi="Consolas" w:cs="Consolas"/>
          <w:color w:val="000000"/>
          <w:kern w:val="0"/>
          <w:sz w:val="20"/>
          <w:szCs w:val="20"/>
        </w:rPr>
        <w:t xml:space="preserve"> affected</w:t>
      </w:r>
    </w:p>
    <w:p w:rsidR="008E0109" w:rsidRPr="008E0109" w:rsidRDefault="008E0109" w:rsidP="008E010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0"/>
          <w:szCs w:val="20"/>
        </w:rPr>
      </w:pPr>
      <w:r w:rsidRPr="008E0109">
        <w:rPr>
          <w:rFonts w:ascii="Consolas" w:eastAsia="宋体" w:hAnsi="Consolas" w:cs="Consolas"/>
          <w:color w:val="BBBBBB"/>
          <w:kern w:val="0"/>
          <w:sz w:val="16"/>
          <w:szCs w:val="16"/>
        </w:rPr>
        <w:t>SQL</w:t>
      </w:r>
    </w:p>
    <w:p w:rsidR="008E0109" w:rsidRPr="008E0109" w:rsidRDefault="008E0109" w:rsidP="008E0109">
      <w:pPr>
        <w:widowControl/>
        <w:shd w:val="clear" w:color="auto" w:fill="FFFFFF"/>
        <w:spacing w:after="120"/>
        <w:jc w:val="left"/>
        <w:rPr>
          <w:rFonts w:ascii="Helvetica" w:eastAsia="宋体" w:hAnsi="Helvetica" w:cs="Helvetica"/>
          <w:color w:val="333344"/>
          <w:kern w:val="0"/>
          <w:sz w:val="23"/>
          <w:szCs w:val="23"/>
        </w:rPr>
      </w:pPr>
      <w:r w:rsidRPr="008E0109">
        <w:rPr>
          <w:rFonts w:ascii="Helvetica" w:eastAsia="宋体" w:hAnsi="Helvetica" w:cs="Helvetica"/>
          <w:color w:val="333344"/>
          <w:kern w:val="0"/>
          <w:sz w:val="23"/>
          <w:szCs w:val="23"/>
        </w:rPr>
        <w:t>执行后会收到一条错误消息。</w:t>
      </w:r>
      <w:r w:rsidRPr="008E0109">
        <w:rPr>
          <w:rFonts w:ascii="Helvetica" w:eastAsia="宋体" w:hAnsi="Helvetica" w:cs="Helvetica"/>
          <w:color w:val="333344"/>
          <w:kern w:val="0"/>
          <w:sz w:val="23"/>
          <w:szCs w:val="23"/>
        </w:rPr>
        <w:t xml:space="preserve"> </w:t>
      </w:r>
      <w:r w:rsidRPr="008E0109">
        <w:rPr>
          <w:rFonts w:ascii="Helvetica" w:eastAsia="宋体" w:hAnsi="Helvetica" w:cs="Helvetica"/>
          <w:color w:val="333344"/>
          <w:kern w:val="0"/>
          <w:sz w:val="23"/>
          <w:szCs w:val="23"/>
        </w:rPr>
        <w:t>但是，由于我们将处理程序声明为</w:t>
      </w:r>
      <w:r w:rsidRPr="008E0109">
        <w:rPr>
          <w:rFonts w:ascii="Consolas" w:eastAsia="宋体" w:hAnsi="Consolas" w:cs="Consolas"/>
          <w:color w:val="C7254E"/>
          <w:kern w:val="0"/>
          <w:sz w:val="23"/>
          <w:szCs w:val="23"/>
          <w:shd w:val="clear" w:color="auto" w:fill="F9F2F4"/>
        </w:rPr>
        <w:t>CONTINUE</w:t>
      </w:r>
      <w:r w:rsidRPr="008E0109">
        <w:rPr>
          <w:rFonts w:ascii="Helvetica" w:eastAsia="宋体" w:hAnsi="Helvetica" w:cs="Helvetica"/>
          <w:color w:val="333344"/>
          <w:kern w:val="0"/>
          <w:sz w:val="23"/>
          <w:szCs w:val="23"/>
        </w:rPr>
        <w:t>处理程序，所以存储过程继续执行。因此，最后获得了文章的标签计数值为：</w:t>
      </w:r>
      <w:r w:rsidRPr="008E0109">
        <w:rPr>
          <w:rFonts w:ascii="Consolas" w:eastAsia="宋体" w:hAnsi="Consolas" w:cs="Consolas"/>
          <w:color w:val="C7254E"/>
          <w:kern w:val="0"/>
          <w:sz w:val="23"/>
          <w:szCs w:val="23"/>
          <w:shd w:val="clear" w:color="auto" w:fill="F9F2F4"/>
        </w:rPr>
        <w:t>3</w:t>
      </w:r>
      <w:r w:rsidRPr="008E0109">
        <w:rPr>
          <w:rFonts w:ascii="Helvetica" w:eastAsia="宋体" w:hAnsi="Helvetica" w:cs="Helvetica"/>
          <w:color w:val="333344"/>
          <w:kern w:val="0"/>
          <w:sz w:val="23"/>
          <w:szCs w:val="23"/>
        </w:rPr>
        <w:t>。</w:t>
      </w:r>
    </w:p>
    <w:p w:rsidR="008E0109" w:rsidRPr="008E0109" w:rsidRDefault="008E0109" w:rsidP="008E0109">
      <w:pPr>
        <w:widowControl/>
        <w:shd w:val="clear" w:color="auto" w:fill="FFFFFF"/>
        <w:spacing w:after="120"/>
        <w:jc w:val="left"/>
        <w:rPr>
          <w:rFonts w:ascii="Helvetica" w:eastAsia="宋体" w:hAnsi="Helvetica" w:cs="Helvetica"/>
          <w:color w:val="333344"/>
          <w:kern w:val="0"/>
          <w:sz w:val="23"/>
          <w:szCs w:val="23"/>
        </w:rPr>
      </w:pPr>
      <w:r>
        <w:rPr>
          <w:rFonts w:ascii="Helvetica" w:eastAsia="宋体" w:hAnsi="Helvetica" w:cs="Helvetica"/>
          <w:noProof/>
          <w:color w:val="333344"/>
          <w:kern w:val="0"/>
          <w:sz w:val="23"/>
          <w:szCs w:val="23"/>
        </w:rPr>
        <w:drawing>
          <wp:inline distT="0" distB="0" distL="0" distR="0">
            <wp:extent cx="5286375" cy="3771900"/>
            <wp:effectExtent l="0" t="0" r="9525" b="0"/>
            <wp:docPr id="9" name="图片 9" descr="http://www.yiibai.com/uploads/images/201708/0108/473190852_785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yiibai.com/uploads/images/201708/0108/473190852_78515.png"/>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5286375" cy="3771900"/>
                    </a:xfrm>
                    <a:prstGeom prst="rect">
                      <a:avLst/>
                    </a:prstGeom>
                    <a:noFill/>
                    <a:ln>
                      <a:noFill/>
                    </a:ln>
                  </pic:spPr>
                </pic:pic>
              </a:graphicData>
            </a:graphic>
          </wp:inline>
        </w:drawing>
      </w:r>
    </w:p>
    <w:p w:rsidR="008E0109" w:rsidRPr="008E0109" w:rsidRDefault="008E0109" w:rsidP="008E0109">
      <w:pPr>
        <w:widowControl/>
        <w:shd w:val="clear" w:color="auto" w:fill="FFFFFF"/>
        <w:spacing w:after="120"/>
        <w:jc w:val="left"/>
        <w:rPr>
          <w:rFonts w:ascii="Helvetica" w:eastAsia="宋体" w:hAnsi="Helvetica" w:cs="Helvetica"/>
          <w:color w:val="333344"/>
          <w:kern w:val="0"/>
          <w:sz w:val="23"/>
          <w:szCs w:val="23"/>
        </w:rPr>
      </w:pPr>
      <w:r w:rsidRPr="008E0109">
        <w:rPr>
          <w:rFonts w:ascii="Helvetica" w:eastAsia="宋体" w:hAnsi="Helvetica" w:cs="Helvetica"/>
          <w:color w:val="333344"/>
          <w:kern w:val="0"/>
          <w:sz w:val="23"/>
          <w:szCs w:val="23"/>
        </w:rPr>
        <w:t>如果将处理程序声明中的</w:t>
      </w:r>
      <w:r w:rsidRPr="008E0109">
        <w:rPr>
          <w:rFonts w:ascii="Consolas" w:eastAsia="宋体" w:hAnsi="Consolas" w:cs="Consolas"/>
          <w:color w:val="C7254E"/>
          <w:kern w:val="0"/>
          <w:sz w:val="23"/>
          <w:szCs w:val="23"/>
          <w:shd w:val="clear" w:color="auto" w:fill="F9F2F4"/>
        </w:rPr>
        <w:t>CONTINUE</w:t>
      </w:r>
      <w:r w:rsidRPr="008E0109">
        <w:rPr>
          <w:rFonts w:ascii="Helvetica" w:eastAsia="宋体" w:hAnsi="Helvetica" w:cs="Helvetica"/>
          <w:color w:val="333344"/>
          <w:kern w:val="0"/>
          <w:sz w:val="23"/>
          <w:szCs w:val="23"/>
        </w:rPr>
        <w:t>更改为</w:t>
      </w:r>
      <w:r w:rsidRPr="008E0109">
        <w:rPr>
          <w:rFonts w:ascii="Consolas" w:eastAsia="宋体" w:hAnsi="Consolas" w:cs="Consolas"/>
          <w:color w:val="C7254E"/>
          <w:kern w:val="0"/>
          <w:sz w:val="23"/>
          <w:szCs w:val="23"/>
          <w:shd w:val="clear" w:color="auto" w:fill="F9F2F4"/>
        </w:rPr>
        <w:t>EXIT</w:t>
      </w:r>
      <w:r w:rsidRPr="008E0109">
        <w:rPr>
          <w:rFonts w:ascii="Helvetica" w:eastAsia="宋体" w:hAnsi="Helvetica" w:cs="Helvetica"/>
          <w:color w:val="333344"/>
          <w:kern w:val="0"/>
          <w:sz w:val="23"/>
          <w:szCs w:val="23"/>
        </w:rPr>
        <w:t>，那么将只会收到一条错误消息。如下查询语句</w:t>
      </w:r>
      <w:r w:rsidRPr="008E0109">
        <w:rPr>
          <w:rFonts w:ascii="Helvetica" w:eastAsia="宋体" w:hAnsi="Helvetica" w:cs="Helvetica"/>
          <w:color w:val="333344"/>
          <w:kern w:val="0"/>
          <w:sz w:val="23"/>
          <w:szCs w:val="23"/>
        </w:rPr>
        <w:t xml:space="preserve"> -</w:t>
      </w:r>
    </w:p>
    <w:p w:rsidR="008E0109" w:rsidRPr="008E0109" w:rsidRDefault="008E0109" w:rsidP="008E010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8E0109">
        <w:rPr>
          <w:rFonts w:ascii="Consolas" w:eastAsia="宋体" w:hAnsi="Consolas" w:cs="Consolas"/>
          <w:color w:val="0077AA"/>
          <w:kern w:val="0"/>
          <w:sz w:val="20"/>
          <w:szCs w:val="20"/>
        </w:rPr>
        <w:t>DELIMITER</w:t>
      </w:r>
      <w:r w:rsidRPr="008E0109">
        <w:rPr>
          <w:rFonts w:ascii="Consolas" w:eastAsia="宋体" w:hAnsi="Consolas" w:cs="Consolas"/>
          <w:color w:val="000000"/>
          <w:kern w:val="0"/>
          <w:sz w:val="20"/>
          <w:szCs w:val="20"/>
        </w:rPr>
        <w:t xml:space="preserve"> $$</w:t>
      </w:r>
    </w:p>
    <w:p w:rsidR="008E0109" w:rsidRPr="008E0109" w:rsidRDefault="008E0109" w:rsidP="008E010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p>
    <w:p w:rsidR="008E0109" w:rsidRPr="008E0109" w:rsidRDefault="008E0109" w:rsidP="008E010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8E0109">
        <w:rPr>
          <w:rFonts w:ascii="Consolas" w:eastAsia="宋体" w:hAnsi="Consolas" w:cs="Consolas"/>
          <w:color w:val="0077AA"/>
          <w:kern w:val="0"/>
          <w:sz w:val="20"/>
          <w:szCs w:val="20"/>
        </w:rPr>
        <w:t>CREATE</w:t>
      </w:r>
      <w:r w:rsidRPr="008E0109">
        <w:rPr>
          <w:rFonts w:ascii="Consolas" w:eastAsia="宋体" w:hAnsi="Consolas" w:cs="Consolas"/>
          <w:color w:val="000000"/>
          <w:kern w:val="0"/>
          <w:sz w:val="20"/>
          <w:szCs w:val="20"/>
        </w:rPr>
        <w:t xml:space="preserve"> </w:t>
      </w:r>
      <w:r w:rsidRPr="008E0109">
        <w:rPr>
          <w:rFonts w:ascii="Consolas" w:eastAsia="宋体" w:hAnsi="Consolas" w:cs="Consolas"/>
          <w:color w:val="0077AA"/>
          <w:kern w:val="0"/>
          <w:sz w:val="20"/>
          <w:szCs w:val="20"/>
        </w:rPr>
        <w:t>PROCEDURE</w:t>
      </w:r>
      <w:r w:rsidRPr="008E0109">
        <w:rPr>
          <w:rFonts w:ascii="Consolas" w:eastAsia="宋体" w:hAnsi="Consolas" w:cs="Consolas"/>
          <w:color w:val="000000"/>
          <w:kern w:val="0"/>
          <w:sz w:val="20"/>
          <w:szCs w:val="20"/>
        </w:rPr>
        <w:t xml:space="preserve"> insert_article_tags_</w:t>
      </w:r>
      <w:proofErr w:type="gramStart"/>
      <w:r w:rsidRPr="008E0109">
        <w:rPr>
          <w:rFonts w:ascii="Consolas" w:eastAsia="宋体" w:hAnsi="Consolas" w:cs="Consolas"/>
          <w:color w:val="000000"/>
          <w:kern w:val="0"/>
          <w:sz w:val="20"/>
          <w:szCs w:val="20"/>
        </w:rPr>
        <w:t>exit</w:t>
      </w:r>
      <w:r w:rsidRPr="008E0109">
        <w:rPr>
          <w:rFonts w:ascii="Consolas" w:eastAsia="宋体" w:hAnsi="Consolas" w:cs="Consolas"/>
          <w:color w:val="999999"/>
          <w:kern w:val="0"/>
          <w:sz w:val="20"/>
          <w:szCs w:val="20"/>
        </w:rPr>
        <w:t>(</w:t>
      </w:r>
      <w:proofErr w:type="gramEnd"/>
      <w:r w:rsidRPr="008E0109">
        <w:rPr>
          <w:rFonts w:ascii="Consolas" w:eastAsia="宋体" w:hAnsi="Consolas" w:cs="Consolas"/>
          <w:color w:val="A67F59"/>
          <w:kern w:val="0"/>
          <w:sz w:val="20"/>
          <w:szCs w:val="20"/>
        </w:rPr>
        <w:t>IN</w:t>
      </w:r>
      <w:r w:rsidRPr="008E0109">
        <w:rPr>
          <w:rFonts w:ascii="Consolas" w:eastAsia="宋体" w:hAnsi="Consolas" w:cs="Consolas"/>
          <w:color w:val="000000"/>
          <w:kern w:val="0"/>
          <w:sz w:val="20"/>
          <w:szCs w:val="20"/>
        </w:rPr>
        <w:t xml:space="preserve"> article_id </w:t>
      </w:r>
      <w:r w:rsidRPr="008E0109">
        <w:rPr>
          <w:rFonts w:ascii="Consolas" w:eastAsia="宋体" w:hAnsi="Consolas" w:cs="Consolas"/>
          <w:color w:val="0077AA"/>
          <w:kern w:val="0"/>
          <w:sz w:val="20"/>
          <w:szCs w:val="20"/>
        </w:rPr>
        <w:t>INT</w:t>
      </w:r>
      <w:r w:rsidRPr="008E0109">
        <w:rPr>
          <w:rFonts w:ascii="Consolas" w:eastAsia="宋体" w:hAnsi="Consolas" w:cs="Consolas"/>
          <w:color w:val="999999"/>
          <w:kern w:val="0"/>
          <w:sz w:val="20"/>
          <w:szCs w:val="20"/>
        </w:rPr>
        <w:t>,</w:t>
      </w:r>
      <w:r w:rsidRPr="008E0109">
        <w:rPr>
          <w:rFonts w:ascii="Consolas" w:eastAsia="宋体" w:hAnsi="Consolas" w:cs="Consolas"/>
          <w:color w:val="000000"/>
          <w:kern w:val="0"/>
          <w:sz w:val="20"/>
          <w:szCs w:val="20"/>
        </w:rPr>
        <w:t xml:space="preserve"> </w:t>
      </w:r>
      <w:r w:rsidRPr="008E0109">
        <w:rPr>
          <w:rFonts w:ascii="Consolas" w:eastAsia="宋体" w:hAnsi="Consolas" w:cs="Consolas"/>
          <w:color w:val="A67F59"/>
          <w:kern w:val="0"/>
          <w:sz w:val="20"/>
          <w:szCs w:val="20"/>
        </w:rPr>
        <w:t>IN</w:t>
      </w:r>
      <w:r w:rsidRPr="008E0109">
        <w:rPr>
          <w:rFonts w:ascii="Consolas" w:eastAsia="宋体" w:hAnsi="Consolas" w:cs="Consolas"/>
          <w:color w:val="000000"/>
          <w:kern w:val="0"/>
          <w:sz w:val="20"/>
          <w:szCs w:val="20"/>
        </w:rPr>
        <w:t xml:space="preserve"> tag_id </w:t>
      </w:r>
      <w:r w:rsidRPr="008E0109">
        <w:rPr>
          <w:rFonts w:ascii="Consolas" w:eastAsia="宋体" w:hAnsi="Consolas" w:cs="Consolas"/>
          <w:color w:val="0077AA"/>
          <w:kern w:val="0"/>
          <w:sz w:val="20"/>
          <w:szCs w:val="20"/>
        </w:rPr>
        <w:t>INT</w:t>
      </w:r>
      <w:r w:rsidRPr="008E0109">
        <w:rPr>
          <w:rFonts w:ascii="Consolas" w:eastAsia="宋体" w:hAnsi="Consolas" w:cs="Consolas"/>
          <w:color w:val="999999"/>
          <w:kern w:val="0"/>
          <w:sz w:val="20"/>
          <w:szCs w:val="20"/>
        </w:rPr>
        <w:t>)</w:t>
      </w:r>
    </w:p>
    <w:p w:rsidR="008E0109" w:rsidRPr="008E0109" w:rsidRDefault="008E0109" w:rsidP="008E010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8E0109">
        <w:rPr>
          <w:rFonts w:ascii="Consolas" w:eastAsia="宋体" w:hAnsi="Consolas" w:cs="Consolas"/>
          <w:color w:val="0077AA"/>
          <w:kern w:val="0"/>
          <w:sz w:val="20"/>
          <w:szCs w:val="20"/>
        </w:rPr>
        <w:t>BEGIN</w:t>
      </w:r>
    </w:p>
    <w:p w:rsidR="008E0109" w:rsidRPr="008E0109" w:rsidRDefault="008E0109" w:rsidP="008E010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p>
    <w:p w:rsidR="008E0109" w:rsidRPr="008E0109" w:rsidRDefault="008E0109" w:rsidP="008E010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8E0109">
        <w:rPr>
          <w:rFonts w:ascii="Consolas" w:eastAsia="宋体" w:hAnsi="Consolas" w:cs="Consolas"/>
          <w:color w:val="000000"/>
          <w:kern w:val="0"/>
          <w:sz w:val="20"/>
          <w:szCs w:val="20"/>
        </w:rPr>
        <w:lastRenderedPageBreak/>
        <w:t xml:space="preserve"> </w:t>
      </w:r>
      <w:r w:rsidRPr="008E0109">
        <w:rPr>
          <w:rFonts w:ascii="Consolas" w:eastAsia="宋体" w:hAnsi="Consolas" w:cs="Consolas"/>
          <w:color w:val="0077AA"/>
          <w:kern w:val="0"/>
          <w:sz w:val="20"/>
          <w:szCs w:val="20"/>
        </w:rPr>
        <w:t>DECLARE</w:t>
      </w:r>
      <w:r w:rsidRPr="008E0109">
        <w:rPr>
          <w:rFonts w:ascii="Consolas" w:eastAsia="宋体" w:hAnsi="Consolas" w:cs="Consolas"/>
          <w:color w:val="000000"/>
          <w:kern w:val="0"/>
          <w:sz w:val="20"/>
          <w:szCs w:val="20"/>
        </w:rPr>
        <w:t xml:space="preserve"> </w:t>
      </w:r>
      <w:r w:rsidRPr="008E0109">
        <w:rPr>
          <w:rFonts w:ascii="Consolas" w:eastAsia="宋体" w:hAnsi="Consolas" w:cs="Consolas"/>
          <w:color w:val="0077AA"/>
          <w:kern w:val="0"/>
          <w:sz w:val="20"/>
          <w:szCs w:val="20"/>
        </w:rPr>
        <w:t>EXIT</w:t>
      </w:r>
      <w:r w:rsidRPr="008E0109">
        <w:rPr>
          <w:rFonts w:ascii="Consolas" w:eastAsia="宋体" w:hAnsi="Consolas" w:cs="Consolas"/>
          <w:color w:val="000000"/>
          <w:kern w:val="0"/>
          <w:sz w:val="20"/>
          <w:szCs w:val="20"/>
        </w:rPr>
        <w:t xml:space="preserve"> </w:t>
      </w:r>
      <w:r w:rsidRPr="008E0109">
        <w:rPr>
          <w:rFonts w:ascii="Consolas" w:eastAsia="宋体" w:hAnsi="Consolas" w:cs="Consolas"/>
          <w:color w:val="0077AA"/>
          <w:kern w:val="0"/>
          <w:sz w:val="20"/>
          <w:szCs w:val="20"/>
        </w:rPr>
        <w:t>HANDLER</w:t>
      </w:r>
      <w:r w:rsidRPr="008E0109">
        <w:rPr>
          <w:rFonts w:ascii="Consolas" w:eastAsia="宋体" w:hAnsi="Consolas" w:cs="Consolas"/>
          <w:color w:val="000000"/>
          <w:kern w:val="0"/>
          <w:sz w:val="20"/>
          <w:szCs w:val="20"/>
        </w:rPr>
        <w:t xml:space="preserve"> </w:t>
      </w:r>
      <w:r w:rsidRPr="008E0109">
        <w:rPr>
          <w:rFonts w:ascii="Consolas" w:eastAsia="宋体" w:hAnsi="Consolas" w:cs="Consolas"/>
          <w:color w:val="0077AA"/>
          <w:kern w:val="0"/>
          <w:sz w:val="20"/>
          <w:szCs w:val="20"/>
        </w:rPr>
        <w:t>FOR</w:t>
      </w:r>
      <w:r w:rsidRPr="008E0109">
        <w:rPr>
          <w:rFonts w:ascii="Consolas" w:eastAsia="宋体" w:hAnsi="Consolas" w:cs="Consolas"/>
          <w:color w:val="000000"/>
          <w:kern w:val="0"/>
          <w:sz w:val="20"/>
          <w:szCs w:val="20"/>
        </w:rPr>
        <w:t xml:space="preserve"> SQLEXCEPTION </w:t>
      </w:r>
    </w:p>
    <w:p w:rsidR="008E0109" w:rsidRPr="008E0109" w:rsidRDefault="008E0109" w:rsidP="008E010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8E0109">
        <w:rPr>
          <w:rFonts w:ascii="Consolas" w:eastAsia="宋体" w:hAnsi="Consolas" w:cs="Consolas"/>
          <w:color w:val="000000"/>
          <w:kern w:val="0"/>
          <w:sz w:val="20"/>
          <w:szCs w:val="20"/>
        </w:rPr>
        <w:t xml:space="preserve"> </w:t>
      </w:r>
      <w:r w:rsidRPr="008E0109">
        <w:rPr>
          <w:rFonts w:ascii="Consolas" w:eastAsia="宋体" w:hAnsi="Consolas" w:cs="Consolas"/>
          <w:color w:val="0077AA"/>
          <w:kern w:val="0"/>
          <w:sz w:val="20"/>
          <w:szCs w:val="20"/>
        </w:rPr>
        <w:t>SELECT</w:t>
      </w:r>
      <w:r w:rsidRPr="008E0109">
        <w:rPr>
          <w:rFonts w:ascii="Consolas" w:eastAsia="宋体" w:hAnsi="Consolas" w:cs="Consolas"/>
          <w:color w:val="000000"/>
          <w:kern w:val="0"/>
          <w:sz w:val="20"/>
          <w:szCs w:val="20"/>
        </w:rPr>
        <w:t xml:space="preserve"> </w:t>
      </w:r>
      <w:r w:rsidRPr="008E0109">
        <w:rPr>
          <w:rFonts w:ascii="Consolas" w:eastAsia="宋体" w:hAnsi="Consolas" w:cs="Consolas"/>
          <w:color w:val="669900"/>
          <w:kern w:val="0"/>
          <w:sz w:val="20"/>
          <w:szCs w:val="20"/>
        </w:rPr>
        <w:t>'SQLException invoked'</w:t>
      </w:r>
      <w:r w:rsidRPr="008E0109">
        <w:rPr>
          <w:rFonts w:ascii="Consolas" w:eastAsia="宋体" w:hAnsi="Consolas" w:cs="Consolas"/>
          <w:color w:val="999999"/>
          <w:kern w:val="0"/>
          <w:sz w:val="20"/>
          <w:szCs w:val="20"/>
        </w:rPr>
        <w:t>;</w:t>
      </w:r>
    </w:p>
    <w:p w:rsidR="008E0109" w:rsidRPr="008E0109" w:rsidRDefault="008E0109" w:rsidP="008E010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p>
    <w:p w:rsidR="008E0109" w:rsidRPr="008E0109" w:rsidRDefault="008E0109" w:rsidP="008E010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8E0109">
        <w:rPr>
          <w:rFonts w:ascii="Consolas" w:eastAsia="宋体" w:hAnsi="Consolas" w:cs="Consolas"/>
          <w:color w:val="000000"/>
          <w:kern w:val="0"/>
          <w:sz w:val="20"/>
          <w:szCs w:val="20"/>
        </w:rPr>
        <w:t xml:space="preserve"> </w:t>
      </w:r>
      <w:r w:rsidRPr="008E0109">
        <w:rPr>
          <w:rFonts w:ascii="Consolas" w:eastAsia="宋体" w:hAnsi="Consolas" w:cs="Consolas"/>
          <w:color w:val="0077AA"/>
          <w:kern w:val="0"/>
          <w:sz w:val="20"/>
          <w:szCs w:val="20"/>
        </w:rPr>
        <w:t>DECLARE</w:t>
      </w:r>
      <w:r w:rsidRPr="008E0109">
        <w:rPr>
          <w:rFonts w:ascii="Consolas" w:eastAsia="宋体" w:hAnsi="Consolas" w:cs="Consolas"/>
          <w:color w:val="000000"/>
          <w:kern w:val="0"/>
          <w:sz w:val="20"/>
          <w:szCs w:val="20"/>
        </w:rPr>
        <w:t xml:space="preserve"> </w:t>
      </w:r>
      <w:r w:rsidRPr="008E0109">
        <w:rPr>
          <w:rFonts w:ascii="Consolas" w:eastAsia="宋体" w:hAnsi="Consolas" w:cs="Consolas"/>
          <w:color w:val="0077AA"/>
          <w:kern w:val="0"/>
          <w:sz w:val="20"/>
          <w:szCs w:val="20"/>
        </w:rPr>
        <w:t>EXIT</w:t>
      </w:r>
      <w:r w:rsidRPr="008E0109">
        <w:rPr>
          <w:rFonts w:ascii="Consolas" w:eastAsia="宋体" w:hAnsi="Consolas" w:cs="Consolas"/>
          <w:color w:val="000000"/>
          <w:kern w:val="0"/>
          <w:sz w:val="20"/>
          <w:szCs w:val="20"/>
        </w:rPr>
        <w:t xml:space="preserve"> </w:t>
      </w:r>
      <w:r w:rsidRPr="008E0109">
        <w:rPr>
          <w:rFonts w:ascii="Consolas" w:eastAsia="宋体" w:hAnsi="Consolas" w:cs="Consolas"/>
          <w:color w:val="0077AA"/>
          <w:kern w:val="0"/>
          <w:sz w:val="20"/>
          <w:szCs w:val="20"/>
        </w:rPr>
        <w:t>HANDLER</w:t>
      </w:r>
      <w:r w:rsidRPr="008E0109">
        <w:rPr>
          <w:rFonts w:ascii="Consolas" w:eastAsia="宋体" w:hAnsi="Consolas" w:cs="Consolas"/>
          <w:color w:val="000000"/>
          <w:kern w:val="0"/>
          <w:sz w:val="20"/>
          <w:szCs w:val="20"/>
        </w:rPr>
        <w:t xml:space="preserve"> </w:t>
      </w:r>
      <w:r w:rsidRPr="008E0109">
        <w:rPr>
          <w:rFonts w:ascii="Consolas" w:eastAsia="宋体" w:hAnsi="Consolas" w:cs="Consolas"/>
          <w:color w:val="0077AA"/>
          <w:kern w:val="0"/>
          <w:sz w:val="20"/>
          <w:szCs w:val="20"/>
        </w:rPr>
        <w:t>FOR</w:t>
      </w:r>
      <w:r w:rsidRPr="008E0109">
        <w:rPr>
          <w:rFonts w:ascii="Consolas" w:eastAsia="宋体" w:hAnsi="Consolas" w:cs="Consolas"/>
          <w:color w:val="000000"/>
          <w:kern w:val="0"/>
          <w:sz w:val="20"/>
          <w:szCs w:val="20"/>
        </w:rPr>
        <w:t xml:space="preserve"> </w:t>
      </w:r>
      <w:r w:rsidRPr="008E0109">
        <w:rPr>
          <w:rFonts w:ascii="Consolas" w:eastAsia="宋体" w:hAnsi="Consolas" w:cs="Consolas"/>
          <w:color w:val="990055"/>
          <w:kern w:val="0"/>
          <w:sz w:val="20"/>
          <w:szCs w:val="20"/>
        </w:rPr>
        <w:t>1062</w:t>
      </w:r>
      <w:r w:rsidRPr="008E0109">
        <w:rPr>
          <w:rFonts w:ascii="Consolas" w:eastAsia="宋体" w:hAnsi="Consolas" w:cs="Consolas"/>
          <w:color w:val="000000"/>
          <w:kern w:val="0"/>
          <w:sz w:val="20"/>
          <w:szCs w:val="20"/>
        </w:rPr>
        <w:t xml:space="preserve"> </w:t>
      </w:r>
    </w:p>
    <w:p w:rsidR="008E0109" w:rsidRPr="008E0109" w:rsidRDefault="008E0109" w:rsidP="008E010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8E0109">
        <w:rPr>
          <w:rFonts w:ascii="Consolas" w:eastAsia="宋体" w:hAnsi="Consolas" w:cs="Consolas"/>
          <w:color w:val="000000"/>
          <w:kern w:val="0"/>
          <w:sz w:val="20"/>
          <w:szCs w:val="20"/>
        </w:rPr>
        <w:t xml:space="preserve">        </w:t>
      </w:r>
      <w:r w:rsidRPr="008E0109">
        <w:rPr>
          <w:rFonts w:ascii="Consolas" w:eastAsia="宋体" w:hAnsi="Consolas" w:cs="Consolas"/>
          <w:color w:val="0077AA"/>
          <w:kern w:val="0"/>
          <w:sz w:val="20"/>
          <w:szCs w:val="20"/>
        </w:rPr>
        <w:t>SELECT</w:t>
      </w:r>
      <w:r w:rsidRPr="008E0109">
        <w:rPr>
          <w:rFonts w:ascii="Consolas" w:eastAsia="宋体" w:hAnsi="Consolas" w:cs="Consolas"/>
          <w:color w:val="000000"/>
          <w:kern w:val="0"/>
          <w:sz w:val="20"/>
          <w:szCs w:val="20"/>
        </w:rPr>
        <w:t xml:space="preserve"> </w:t>
      </w:r>
      <w:r w:rsidRPr="008E0109">
        <w:rPr>
          <w:rFonts w:ascii="Consolas" w:eastAsia="宋体" w:hAnsi="Consolas" w:cs="Consolas"/>
          <w:color w:val="669900"/>
          <w:kern w:val="0"/>
          <w:sz w:val="20"/>
          <w:szCs w:val="20"/>
        </w:rPr>
        <w:t>'MySQL error code 1062 invoked'</w:t>
      </w:r>
      <w:r w:rsidRPr="008E0109">
        <w:rPr>
          <w:rFonts w:ascii="Consolas" w:eastAsia="宋体" w:hAnsi="Consolas" w:cs="Consolas"/>
          <w:color w:val="999999"/>
          <w:kern w:val="0"/>
          <w:sz w:val="20"/>
          <w:szCs w:val="20"/>
        </w:rPr>
        <w:t>;</w:t>
      </w:r>
    </w:p>
    <w:p w:rsidR="008E0109" w:rsidRPr="008E0109" w:rsidRDefault="008E0109" w:rsidP="008E010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p>
    <w:p w:rsidR="008E0109" w:rsidRPr="008E0109" w:rsidRDefault="008E0109" w:rsidP="008E010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8E0109">
        <w:rPr>
          <w:rFonts w:ascii="Consolas" w:eastAsia="宋体" w:hAnsi="Consolas" w:cs="Consolas"/>
          <w:color w:val="000000"/>
          <w:kern w:val="0"/>
          <w:sz w:val="20"/>
          <w:szCs w:val="20"/>
        </w:rPr>
        <w:t xml:space="preserve"> </w:t>
      </w:r>
      <w:r w:rsidRPr="008E0109">
        <w:rPr>
          <w:rFonts w:ascii="Consolas" w:eastAsia="宋体" w:hAnsi="Consolas" w:cs="Consolas"/>
          <w:color w:val="0077AA"/>
          <w:kern w:val="0"/>
          <w:sz w:val="20"/>
          <w:szCs w:val="20"/>
        </w:rPr>
        <w:t>DECLARE</w:t>
      </w:r>
      <w:r w:rsidRPr="008E0109">
        <w:rPr>
          <w:rFonts w:ascii="Consolas" w:eastAsia="宋体" w:hAnsi="Consolas" w:cs="Consolas"/>
          <w:color w:val="000000"/>
          <w:kern w:val="0"/>
          <w:sz w:val="20"/>
          <w:szCs w:val="20"/>
        </w:rPr>
        <w:t xml:space="preserve"> </w:t>
      </w:r>
      <w:r w:rsidRPr="008E0109">
        <w:rPr>
          <w:rFonts w:ascii="Consolas" w:eastAsia="宋体" w:hAnsi="Consolas" w:cs="Consolas"/>
          <w:color w:val="0077AA"/>
          <w:kern w:val="0"/>
          <w:sz w:val="20"/>
          <w:szCs w:val="20"/>
        </w:rPr>
        <w:t>EXIT</w:t>
      </w:r>
      <w:r w:rsidRPr="008E0109">
        <w:rPr>
          <w:rFonts w:ascii="Consolas" w:eastAsia="宋体" w:hAnsi="Consolas" w:cs="Consolas"/>
          <w:color w:val="000000"/>
          <w:kern w:val="0"/>
          <w:sz w:val="20"/>
          <w:szCs w:val="20"/>
        </w:rPr>
        <w:t xml:space="preserve"> </w:t>
      </w:r>
      <w:r w:rsidRPr="008E0109">
        <w:rPr>
          <w:rFonts w:ascii="Consolas" w:eastAsia="宋体" w:hAnsi="Consolas" w:cs="Consolas"/>
          <w:color w:val="0077AA"/>
          <w:kern w:val="0"/>
          <w:sz w:val="20"/>
          <w:szCs w:val="20"/>
        </w:rPr>
        <w:t>HANDLER</w:t>
      </w:r>
      <w:r w:rsidRPr="008E0109">
        <w:rPr>
          <w:rFonts w:ascii="Consolas" w:eastAsia="宋体" w:hAnsi="Consolas" w:cs="Consolas"/>
          <w:color w:val="000000"/>
          <w:kern w:val="0"/>
          <w:sz w:val="20"/>
          <w:szCs w:val="20"/>
        </w:rPr>
        <w:t xml:space="preserve"> </w:t>
      </w:r>
      <w:r w:rsidRPr="008E0109">
        <w:rPr>
          <w:rFonts w:ascii="Consolas" w:eastAsia="宋体" w:hAnsi="Consolas" w:cs="Consolas"/>
          <w:color w:val="0077AA"/>
          <w:kern w:val="0"/>
          <w:sz w:val="20"/>
          <w:szCs w:val="20"/>
        </w:rPr>
        <w:t>FOR</w:t>
      </w:r>
      <w:r w:rsidRPr="008E0109">
        <w:rPr>
          <w:rFonts w:ascii="Consolas" w:eastAsia="宋体" w:hAnsi="Consolas" w:cs="Consolas"/>
          <w:color w:val="000000"/>
          <w:kern w:val="0"/>
          <w:sz w:val="20"/>
          <w:szCs w:val="20"/>
        </w:rPr>
        <w:t xml:space="preserve"> SQLSTATE </w:t>
      </w:r>
      <w:r w:rsidRPr="008E0109">
        <w:rPr>
          <w:rFonts w:ascii="Consolas" w:eastAsia="宋体" w:hAnsi="Consolas" w:cs="Consolas"/>
          <w:color w:val="669900"/>
          <w:kern w:val="0"/>
          <w:sz w:val="20"/>
          <w:szCs w:val="20"/>
        </w:rPr>
        <w:t>'23000'</w:t>
      </w:r>
    </w:p>
    <w:p w:rsidR="008E0109" w:rsidRPr="008E0109" w:rsidRDefault="008E0109" w:rsidP="008E010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8E0109">
        <w:rPr>
          <w:rFonts w:ascii="Consolas" w:eastAsia="宋体" w:hAnsi="Consolas" w:cs="Consolas"/>
          <w:color w:val="000000"/>
          <w:kern w:val="0"/>
          <w:sz w:val="20"/>
          <w:szCs w:val="20"/>
        </w:rPr>
        <w:t xml:space="preserve"> </w:t>
      </w:r>
      <w:r w:rsidRPr="008E0109">
        <w:rPr>
          <w:rFonts w:ascii="Consolas" w:eastAsia="宋体" w:hAnsi="Consolas" w:cs="Consolas"/>
          <w:color w:val="0077AA"/>
          <w:kern w:val="0"/>
          <w:sz w:val="20"/>
          <w:szCs w:val="20"/>
        </w:rPr>
        <w:t>SELECT</w:t>
      </w:r>
      <w:r w:rsidRPr="008E0109">
        <w:rPr>
          <w:rFonts w:ascii="Consolas" w:eastAsia="宋体" w:hAnsi="Consolas" w:cs="Consolas"/>
          <w:color w:val="000000"/>
          <w:kern w:val="0"/>
          <w:sz w:val="20"/>
          <w:szCs w:val="20"/>
        </w:rPr>
        <w:t xml:space="preserve"> </w:t>
      </w:r>
      <w:r w:rsidRPr="008E0109">
        <w:rPr>
          <w:rFonts w:ascii="Consolas" w:eastAsia="宋体" w:hAnsi="Consolas" w:cs="Consolas"/>
          <w:color w:val="669900"/>
          <w:kern w:val="0"/>
          <w:sz w:val="20"/>
          <w:szCs w:val="20"/>
        </w:rPr>
        <w:t>'SQLSTATE 23000 invoked'</w:t>
      </w:r>
      <w:r w:rsidRPr="008E0109">
        <w:rPr>
          <w:rFonts w:ascii="Consolas" w:eastAsia="宋体" w:hAnsi="Consolas" w:cs="Consolas"/>
          <w:color w:val="999999"/>
          <w:kern w:val="0"/>
          <w:sz w:val="20"/>
          <w:szCs w:val="20"/>
        </w:rPr>
        <w:t>;</w:t>
      </w:r>
    </w:p>
    <w:p w:rsidR="008E0109" w:rsidRPr="008E0109" w:rsidRDefault="008E0109" w:rsidP="008E010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p>
    <w:p w:rsidR="008E0109" w:rsidRPr="008E0109" w:rsidRDefault="008E0109" w:rsidP="008E010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8E0109">
        <w:rPr>
          <w:rFonts w:ascii="Consolas" w:eastAsia="宋体" w:hAnsi="Consolas" w:cs="Consolas"/>
          <w:color w:val="000000"/>
          <w:kern w:val="0"/>
          <w:sz w:val="20"/>
          <w:szCs w:val="20"/>
        </w:rPr>
        <w:t xml:space="preserve"> </w:t>
      </w:r>
      <w:r w:rsidRPr="008E0109">
        <w:rPr>
          <w:rFonts w:ascii="Consolas" w:eastAsia="宋体" w:hAnsi="Consolas" w:cs="Consolas"/>
          <w:color w:val="708090"/>
          <w:kern w:val="0"/>
          <w:sz w:val="20"/>
          <w:szCs w:val="20"/>
        </w:rPr>
        <w:t>-- insert a new record into article_tags</w:t>
      </w:r>
    </w:p>
    <w:p w:rsidR="008E0109" w:rsidRPr="008E0109" w:rsidRDefault="008E0109" w:rsidP="008E010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8E0109">
        <w:rPr>
          <w:rFonts w:ascii="Consolas" w:eastAsia="宋体" w:hAnsi="Consolas" w:cs="Consolas"/>
          <w:color w:val="000000"/>
          <w:kern w:val="0"/>
          <w:sz w:val="20"/>
          <w:szCs w:val="20"/>
        </w:rPr>
        <w:t xml:space="preserve"> </w:t>
      </w:r>
      <w:r w:rsidRPr="008E0109">
        <w:rPr>
          <w:rFonts w:ascii="Consolas" w:eastAsia="宋体" w:hAnsi="Consolas" w:cs="Consolas"/>
          <w:color w:val="0077AA"/>
          <w:kern w:val="0"/>
          <w:sz w:val="20"/>
          <w:szCs w:val="20"/>
        </w:rPr>
        <w:t>INSERT</w:t>
      </w:r>
      <w:r w:rsidRPr="008E0109">
        <w:rPr>
          <w:rFonts w:ascii="Consolas" w:eastAsia="宋体" w:hAnsi="Consolas" w:cs="Consolas"/>
          <w:color w:val="000000"/>
          <w:kern w:val="0"/>
          <w:sz w:val="20"/>
          <w:szCs w:val="20"/>
        </w:rPr>
        <w:t xml:space="preserve"> </w:t>
      </w:r>
      <w:r w:rsidRPr="008E0109">
        <w:rPr>
          <w:rFonts w:ascii="Consolas" w:eastAsia="宋体" w:hAnsi="Consolas" w:cs="Consolas"/>
          <w:color w:val="0077AA"/>
          <w:kern w:val="0"/>
          <w:sz w:val="20"/>
          <w:szCs w:val="20"/>
        </w:rPr>
        <w:t>INTO</w:t>
      </w:r>
      <w:r w:rsidRPr="008E0109">
        <w:rPr>
          <w:rFonts w:ascii="Consolas" w:eastAsia="宋体" w:hAnsi="Consolas" w:cs="Consolas"/>
          <w:color w:val="000000"/>
          <w:kern w:val="0"/>
          <w:sz w:val="20"/>
          <w:szCs w:val="20"/>
        </w:rPr>
        <w:t xml:space="preserve"> article_</w:t>
      </w:r>
      <w:proofErr w:type="gramStart"/>
      <w:r w:rsidRPr="008E0109">
        <w:rPr>
          <w:rFonts w:ascii="Consolas" w:eastAsia="宋体" w:hAnsi="Consolas" w:cs="Consolas"/>
          <w:color w:val="000000"/>
          <w:kern w:val="0"/>
          <w:sz w:val="20"/>
          <w:szCs w:val="20"/>
        </w:rPr>
        <w:t>tags</w:t>
      </w:r>
      <w:r w:rsidRPr="008E0109">
        <w:rPr>
          <w:rFonts w:ascii="Consolas" w:eastAsia="宋体" w:hAnsi="Consolas" w:cs="Consolas"/>
          <w:color w:val="999999"/>
          <w:kern w:val="0"/>
          <w:sz w:val="20"/>
          <w:szCs w:val="20"/>
        </w:rPr>
        <w:t>(</w:t>
      </w:r>
      <w:proofErr w:type="gramEnd"/>
      <w:r w:rsidRPr="008E0109">
        <w:rPr>
          <w:rFonts w:ascii="Consolas" w:eastAsia="宋体" w:hAnsi="Consolas" w:cs="Consolas"/>
          <w:color w:val="000000"/>
          <w:kern w:val="0"/>
          <w:sz w:val="20"/>
          <w:szCs w:val="20"/>
        </w:rPr>
        <w:t>article_id</w:t>
      </w:r>
      <w:r w:rsidRPr="008E0109">
        <w:rPr>
          <w:rFonts w:ascii="Consolas" w:eastAsia="宋体" w:hAnsi="Consolas" w:cs="Consolas"/>
          <w:color w:val="999999"/>
          <w:kern w:val="0"/>
          <w:sz w:val="20"/>
          <w:szCs w:val="20"/>
        </w:rPr>
        <w:t>,</w:t>
      </w:r>
      <w:r w:rsidRPr="008E0109">
        <w:rPr>
          <w:rFonts w:ascii="Consolas" w:eastAsia="宋体" w:hAnsi="Consolas" w:cs="Consolas"/>
          <w:color w:val="000000"/>
          <w:kern w:val="0"/>
          <w:sz w:val="20"/>
          <w:szCs w:val="20"/>
        </w:rPr>
        <w:t>tag_id</w:t>
      </w:r>
      <w:r w:rsidRPr="008E0109">
        <w:rPr>
          <w:rFonts w:ascii="Consolas" w:eastAsia="宋体" w:hAnsi="Consolas" w:cs="Consolas"/>
          <w:color w:val="999999"/>
          <w:kern w:val="0"/>
          <w:sz w:val="20"/>
          <w:szCs w:val="20"/>
        </w:rPr>
        <w:t>)</w:t>
      </w:r>
    </w:p>
    <w:p w:rsidR="008E0109" w:rsidRPr="008E0109" w:rsidRDefault="008E0109" w:rsidP="008E010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8E0109">
        <w:rPr>
          <w:rFonts w:ascii="Consolas" w:eastAsia="宋体" w:hAnsi="Consolas" w:cs="Consolas"/>
          <w:color w:val="000000"/>
          <w:kern w:val="0"/>
          <w:sz w:val="20"/>
          <w:szCs w:val="20"/>
        </w:rPr>
        <w:t xml:space="preserve">   </w:t>
      </w:r>
      <w:proofErr w:type="gramStart"/>
      <w:r w:rsidRPr="008E0109">
        <w:rPr>
          <w:rFonts w:ascii="Consolas" w:eastAsia="宋体" w:hAnsi="Consolas" w:cs="Consolas"/>
          <w:color w:val="0077AA"/>
          <w:kern w:val="0"/>
          <w:sz w:val="20"/>
          <w:szCs w:val="20"/>
        </w:rPr>
        <w:t>VALUES</w:t>
      </w:r>
      <w:r w:rsidRPr="008E0109">
        <w:rPr>
          <w:rFonts w:ascii="Consolas" w:eastAsia="宋体" w:hAnsi="Consolas" w:cs="Consolas"/>
          <w:color w:val="999999"/>
          <w:kern w:val="0"/>
          <w:sz w:val="20"/>
          <w:szCs w:val="20"/>
        </w:rPr>
        <w:t>(</w:t>
      </w:r>
      <w:proofErr w:type="gramEnd"/>
      <w:r w:rsidRPr="008E0109">
        <w:rPr>
          <w:rFonts w:ascii="Consolas" w:eastAsia="宋体" w:hAnsi="Consolas" w:cs="Consolas"/>
          <w:color w:val="000000"/>
          <w:kern w:val="0"/>
          <w:sz w:val="20"/>
          <w:szCs w:val="20"/>
        </w:rPr>
        <w:t>article_id</w:t>
      </w:r>
      <w:r w:rsidRPr="008E0109">
        <w:rPr>
          <w:rFonts w:ascii="Consolas" w:eastAsia="宋体" w:hAnsi="Consolas" w:cs="Consolas"/>
          <w:color w:val="999999"/>
          <w:kern w:val="0"/>
          <w:sz w:val="20"/>
          <w:szCs w:val="20"/>
        </w:rPr>
        <w:t>,</w:t>
      </w:r>
      <w:r w:rsidRPr="008E0109">
        <w:rPr>
          <w:rFonts w:ascii="Consolas" w:eastAsia="宋体" w:hAnsi="Consolas" w:cs="Consolas"/>
          <w:color w:val="000000"/>
          <w:kern w:val="0"/>
          <w:sz w:val="20"/>
          <w:szCs w:val="20"/>
        </w:rPr>
        <w:t>tag_id</w:t>
      </w:r>
      <w:r w:rsidRPr="008E0109">
        <w:rPr>
          <w:rFonts w:ascii="Consolas" w:eastAsia="宋体" w:hAnsi="Consolas" w:cs="Consolas"/>
          <w:color w:val="999999"/>
          <w:kern w:val="0"/>
          <w:sz w:val="20"/>
          <w:szCs w:val="20"/>
        </w:rPr>
        <w:t>);</w:t>
      </w:r>
    </w:p>
    <w:p w:rsidR="008E0109" w:rsidRPr="008E0109" w:rsidRDefault="008E0109" w:rsidP="008E010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p>
    <w:p w:rsidR="008E0109" w:rsidRPr="008E0109" w:rsidRDefault="008E0109" w:rsidP="008E010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8E0109">
        <w:rPr>
          <w:rFonts w:ascii="Consolas" w:eastAsia="宋体" w:hAnsi="Consolas" w:cs="Consolas"/>
          <w:color w:val="000000"/>
          <w:kern w:val="0"/>
          <w:sz w:val="20"/>
          <w:szCs w:val="20"/>
        </w:rPr>
        <w:t xml:space="preserve"> </w:t>
      </w:r>
      <w:r w:rsidRPr="008E0109">
        <w:rPr>
          <w:rFonts w:ascii="Consolas" w:eastAsia="宋体" w:hAnsi="Consolas" w:cs="Consolas"/>
          <w:color w:val="708090"/>
          <w:kern w:val="0"/>
          <w:sz w:val="20"/>
          <w:szCs w:val="20"/>
        </w:rPr>
        <w:t>-- return tag count for the article</w:t>
      </w:r>
    </w:p>
    <w:p w:rsidR="008E0109" w:rsidRPr="008E0109" w:rsidRDefault="008E0109" w:rsidP="008E010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8E0109">
        <w:rPr>
          <w:rFonts w:ascii="Consolas" w:eastAsia="宋体" w:hAnsi="Consolas" w:cs="Consolas"/>
          <w:color w:val="000000"/>
          <w:kern w:val="0"/>
          <w:sz w:val="20"/>
          <w:szCs w:val="20"/>
        </w:rPr>
        <w:t xml:space="preserve"> </w:t>
      </w:r>
      <w:r w:rsidRPr="008E0109">
        <w:rPr>
          <w:rFonts w:ascii="Consolas" w:eastAsia="宋体" w:hAnsi="Consolas" w:cs="Consolas"/>
          <w:color w:val="0077AA"/>
          <w:kern w:val="0"/>
          <w:sz w:val="20"/>
          <w:szCs w:val="20"/>
        </w:rPr>
        <w:t>SELECT</w:t>
      </w:r>
      <w:r w:rsidRPr="008E0109">
        <w:rPr>
          <w:rFonts w:ascii="Consolas" w:eastAsia="宋体" w:hAnsi="Consolas" w:cs="Consolas"/>
          <w:color w:val="000000"/>
          <w:kern w:val="0"/>
          <w:sz w:val="20"/>
          <w:szCs w:val="20"/>
        </w:rPr>
        <w:t xml:space="preserve"> </w:t>
      </w:r>
      <w:proofErr w:type="gramStart"/>
      <w:r w:rsidRPr="008E0109">
        <w:rPr>
          <w:rFonts w:ascii="Consolas" w:eastAsia="宋体" w:hAnsi="Consolas" w:cs="Consolas"/>
          <w:color w:val="DD4A68"/>
          <w:kern w:val="0"/>
          <w:sz w:val="20"/>
          <w:szCs w:val="20"/>
        </w:rPr>
        <w:t>COUNT</w:t>
      </w:r>
      <w:r w:rsidRPr="008E0109">
        <w:rPr>
          <w:rFonts w:ascii="Consolas" w:eastAsia="宋体" w:hAnsi="Consolas" w:cs="Consolas"/>
          <w:color w:val="999999"/>
          <w:kern w:val="0"/>
          <w:sz w:val="20"/>
          <w:szCs w:val="20"/>
        </w:rPr>
        <w:t>(</w:t>
      </w:r>
      <w:proofErr w:type="gramEnd"/>
      <w:r w:rsidRPr="008E0109">
        <w:rPr>
          <w:rFonts w:ascii="Consolas" w:eastAsia="宋体" w:hAnsi="Consolas" w:cs="Consolas"/>
          <w:color w:val="A67F59"/>
          <w:kern w:val="0"/>
          <w:sz w:val="20"/>
          <w:szCs w:val="20"/>
        </w:rPr>
        <w:t>*</w:t>
      </w:r>
      <w:r w:rsidRPr="008E0109">
        <w:rPr>
          <w:rFonts w:ascii="Consolas" w:eastAsia="宋体" w:hAnsi="Consolas" w:cs="Consolas"/>
          <w:color w:val="999999"/>
          <w:kern w:val="0"/>
          <w:sz w:val="20"/>
          <w:szCs w:val="20"/>
        </w:rPr>
        <w:t>)</w:t>
      </w:r>
      <w:r w:rsidRPr="008E0109">
        <w:rPr>
          <w:rFonts w:ascii="Consolas" w:eastAsia="宋体" w:hAnsi="Consolas" w:cs="Consolas"/>
          <w:color w:val="000000"/>
          <w:kern w:val="0"/>
          <w:sz w:val="20"/>
          <w:szCs w:val="20"/>
        </w:rPr>
        <w:t xml:space="preserve"> </w:t>
      </w:r>
      <w:r w:rsidRPr="008E0109">
        <w:rPr>
          <w:rFonts w:ascii="Consolas" w:eastAsia="宋体" w:hAnsi="Consolas" w:cs="Consolas"/>
          <w:color w:val="0077AA"/>
          <w:kern w:val="0"/>
          <w:sz w:val="20"/>
          <w:szCs w:val="20"/>
        </w:rPr>
        <w:t>FROM</w:t>
      </w:r>
      <w:r w:rsidRPr="008E0109">
        <w:rPr>
          <w:rFonts w:ascii="Consolas" w:eastAsia="宋体" w:hAnsi="Consolas" w:cs="Consolas"/>
          <w:color w:val="000000"/>
          <w:kern w:val="0"/>
          <w:sz w:val="20"/>
          <w:szCs w:val="20"/>
        </w:rPr>
        <w:t xml:space="preserve"> article_tags</w:t>
      </w:r>
      <w:r w:rsidRPr="008E0109">
        <w:rPr>
          <w:rFonts w:ascii="Consolas" w:eastAsia="宋体" w:hAnsi="Consolas" w:cs="Consolas"/>
          <w:color w:val="999999"/>
          <w:kern w:val="0"/>
          <w:sz w:val="20"/>
          <w:szCs w:val="20"/>
        </w:rPr>
        <w:t>;</w:t>
      </w:r>
    </w:p>
    <w:p w:rsidR="008E0109" w:rsidRPr="008E0109" w:rsidRDefault="008E0109" w:rsidP="008E010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8E0109">
        <w:rPr>
          <w:rFonts w:ascii="Consolas" w:eastAsia="宋体" w:hAnsi="Consolas" w:cs="Consolas"/>
          <w:color w:val="0077AA"/>
          <w:kern w:val="0"/>
          <w:sz w:val="20"/>
          <w:szCs w:val="20"/>
        </w:rPr>
        <w:t>END</w:t>
      </w:r>
      <w:r w:rsidRPr="008E0109">
        <w:rPr>
          <w:rFonts w:ascii="Consolas" w:eastAsia="宋体" w:hAnsi="Consolas" w:cs="Consolas"/>
          <w:color w:val="000000"/>
          <w:kern w:val="0"/>
          <w:sz w:val="20"/>
          <w:szCs w:val="20"/>
        </w:rPr>
        <w:t xml:space="preserve"> $$</w:t>
      </w:r>
    </w:p>
    <w:p w:rsidR="008E0109" w:rsidRPr="008E0109" w:rsidRDefault="008E0109" w:rsidP="008E010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proofErr w:type="gramStart"/>
      <w:r w:rsidRPr="008E0109">
        <w:rPr>
          <w:rFonts w:ascii="Consolas" w:eastAsia="宋体" w:hAnsi="Consolas" w:cs="Consolas"/>
          <w:color w:val="0077AA"/>
          <w:kern w:val="0"/>
          <w:sz w:val="20"/>
          <w:szCs w:val="20"/>
        </w:rPr>
        <w:t>DELIMITER</w:t>
      </w:r>
      <w:r w:rsidRPr="008E0109">
        <w:rPr>
          <w:rFonts w:ascii="Consolas" w:eastAsia="宋体" w:hAnsi="Consolas" w:cs="Consolas"/>
          <w:color w:val="000000"/>
          <w:kern w:val="0"/>
          <w:sz w:val="20"/>
          <w:szCs w:val="20"/>
        </w:rPr>
        <w:t xml:space="preserve"> </w:t>
      </w:r>
      <w:r w:rsidRPr="008E0109">
        <w:rPr>
          <w:rFonts w:ascii="Consolas" w:eastAsia="宋体" w:hAnsi="Consolas" w:cs="Consolas"/>
          <w:color w:val="999999"/>
          <w:kern w:val="0"/>
          <w:sz w:val="20"/>
          <w:szCs w:val="20"/>
        </w:rPr>
        <w:t>;</w:t>
      </w:r>
      <w:proofErr w:type="gramEnd"/>
    </w:p>
    <w:p w:rsidR="008E0109" w:rsidRPr="008E0109" w:rsidRDefault="008E0109" w:rsidP="008E010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0"/>
          <w:szCs w:val="20"/>
        </w:rPr>
      </w:pPr>
      <w:r w:rsidRPr="008E0109">
        <w:rPr>
          <w:rFonts w:ascii="Consolas" w:eastAsia="宋体" w:hAnsi="Consolas" w:cs="Consolas"/>
          <w:color w:val="BBBBBB"/>
          <w:kern w:val="0"/>
          <w:sz w:val="16"/>
          <w:szCs w:val="16"/>
        </w:rPr>
        <w:t>SQL</w:t>
      </w:r>
    </w:p>
    <w:p w:rsidR="008E0109" w:rsidRDefault="008E0109" w:rsidP="008E0109">
      <w:pPr>
        <w:widowControl/>
        <w:shd w:val="clear" w:color="auto" w:fill="FFFFFF"/>
        <w:spacing w:after="120"/>
        <w:jc w:val="left"/>
        <w:rPr>
          <w:rFonts w:ascii="Helvetica" w:eastAsia="宋体" w:hAnsi="Helvetica" w:cs="Helvetica" w:hint="eastAsia"/>
          <w:color w:val="333344"/>
          <w:kern w:val="0"/>
          <w:sz w:val="23"/>
          <w:szCs w:val="23"/>
        </w:rPr>
      </w:pPr>
      <w:r w:rsidRPr="008E0109">
        <w:rPr>
          <w:rFonts w:ascii="Helvetica" w:eastAsia="宋体" w:hAnsi="Helvetica" w:cs="Helvetica"/>
          <w:color w:val="333344"/>
          <w:kern w:val="0"/>
          <w:sz w:val="23"/>
          <w:szCs w:val="23"/>
        </w:rPr>
        <w:t>执行上面查询语句，得到以下结果</w:t>
      </w:r>
      <w:r w:rsidRPr="008E0109">
        <w:rPr>
          <w:rFonts w:ascii="Helvetica" w:eastAsia="宋体" w:hAnsi="Helvetica" w:cs="Helvetica"/>
          <w:color w:val="333344"/>
          <w:kern w:val="0"/>
          <w:sz w:val="23"/>
          <w:szCs w:val="23"/>
        </w:rPr>
        <w:t xml:space="preserve"> </w:t>
      </w:r>
      <w:r w:rsidR="00A15F8B">
        <w:rPr>
          <w:rFonts w:ascii="Helvetica" w:eastAsia="宋体" w:hAnsi="Helvetica" w:cs="Helvetica"/>
          <w:color w:val="333344"/>
          <w:kern w:val="0"/>
          <w:sz w:val="23"/>
          <w:szCs w:val="23"/>
        </w:rPr>
        <w:t>–</w:t>
      </w:r>
    </w:p>
    <w:p w:rsidR="00A15F8B" w:rsidRPr="00A15F8B" w:rsidRDefault="00A15F8B" w:rsidP="00A15F8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proofErr w:type="gramStart"/>
      <w:r w:rsidRPr="00A15F8B">
        <w:rPr>
          <w:rFonts w:ascii="Consolas" w:eastAsia="宋体" w:hAnsi="Consolas" w:cs="Consolas"/>
          <w:color w:val="000000"/>
          <w:kern w:val="0"/>
          <w:sz w:val="20"/>
          <w:szCs w:val="20"/>
        </w:rPr>
        <w:t>mysql</w:t>
      </w:r>
      <w:proofErr w:type="gramEnd"/>
      <w:r w:rsidRPr="00A15F8B">
        <w:rPr>
          <w:rFonts w:ascii="Consolas" w:eastAsia="宋体" w:hAnsi="Consolas" w:cs="Consolas"/>
          <w:color w:val="A67F59"/>
          <w:kern w:val="0"/>
          <w:sz w:val="20"/>
          <w:szCs w:val="20"/>
        </w:rPr>
        <w:t>&gt;</w:t>
      </w:r>
      <w:r w:rsidRPr="00A15F8B">
        <w:rPr>
          <w:rFonts w:ascii="Consolas" w:eastAsia="宋体" w:hAnsi="Consolas" w:cs="Consolas"/>
          <w:color w:val="000000"/>
          <w:kern w:val="0"/>
          <w:sz w:val="20"/>
          <w:szCs w:val="20"/>
        </w:rPr>
        <w:t xml:space="preserve"> </w:t>
      </w:r>
      <w:r w:rsidRPr="00A15F8B">
        <w:rPr>
          <w:rFonts w:ascii="Consolas" w:eastAsia="宋体" w:hAnsi="Consolas" w:cs="Consolas"/>
          <w:color w:val="0077AA"/>
          <w:kern w:val="0"/>
          <w:sz w:val="20"/>
          <w:szCs w:val="20"/>
        </w:rPr>
        <w:t>CALL</w:t>
      </w:r>
      <w:r w:rsidRPr="00A15F8B">
        <w:rPr>
          <w:rFonts w:ascii="Consolas" w:eastAsia="宋体" w:hAnsi="Consolas" w:cs="Consolas"/>
          <w:color w:val="000000"/>
          <w:kern w:val="0"/>
          <w:sz w:val="20"/>
          <w:szCs w:val="20"/>
        </w:rPr>
        <w:t xml:space="preserve"> insert_article_tags_exit</w:t>
      </w:r>
      <w:r w:rsidRPr="00A15F8B">
        <w:rPr>
          <w:rFonts w:ascii="Consolas" w:eastAsia="宋体" w:hAnsi="Consolas" w:cs="Consolas"/>
          <w:color w:val="999999"/>
          <w:kern w:val="0"/>
          <w:sz w:val="20"/>
          <w:szCs w:val="20"/>
        </w:rPr>
        <w:t>(</w:t>
      </w:r>
      <w:r w:rsidRPr="00A15F8B">
        <w:rPr>
          <w:rFonts w:ascii="Consolas" w:eastAsia="宋体" w:hAnsi="Consolas" w:cs="Consolas"/>
          <w:color w:val="990055"/>
          <w:kern w:val="0"/>
          <w:sz w:val="20"/>
          <w:szCs w:val="20"/>
        </w:rPr>
        <w:t>1</w:t>
      </w:r>
      <w:r w:rsidRPr="00A15F8B">
        <w:rPr>
          <w:rFonts w:ascii="Consolas" w:eastAsia="宋体" w:hAnsi="Consolas" w:cs="Consolas"/>
          <w:color w:val="999999"/>
          <w:kern w:val="0"/>
          <w:sz w:val="20"/>
          <w:szCs w:val="20"/>
        </w:rPr>
        <w:t>,</w:t>
      </w:r>
      <w:r w:rsidRPr="00A15F8B">
        <w:rPr>
          <w:rFonts w:ascii="Consolas" w:eastAsia="宋体" w:hAnsi="Consolas" w:cs="Consolas"/>
          <w:color w:val="990055"/>
          <w:kern w:val="0"/>
          <w:sz w:val="20"/>
          <w:szCs w:val="20"/>
        </w:rPr>
        <w:t>3</w:t>
      </w:r>
      <w:r w:rsidRPr="00A15F8B">
        <w:rPr>
          <w:rFonts w:ascii="Consolas" w:eastAsia="宋体" w:hAnsi="Consolas" w:cs="Consolas"/>
          <w:color w:val="999999"/>
          <w:kern w:val="0"/>
          <w:sz w:val="20"/>
          <w:szCs w:val="20"/>
        </w:rPr>
        <w:t>);</w:t>
      </w:r>
    </w:p>
    <w:p w:rsidR="00A15F8B" w:rsidRPr="00A15F8B" w:rsidRDefault="00A15F8B" w:rsidP="00A15F8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A15F8B">
        <w:rPr>
          <w:rFonts w:ascii="Consolas" w:eastAsia="宋体" w:hAnsi="Consolas" w:cs="Consolas"/>
          <w:color w:val="A67F59"/>
          <w:kern w:val="0"/>
          <w:sz w:val="20"/>
          <w:szCs w:val="20"/>
        </w:rPr>
        <w:t>+</w:t>
      </w:r>
      <w:r w:rsidRPr="00A15F8B">
        <w:rPr>
          <w:rFonts w:ascii="Consolas" w:eastAsia="宋体" w:hAnsi="Consolas" w:cs="Consolas"/>
          <w:color w:val="708090"/>
          <w:kern w:val="0"/>
          <w:sz w:val="20"/>
          <w:szCs w:val="20"/>
        </w:rPr>
        <w:t>-------------------------------+</w:t>
      </w:r>
    </w:p>
    <w:p w:rsidR="00A15F8B" w:rsidRPr="00A15F8B" w:rsidRDefault="00A15F8B" w:rsidP="00A15F8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A15F8B">
        <w:rPr>
          <w:rFonts w:ascii="Consolas" w:eastAsia="宋体" w:hAnsi="Consolas" w:cs="Consolas"/>
          <w:color w:val="A67F59"/>
          <w:kern w:val="0"/>
          <w:sz w:val="20"/>
          <w:szCs w:val="20"/>
        </w:rPr>
        <w:t>|</w:t>
      </w:r>
      <w:r w:rsidRPr="00A15F8B">
        <w:rPr>
          <w:rFonts w:ascii="Consolas" w:eastAsia="宋体" w:hAnsi="Consolas" w:cs="Consolas"/>
          <w:color w:val="000000"/>
          <w:kern w:val="0"/>
          <w:sz w:val="20"/>
          <w:szCs w:val="20"/>
        </w:rPr>
        <w:t xml:space="preserve"> MySQL error code </w:t>
      </w:r>
      <w:r w:rsidRPr="00A15F8B">
        <w:rPr>
          <w:rFonts w:ascii="Consolas" w:eastAsia="宋体" w:hAnsi="Consolas" w:cs="Consolas"/>
          <w:color w:val="990055"/>
          <w:kern w:val="0"/>
          <w:sz w:val="20"/>
          <w:szCs w:val="20"/>
        </w:rPr>
        <w:t>1062</w:t>
      </w:r>
      <w:r w:rsidRPr="00A15F8B">
        <w:rPr>
          <w:rFonts w:ascii="Consolas" w:eastAsia="宋体" w:hAnsi="Consolas" w:cs="Consolas"/>
          <w:color w:val="000000"/>
          <w:kern w:val="0"/>
          <w:sz w:val="20"/>
          <w:szCs w:val="20"/>
        </w:rPr>
        <w:t xml:space="preserve"> invoked </w:t>
      </w:r>
      <w:r w:rsidRPr="00A15F8B">
        <w:rPr>
          <w:rFonts w:ascii="Consolas" w:eastAsia="宋体" w:hAnsi="Consolas" w:cs="Consolas"/>
          <w:color w:val="A67F59"/>
          <w:kern w:val="0"/>
          <w:sz w:val="20"/>
          <w:szCs w:val="20"/>
        </w:rPr>
        <w:t>|</w:t>
      </w:r>
    </w:p>
    <w:p w:rsidR="00A15F8B" w:rsidRPr="00A15F8B" w:rsidRDefault="00A15F8B" w:rsidP="00A15F8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A15F8B">
        <w:rPr>
          <w:rFonts w:ascii="Consolas" w:eastAsia="宋体" w:hAnsi="Consolas" w:cs="Consolas"/>
          <w:color w:val="A67F59"/>
          <w:kern w:val="0"/>
          <w:sz w:val="20"/>
          <w:szCs w:val="20"/>
        </w:rPr>
        <w:t>+</w:t>
      </w:r>
      <w:r w:rsidRPr="00A15F8B">
        <w:rPr>
          <w:rFonts w:ascii="Consolas" w:eastAsia="宋体" w:hAnsi="Consolas" w:cs="Consolas"/>
          <w:color w:val="708090"/>
          <w:kern w:val="0"/>
          <w:sz w:val="20"/>
          <w:szCs w:val="20"/>
        </w:rPr>
        <w:t>-------------------------------+</w:t>
      </w:r>
    </w:p>
    <w:p w:rsidR="00A15F8B" w:rsidRPr="00A15F8B" w:rsidRDefault="00A15F8B" w:rsidP="00A15F8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A15F8B">
        <w:rPr>
          <w:rFonts w:ascii="Consolas" w:eastAsia="宋体" w:hAnsi="Consolas" w:cs="Consolas"/>
          <w:color w:val="A67F59"/>
          <w:kern w:val="0"/>
          <w:sz w:val="20"/>
          <w:szCs w:val="20"/>
        </w:rPr>
        <w:t>|</w:t>
      </w:r>
      <w:r w:rsidRPr="00A15F8B">
        <w:rPr>
          <w:rFonts w:ascii="Consolas" w:eastAsia="宋体" w:hAnsi="Consolas" w:cs="Consolas"/>
          <w:color w:val="000000"/>
          <w:kern w:val="0"/>
          <w:sz w:val="20"/>
          <w:szCs w:val="20"/>
        </w:rPr>
        <w:t xml:space="preserve"> MySQL error code </w:t>
      </w:r>
      <w:r w:rsidRPr="00A15F8B">
        <w:rPr>
          <w:rFonts w:ascii="Consolas" w:eastAsia="宋体" w:hAnsi="Consolas" w:cs="Consolas"/>
          <w:color w:val="990055"/>
          <w:kern w:val="0"/>
          <w:sz w:val="20"/>
          <w:szCs w:val="20"/>
        </w:rPr>
        <w:t>1062</w:t>
      </w:r>
      <w:r w:rsidRPr="00A15F8B">
        <w:rPr>
          <w:rFonts w:ascii="Consolas" w:eastAsia="宋体" w:hAnsi="Consolas" w:cs="Consolas"/>
          <w:color w:val="000000"/>
          <w:kern w:val="0"/>
          <w:sz w:val="20"/>
          <w:szCs w:val="20"/>
        </w:rPr>
        <w:t xml:space="preserve"> invoked </w:t>
      </w:r>
      <w:r w:rsidRPr="00A15F8B">
        <w:rPr>
          <w:rFonts w:ascii="Consolas" w:eastAsia="宋体" w:hAnsi="Consolas" w:cs="Consolas"/>
          <w:color w:val="A67F59"/>
          <w:kern w:val="0"/>
          <w:sz w:val="20"/>
          <w:szCs w:val="20"/>
        </w:rPr>
        <w:t>|</w:t>
      </w:r>
    </w:p>
    <w:p w:rsidR="00A15F8B" w:rsidRPr="00A15F8B" w:rsidRDefault="00A15F8B" w:rsidP="00A15F8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A15F8B">
        <w:rPr>
          <w:rFonts w:ascii="Consolas" w:eastAsia="宋体" w:hAnsi="Consolas" w:cs="Consolas"/>
          <w:color w:val="A67F59"/>
          <w:kern w:val="0"/>
          <w:sz w:val="20"/>
          <w:szCs w:val="20"/>
        </w:rPr>
        <w:t>+</w:t>
      </w:r>
      <w:r w:rsidRPr="00A15F8B">
        <w:rPr>
          <w:rFonts w:ascii="Consolas" w:eastAsia="宋体" w:hAnsi="Consolas" w:cs="Consolas"/>
          <w:color w:val="708090"/>
          <w:kern w:val="0"/>
          <w:sz w:val="20"/>
          <w:szCs w:val="20"/>
        </w:rPr>
        <w:t>-------------------------------+</w:t>
      </w:r>
    </w:p>
    <w:p w:rsidR="00A15F8B" w:rsidRPr="00A15F8B" w:rsidRDefault="00A15F8B" w:rsidP="00A15F8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A15F8B">
        <w:rPr>
          <w:rFonts w:ascii="Consolas" w:eastAsia="宋体" w:hAnsi="Consolas" w:cs="Consolas"/>
          <w:color w:val="990055"/>
          <w:kern w:val="0"/>
          <w:sz w:val="20"/>
          <w:szCs w:val="20"/>
        </w:rPr>
        <w:t>1</w:t>
      </w:r>
      <w:r w:rsidRPr="00A15F8B">
        <w:rPr>
          <w:rFonts w:ascii="Consolas" w:eastAsia="宋体" w:hAnsi="Consolas" w:cs="Consolas"/>
          <w:color w:val="000000"/>
          <w:kern w:val="0"/>
          <w:sz w:val="20"/>
          <w:szCs w:val="20"/>
        </w:rPr>
        <w:t xml:space="preserve"> </w:t>
      </w:r>
      <w:r w:rsidRPr="00A15F8B">
        <w:rPr>
          <w:rFonts w:ascii="Consolas" w:eastAsia="宋体" w:hAnsi="Consolas" w:cs="Consolas"/>
          <w:color w:val="0077AA"/>
          <w:kern w:val="0"/>
          <w:sz w:val="20"/>
          <w:szCs w:val="20"/>
        </w:rPr>
        <w:t>row</w:t>
      </w:r>
      <w:r w:rsidRPr="00A15F8B">
        <w:rPr>
          <w:rFonts w:ascii="Consolas" w:eastAsia="宋体" w:hAnsi="Consolas" w:cs="Consolas"/>
          <w:color w:val="000000"/>
          <w:kern w:val="0"/>
          <w:sz w:val="20"/>
          <w:szCs w:val="20"/>
        </w:rPr>
        <w:t xml:space="preserve"> </w:t>
      </w:r>
      <w:r w:rsidRPr="00A15F8B">
        <w:rPr>
          <w:rFonts w:ascii="Consolas" w:eastAsia="宋体" w:hAnsi="Consolas" w:cs="Consolas"/>
          <w:color w:val="A67F59"/>
          <w:kern w:val="0"/>
          <w:sz w:val="20"/>
          <w:szCs w:val="20"/>
        </w:rPr>
        <w:t>in</w:t>
      </w:r>
      <w:r w:rsidRPr="00A15F8B">
        <w:rPr>
          <w:rFonts w:ascii="Consolas" w:eastAsia="宋体" w:hAnsi="Consolas" w:cs="Consolas"/>
          <w:color w:val="000000"/>
          <w:kern w:val="0"/>
          <w:sz w:val="20"/>
          <w:szCs w:val="20"/>
        </w:rPr>
        <w:t xml:space="preserve"> </w:t>
      </w:r>
      <w:r w:rsidRPr="00A15F8B">
        <w:rPr>
          <w:rFonts w:ascii="Consolas" w:eastAsia="宋体" w:hAnsi="Consolas" w:cs="Consolas"/>
          <w:color w:val="0077AA"/>
          <w:kern w:val="0"/>
          <w:sz w:val="20"/>
          <w:szCs w:val="20"/>
        </w:rPr>
        <w:t>set</w:t>
      </w:r>
    </w:p>
    <w:p w:rsidR="00A15F8B" w:rsidRPr="00A15F8B" w:rsidRDefault="00A15F8B" w:rsidP="00A15F8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p>
    <w:p w:rsidR="00A15F8B" w:rsidRPr="00A15F8B" w:rsidRDefault="00A15F8B" w:rsidP="00A15F8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0"/>
          <w:szCs w:val="20"/>
        </w:rPr>
      </w:pPr>
      <w:r w:rsidRPr="00A15F8B">
        <w:rPr>
          <w:rFonts w:ascii="Consolas" w:eastAsia="宋体" w:hAnsi="Consolas" w:cs="Consolas"/>
          <w:color w:val="000000"/>
          <w:kern w:val="0"/>
          <w:sz w:val="20"/>
          <w:szCs w:val="20"/>
        </w:rPr>
        <w:t>Query OK</w:t>
      </w:r>
      <w:r w:rsidRPr="00A15F8B">
        <w:rPr>
          <w:rFonts w:ascii="Consolas" w:eastAsia="宋体" w:hAnsi="Consolas" w:cs="Consolas"/>
          <w:color w:val="999999"/>
          <w:kern w:val="0"/>
          <w:sz w:val="20"/>
          <w:szCs w:val="20"/>
        </w:rPr>
        <w:t>,</w:t>
      </w:r>
      <w:r w:rsidRPr="00A15F8B">
        <w:rPr>
          <w:rFonts w:ascii="Consolas" w:eastAsia="宋体" w:hAnsi="Consolas" w:cs="Consolas"/>
          <w:color w:val="000000"/>
          <w:kern w:val="0"/>
          <w:sz w:val="20"/>
          <w:szCs w:val="20"/>
        </w:rPr>
        <w:t xml:space="preserve"> </w:t>
      </w:r>
      <w:r w:rsidRPr="00A15F8B">
        <w:rPr>
          <w:rFonts w:ascii="Consolas" w:eastAsia="宋体" w:hAnsi="Consolas" w:cs="Consolas"/>
          <w:color w:val="990055"/>
          <w:kern w:val="0"/>
          <w:sz w:val="20"/>
          <w:szCs w:val="20"/>
        </w:rPr>
        <w:t>0</w:t>
      </w:r>
      <w:r w:rsidRPr="00A15F8B">
        <w:rPr>
          <w:rFonts w:ascii="Consolas" w:eastAsia="宋体" w:hAnsi="Consolas" w:cs="Consolas"/>
          <w:color w:val="000000"/>
          <w:kern w:val="0"/>
          <w:sz w:val="20"/>
          <w:szCs w:val="20"/>
        </w:rPr>
        <w:t xml:space="preserve"> </w:t>
      </w:r>
      <w:r w:rsidRPr="00A15F8B">
        <w:rPr>
          <w:rFonts w:ascii="Consolas" w:eastAsia="宋体" w:hAnsi="Consolas" w:cs="Consolas"/>
          <w:color w:val="0077AA"/>
          <w:kern w:val="0"/>
          <w:sz w:val="20"/>
          <w:szCs w:val="20"/>
        </w:rPr>
        <w:t>rows</w:t>
      </w:r>
      <w:r w:rsidRPr="00A15F8B">
        <w:rPr>
          <w:rFonts w:ascii="Consolas" w:eastAsia="宋体" w:hAnsi="Consolas" w:cs="Consolas"/>
          <w:color w:val="000000"/>
          <w:kern w:val="0"/>
          <w:sz w:val="20"/>
          <w:szCs w:val="20"/>
        </w:rPr>
        <w:t xml:space="preserve"> affected</w:t>
      </w:r>
    </w:p>
    <w:p w:rsidR="008E0109" w:rsidRPr="008E0109" w:rsidRDefault="008E0109" w:rsidP="008E0109">
      <w:pPr>
        <w:widowControl/>
        <w:shd w:val="clear" w:color="auto" w:fill="FFFFFF"/>
        <w:spacing w:after="120"/>
        <w:jc w:val="left"/>
        <w:rPr>
          <w:ins w:id="191" w:author="Unknown"/>
          <w:rFonts w:ascii="Helvetica" w:eastAsia="宋体" w:hAnsi="Helvetica" w:cs="Helvetica"/>
          <w:color w:val="333344"/>
          <w:kern w:val="0"/>
          <w:sz w:val="23"/>
          <w:szCs w:val="23"/>
        </w:rPr>
      </w:pPr>
      <w:r>
        <w:rPr>
          <w:rFonts w:ascii="Helvetica" w:eastAsia="宋体" w:hAnsi="Helvetica" w:cs="Helvetica"/>
          <w:noProof/>
          <w:color w:val="333344"/>
          <w:kern w:val="0"/>
          <w:sz w:val="23"/>
          <w:szCs w:val="23"/>
        </w:rPr>
        <w:lastRenderedPageBreak/>
        <w:drawing>
          <wp:inline distT="0" distB="0" distL="0" distR="0">
            <wp:extent cx="4362450" cy="1914525"/>
            <wp:effectExtent l="0" t="0" r="0" b="9525"/>
            <wp:docPr id="8" name="图片 8" descr="http://www.yiibai.com/uploads/images/201708/0108/874190855_401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yiibai.com/uploads/images/201708/0108/874190855_40181.jp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4362450" cy="1914525"/>
                    </a:xfrm>
                    <a:prstGeom prst="rect">
                      <a:avLst/>
                    </a:prstGeom>
                    <a:noFill/>
                    <a:ln>
                      <a:noFill/>
                    </a:ln>
                  </pic:spPr>
                </pic:pic>
              </a:graphicData>
            </a:graphic>
          </wp:inline>
        </w:drawing>
      </w:r>
    </w:p>
    <w:p w:rsidR="008E0109" w:rsidRPr="008E0109" w:rsidRDefault="008E0109" w:rsidP="008E0109"/>
    <w:p w:rsidR="003D2121" w:rsidRPr="00493E37" w:rsidRDefault="003D2121" w:rsidP="003D2121"/>
    <w:p w:rsidR="0079516B" w:rsidRDefault="001F16F2" w:rsidP="001F16F2">
      <w:pPr>
        <w:pStyle w:val="3"/>
        <w:rPr>
          <w:rFonts w:hint="eastAsia"/>
        </w:rPr>
      </w:pPr>
      <w:r w:rsidRPr="001F16F2">
        <w:rPr>
          <w:rFonts w:hint="eastAsia"/>
        </w:rPr>
        <w:t>MySQL</w:t>
      </w:r>
      <w:r w:rsidRPr="001F16F2">
        <w:rPr>
          <w:rFonts w:hint="eastAsia"/>
        </w:rPr>
        <w:t>处理程序优先级</w:t>
      </w:r>
    </w:p>
    <w:p w:rsidR="001F16F2" w:rsidRPr="001F16F2" w:rsidRDefault="001F16F2" w:rsidP="001F16F2">
      <w:pPr>
        <w:widowControl/>
        <w:shd w:val="clear" w:color="auto" w:fill="FFFFFF"/>
        <w:spacing w:after="120"/>
        <w:jc w:val="left"/>
        <w:rPr>
          <w:rFonts w:ascii="Helvetica" w:eastAsia="宋体" w:hAnsi="Helvetica" w:cs="Helvetica"/>
          <w:color w:val="333344"/>
          <w:kern w:val="0"/>
          <w:sz w:val="23"/>
          <w:szCs w:val="23"/>
        </w:rPr>
      </w:pPr>
      <w:r w:rsidRPr="001F16F2">
        <w:rPr>
          <w:rFonts w:ascii="Helvetica" w:eastAsia="宋体" w:hAnsi="Helvetica" w:cs="Helvetica"/>
          <w:color w:val="333344"/>
          <w:kern w:val="0"/>
          <w:sz w:val="23"/>
          <w:szCs w:val="23"/>
        </w:rPr>
        <w:t>如果使用多个处理程序来处理错误，</w:t>
      </w:r>
      <w:r w:rsidRPr="001F16F2">
        <w:rPr>
          <w:rFonts w:ascii="Helvetica" w:eastAsia="宋体" w:hAnsi="Helvetica" w:cs="Helvetica"/>
          <w:color w:val="333344"/>
          <w:kern w:val="0"/>
          <w:sz w:val="23"/>
          <w:szCs w:val="23"/>
        </w:rPr>
        <w:t>MySQL</w:t>
      </w:r>
      <w:r w:rsidRPr="001F16F2">
        <w:rPr>
          <w:rFonts w:ascii="Helvetica" w:eastAsia="宋体" w:hAnsi="Helvetica" w:cs="Helvetica"/>
          <w:color w:val="333344"/>
          <w:kern w:val="0"/>
          <w:sz w:val="23"/>
          <w:szCs w:val="23"/>
        </w:rPr>
        <w:t>将调用最特定的处理程序来处理错误。</w:t>
      </w:r>
    </w:p>
    <w:p w:rsidR="001F16F2" w:rsidRPr="001F16F2" w:rsidRDefault="001F16F2" w:rsidP="001F16F2">
      <w:pPr>
        <w:widowControl/>
        <w:shd w:val="clear" w:color="auto" w:fill="FFFFFF"/>
        <w:spacing w:after="120"/>
        <w:jc w:val="left"/>
        <w:rPr>
          <w:rFonts w:ascii="Helvetica" w:eastAsia="宋体" w:hAnsi="Helvetica" w:cs="Helvetica"/>
          <w:color w:val="333344"/>
          <w:kern w:val="0"/>
          <w:sz w:val="23"/>
          <w:szCs w:val="23"/>
        </w:rPr>
      </w:pPr>
      <w:r w:rsidRPr="001F16F2">
        <w:rPr>
          <w:rFonts w:ascii="Helvetica" w:eastAsia="宋体" w:hAnsi="Helvetica" w:cs="Helvetica"/>
          <w:color w:val="333344"/>
          <w:kern w:val="0"/>
          <w:sz w:val="23"/>
          <w:szCs w:val="23"/>
        </w:rPr>
        <w:t>错误总是映射到一个</w:t>
      </w:r>
      <w:r w:rsidRPr="001F16F2">
        <w:rPr>
          <w:rFonts w:ascii="Helvetica" w:eastAsia="宋体" w:hAnsi="Helvetica" w:cs="Helvetica"/>
          <w:color w:val="333344"/>
          <w:kern w:val="0"/>
          <w:sz w:val="23"/>
          <w:szCs w:val="23"/>
        </w:rPr>
        <w:t>MySQL</w:t>
      </w:r>
      <w:r w:rsidRPr="001F16F2">
        <w:rPr>
          <w:rFonts w:ascii="Helvetica" w:eastAsia="宋体" w:hAnsi="Helvetica" w:cs="Helvetica"/>
          <w:color w:val="333344"/>
          <w:kern w:val="0"/>
          <w:sz w:val="23"/>
          <w:szCs w:val="23"/>
        </w:rPr>
        <w:t>错误代码，因为在</w:t>
      </w:r>
      <w:r w:rsidRPr="001F16F2">
        <w:rPr>
          <w:rFonts w:ascii="Helvetica" w:eastAsia="宋体" w:hAnsi="Helvetica" w:cs="Helvetica"/>
          <w:color w:val="333344"/>
          <w:kern w:val="0"/>
          <w:sz w:val="23"/>
          <w:szCs w:val="23"/>
        </w:rPr>
        <w:t>MySQL</w:t>
      </w:r>
      <w:r w:rsidRPr="001F16F2">
        <w:rPr>
          <w:rFonts w:ascii="Helvetica" w:eastAsia="宋体" w:hAnsi="Helvetica" w:cs="Helvetica"/>
          <w:color w:val="333344"/>
          <w:kern w:val="0"/>
          <w:sz w:val="23"/>
          <w:szCs w:val="23"/>
        </w:rPr>
        <w:t>中它是最具体的。</w:t>
      </w:r>
      <w:r w:rsidRPr="001F16F2">
        <w:rPr>
          <w:rFonts w:ascii="Helvetica" w:eastAsia="宋体" w:hAnsi="Helvetica" w:cs="Helvetica"/>
          <w:color w:val="333344"/>
          <w:kern w:val="0"/>
          <w:sz w:val="23"/>
          <w:szCs w:val="23"/>
        </w:rPr>
        <w:t> </w:t>
      </w:r>
      <w:r w:rsidRPr="001F16F2">
        <w:rPr>
          <w:rFonts w:ascii="Consolas" w:eastAsia="宋体" w:hAnsi="Consolas" w:cs="Consolas"/>
          <w:color w:val="C7254E"/>
          <w:kern w:val="0"/>
          <w:sz w:val="23"/>
          <w:szCs w:val="23"/>
          <w:shd w:val="clear" w:color="auto" w:fill="F9F2F4"/>
        </w:rPr>
        <w:t>SQLSTATE</w:t>
      </w:r>
      <w:r w:rsidRPr="001F16F2">
        <w:rPr>
          <w:rFonts w:ascii="Helvetica" w:eastAsia="宋体" w:hAnsi="Helvetica" w:cs="Helvetica"/>
          <w:color w:val="333344"/>
          <w:kern w:val="0"/>
          <w:sz w:val="23"/>
          <w:szCs w:val="23"/>
        </w:rPr>
        <w:t>可以映射到许多</w:t>
      </w:r>
      <w:r w:rsidRPr="001F16F2">
        <w:rPr>
          <w:rFonts w:ascii="Helvetica" w:eastAsia="宋体" w:hAnsi="Helvetica" w:cs="Helvetica"/>
          <w:color w:val="333344"/>
          <w:kern w:val="0"/>
          <w:sz w:val="23"/>
          <w:szCs w:val="23"/>
        </w:rPr>
        <w:t>MySQL</w:t>
      </w:r>
      <w:r w:rsidRPr="001F16F2">
        <w:rPr>
          <w:rFonts w:ascii="Helvetica" w:eastAsia="宋体" w:hAnsi="Helvetica" w:cs="Helvetica"/>
          <w:color w:val="333344"/>
          <w:kern w:val="0"/>
          <w:sz w:val="23"/>
          <w:szCs w:val="23"/>
        </w:rPr>
        <w:t>错误代码，因此它不太具体。</w:t>
      </w:r>
      <w:r w:rsidRPr="001F16F2">
        <w:rPr>
          <w:rFonts w:ascii="Helvetica" w:eastAsia="宋体" w:hAnsi="Helvetica" w:cs="Helvetica"/>
          <w:color w:val="333344"/>
          <w:kern w:val="0"/>
          <w:sz w:val="23"/>
          <w:szCs w:val="23"/>
        </w:rPr>
        <w:t> </w:t>
      </w:r>
      <w:r w:rsidRPr="001F16F2">
        <w:rPr>
          <w:rFonts w:ascii="Consolas" w:eastAsia="宋体" w:hAnsi="Consolas" w:cs="Consolas"/>
          <w:color w:val="C7254E"/>
          <w:kern w:val="0"/>
          <w:sz w:val="23"/>
          <w:szCs w:val="23"/>
          <w:shd w:val="clear" w:color="auto" w:fill="F9F2F4"/>
        </w:rPr>
        <w:t>SQLEXCPETION</w:t>
      </w:r>
      <w:r w:rsidRPr="001F16F2">
        <w:rPr>
          <w:rFonts w:ascii="Helvetica" w:eastAsia="宋体" w:hAnsi="Helvetica" w:cs="Helvetica"/>
          <w:color w:val="333344"/>
          <w:kern w:val="0"/>
          <w:sz w:val="23"/>
          <w:szCs w:val="23"/>
        </w:rPr>
        <w:t>或</w:t>
      </w:r>
      <w:r w:rsidRPr="001F16F2">
        <w:rPr>
          <w:rFonts w:ascii="Consolas" w:eastAsia="宋体" w:hAnsi="Consolas" w:cs="Consolas"/>
          <w:color w:val="C7254E"/>
          <w:kern w:val="0"/>
          <w:sz w:val="23"/>
          <w:szCs w:val="23"/>
          <w:shd w:val="clear" w:color="auto" w:fill="F9F2F4"/>
        </w:rPr>
        <w:t>SQLWARNING</w:t>
      </w:r>
      <w:r w:rsidRPr="001F16F2">
        <w:rPr>
          <w:rFonts w:ascii="Helvetica" w:eastAsia="宋体" w:hAnsi="Helvetica" w:cs="Helvetica"/>
          <w:color w:val="333344"/>
          <w:kern w:val="0"/>
          <w:sz w:val="23"/>
          <w:szCs w:val="23"/>
        </w:rPr>
        <w:t>是</w:t>
      </w:r>
      <w:r w:rsidRPr="001F16F2">
        <w:rPr>
          <w:rFonts w:ascii="Consolas" w:eastAsia="宋体" w:hAnsi="Consolas" w:cs="Consolas"/>
          <w:color w:val="C7254E"/>
          <w:kern w:val="0"/>
          <w:sz w:val="23"/>
          <w:szCs w:val="23"/>
          <w:shd w:val="clear" w:color="auto" w:fill="F9F2F4"/>
        </w:rPr>
        <w:t>SQLSTATES</w:t>
      </w:r>
      <w:r w:rsidRPr="001F16F2">
        <w:rPr>
          <w:rFonts w:ascii="Helvetica" w:eastAsia="宋体" w:hAnsi="Helvetica" w:cs="Helvetica"/>
          <w:color w:val="333344"/>
          <w:kern w:val="0"/>
          <w:sz w:val="23"/>
          <w:szCs w:val="23"/>
        </w:rPr>
        <w:t>类型值的缩写，因此它是最通用的。</w:t>
      </w:r>
    </w:p>
    <w:p w:rsidR="001F16F2" w:rsidRPr="001F16F2" w:rsidRDefault="001F16F2" w:rsidP="001F16F2">
      <w:pPr>
        <w:widowControl/>
        <w:shd w:val="clear" w:color="auto" w:fill="FFFFFF"/>
        <w:spacing w:after="120"/>
        <w:jc w:val="left"/>
        <w:rPr>
          <w:rFonts w:ascii="Helvetica" w:eastAsia="宋体" w:hAnsi="Helvetica" w:cs="Helvetica"/>
          <w:color w:val="333344"/>
          <w:kern w:val="0"/>
          <w:sz w:val="23"/>
          <w:szCs w:val="23"/>
        </w:rPr>
      </w:pPr>
      <w:r w:rsidRPr="001F16F2">
        <w:rPr>
          <w:rFonts w:ascii="Helvetica" w:eastAsia="宋体" w:hAnsi="Helvetica" w:cs="Helvetica"/>
          <w:color w:val="333344"/>
          <w:kern w:val="0"/>
          <w:sz w:val="23"/>
          <w:szCs w:val="23"/>
        </w:rPr>
        <w:t>假设在</w:t>
      </w:r>
      <w:r w:rsidRPr="001F16F2">
        <w:rPr>
          <w:rFonts w:ascii="Consolas" w:eastAsia="宋体" w:hAnsi="Consolas" w:cs="Consolas"/>
          <w:color w:val="C7254E"/>
          <w:kern w:val="0"/>
          <w:sz w:val="23"/>
          <w:szCs w:val="23"/>
          <w:shd w:val="clear" w:color="auto" w:fill="F9F2F4"/>
        </w:rPr>
        <w:t>insert_article_tags_3</w:t>
      </w:r>
      <w:r w:rsidRPr="001F16F2">
        <w:rPr>
          <w:rFonts w:ascii="Helvetica" w:eastAsia="宋体" w:hAnsi="Helvetica" w:cs="Helvetica"/>
          <w:color w:val="333344"/>
          <w:kern w:val="0"/>
          <w:sz w:val="23"/>
          <w:szCs w:val="23"/>
        </w:rPr>
        <w:t>存储过程中声明三个处理程序，如下所示：</w:t>
      </w:r>
    </w:p>
    <w:p w:rsidR="001F16F2" w:rsidRPr="001F16F2" w:rsidRDefault="001F16F2" w:rsidP="001F16F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1F16F2">
        <w:rPr>
          <w:rFonts w:ascii="Consolas" w:eastAsia="宋体" w:hAnsi="Consolas" w:cs="Consolas"/>
          <w:color w:val="0077AA"/>
          <w:kern w:val="0"/>
          <w:sz w:val="20"/>
          <w:szCs w:val="20"/>
        </w:rPr>
        <w:t>DELIMITER</w:t>
      </w:r>
      <w:r w:rsidRPr="001F16F2">
        <w:rPr>
          <w:rFonts w:ascii="Consolas" w:eastAsia="宋体" w:hAnsi="Consolas" w:cs="Consolas"/>
          <w:color w:val="000000"/>
          <w:kern w:val="0"/>
          <w:sz w:val="20"/>
          <w:szCs w:val="20"/>
        </w:rPr>
        <w:t xml:space="preserve"> $$</w:t>
      </w:r>
    </w:p>
    <w:p w:rsidR="001F16F2" w:rsidRPr="001F16F2" w:rsidRDefault="001F16F2" w:rsidP="001F16F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p>
    <w:p w:rsidR="001F16F2" w:rsidRPr="001F16F2" w:rsidRDefault="001F16F2" w:rsidP="001F16F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1F16F2">
        <w:rPr>
          <w:rFonts w:ascii="Consolas" w:eastAsia="宋体" w:hAnsi="Consolas" w:cs="Consolas"/>
          <w:color w:val="0077AA"/>
          <w:kern w:val="0"/>
          <w:sz w:val="20"/>
          <w:szCs w:val="20"/>
        </w:rPr>
        <w:t>CREATE</w:t>
      </w:r>
      <w:r w:rsidRPr="001F16F2">
        <w:rPr>
          <w:rFonts w:ascii="Consolas" w:eastAsia="宋体" w:hAnsi="Consolas" w:cs="Consolas"/>
          <w:color w:val="000000"/>
          <w:kern w:val="0"/>
          <w:sz w:val="20"/>
          <w:szCs w:val="20"/>
        </w:rPr>
        <w:t xml:space="preserve"> </w:t>
      </w:r>
      <w:r w:rsidRPr="001F16F2">
        <w:rPr>
          <w:rFonts w:ascii="Consolas" w:eastAsia="宋体" w:hAnsi="Consolas" w:cs="Consolas"/>
          <w:color w:val="0077AA"/>
          <w:kern w:val="0"/>
          <w:sz w:val="20"/>
          <w:szCs w:val="20"/>
        </w:rPr>
        <w:t>PROCEDURE</w:t>
      </w:r>
      <w:r w:rsidRPr="001F16F2">
        <w:rPr>
          <w:rFonts w:ascii="Consolas" w:eastAsia="宋体" w:hAnsi="Consolas" w:cs="Consolas"/>
          <w:color w:val="000000"/>
          <w:kern w:val="0"/>
          <w:sz w:val="20"/>
          <w:szCs w:val="20"/>
        </w:rPr>
        <w:t xml:space="preserve"> insert_article_tags_</w:t>
      </w:r>
      <w:proofErr w:type="gramStart"/>
      <w:r w:rsidRPr="001F16F2">
        <w:rPr>
          <w:rFonts w:ascii="Consolas" w:eastAsia="宋体" w:hAnsi="Consolas" w:cs="Consolas"/>
          <w:color w:val="000000"/>
          <w:kern w:val="0"/>
          <w:sz w:val="20"/>
          <w:szCs w:val="20"/>
        </w:rPr>
        <w:t>3</w:t>
      </w:r>
      <w:r w:rsidRPr="001F16F2">
        <w:rPr>
          <w:rFonts w:ascii="Consolas" w:eastAsia="宋体" w:hAnsi="Consolas" w:cs="Consolas"/>
          <w:color w:val="999999"/>
          <w:kern w:val="0"/>
          <w:sz w:val="20"/>
          <w:szCs w:val="20"/>
        </w:rPr>
        <w:t>(</w:t>
      </w:r>
      <w:proofErr w:type="gramEnd"/>
      <w:r w:rsidRPr="001F16F2">
        <w:rPr>
          <w:rFonts w:ascii="Consolas" w:eastAsia="宋体" w:hAnsi="Consolas" w:cs="Consolas"/>
          <w:color w:val="A67F59"/>
          <w:kern w:val="0"/>
          <w:sz w:val="20"/>
          <w:szCs w:val="20"/>
        </w:rPr>
        <w:t>IN</w:t>
      </w:r>
      <w:r w:rsidRPr="001F16F2">
        <w:rPr>
          <w:rFonts w:ascii="Consolas" w:eastAsia="宋体" w:hAnsi="Consolas" w:cs="Consolas"/>
          <w:color w:val="000000"/>
          <w:kern w:val="0"/>
          <w:sz w:val="20"/>
          <w:szCs w:val="20"/>
        </w:rPr>
        <w:t xml:space="preserve"> article_id </w:t>
      </w:r>
      <w:r w:rsidRPr="001F16F2">
        <w:rPr>
          <w:rFonts w:ascii="Consolas" w:eastAsia="宋体" w:hAnsi="Consolas" w:cs="Consolas"/>
          <w:color w:val="0077AA"/>
          <w:kern w:val="0"/>
          <w:sz w:val="20"/>
          <w:szCs w:val="20"/>
        </w:rPr>
        <w:t>INT</w:t>
      </w:r>
      <w:r w:rsidRPr="001F16F2">
        <w:rPr>
          <w:rFonts w:ascii="Consolas" w:eastAsia="宋体" w:hAnsi="Consolas" w:cs="Consolas"/>
          <w:color w:val="999999"/>
          <w:kern w:val="0"/>
          <w:sz w:val="20"/>
          <w:szCs w:val="20"/>
        </w:rPr>
        <w:t>,</w:t>
      </w:r>
      <w:r w:rsidRPr="001F16F2">
        <w:rPr>
          <w:rFonts w:ascii="Consolas" w:eastAsia="宋体" w:hAnsi="Consolas" w:cs="Consolas"/>
          <w:color w:val="000000"/>
          <w:kern w:val="0"/>
          <w:sz w:val="20"/>
          <w:szCs w:val="20"/>
        </w:rPr>
        <w:t xml:space="preserve"> </w:t>
      </w:r>
      <w:r w:rsidRPr="001F16F2">
        <w:rPr>
          <w:rFonts w:ascii="Consolas" w:eastAsia="宋体" w:hAnsi="Consolas" w:cs="Consolas"/>
          <w:color w:val="A67F59"/>
          <w:kern w:val="0"/>
          <w:sz w:val="20"/>
          <w:szCs w:val="20"/>
        </w:rPr>
        <w:t>IN</w:t>
      </w:r>
      <w:r w:rsidRPr="001F16F2">
        <w:rPr>
          <w:rFonts w:ascii="Consolas" w:eastAsia="宋体" w:hAnsi="Consolas" w:cs="Consolas"/>
          <w:color w:val="000000"/>
          <w:kern w:val="0"/>
          <w:sz w:val="20"/>
          <w:szCs w:val="20"/>
        </w:rPr>
        <w:t xml:space="preserve"> tag_id </w:t>
      </w:r>
      <w:r w:rsidRPr="001F16F2">
        <w:rPr>
          <w:rFonts w:ascii="Consolas" w:eastAsia="宋体" w:hAnsi="Consolas" w:cs="Consolas"/>
          <w:color w:val="0077AA"/>
          <w:kern w:val="0"/>
          <w:sz w:val="20"/>
          <w:szCs w:val="20"/>
        </w:rPr>
        <w:t>INT</w:t>
      </w:r>
      <w:r w:rsidRPr="001F16F2">
        <w:rPr>
          <w:rFonts w:ascii="Consolas" w:eastAsia="宋体" w:hAnsi="Consolas" w:cs="Consolas"/>
          <w:color w:val="999999"/>
          <w:kern w:val="0"/>
          <w:sz w:val="20"/>
          <w:szCs w:val="20"/>
        </w:rPr>
        <w:t>)</w:t>
      </w:r>
    </w:p>
    <w:p w:rsidR="001F16F2" w:rsidRPr="001F16F2" w:rsidRDefault="001F16F2" w:rsidP="001F16F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1F16F2">
        <w:rPr>
          <w:rFonts w:ascii="Consolas" w:eastAsia="宋体" w:hAnsi="Consolas" w:cs="Consolas"/>
          <w:color w:val="0077AA"/>
          <w:kern w:val="0"/>
          <w:sz w:val="20"/>
          <w:szCs w:val="20"/>
        </w:rPr>
        <w:t>BEGIN</w:t>
      </w:r>
    </w:p>
    <w:p w:rsidR="001F16F2" w:rsidRPr="001F16F2" w:rsidRDefault="001F16F2" w:rsidP="001F16F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p>
    <w:p w:rsidR="001F16F2" w:rsidRPr="001F16F2" w:rsidRDefault="001F16F2" w:rsidP="001F16F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1F16F2">
        <w:rPr>
          <w:rFonts w:ascii="Consolas" w:eastAsia="宋体" w:hAnsi="Consolas" w:cs="Consolas"/>
          <w:color w:val="000000"/>
          <w:kern w:val="0"/>
          <w:sz w:val="20"/>
          <w:szCs w:val="20"/>
        </w:rPr>
        <w:t xml:space="preserve"> </w:t>
      </w:r>
      <w:r w:rsidRPr="001F16F2">
        <w:rPr>
          <w:rFonts w:ascii="Consolas" w:eastAsia="宋体" w:hAnsi="Consolas" w:cs="Consolas"/>
          <w:color w:val="0077AA"/>
          <w:kern w:val="0"/>
          <w:sz w:val="20"/>
          <w:szCs w:val="20"/>
        </w:rPr>
        <w:t>DECLARE</w:t>
      </w:r>
      <w:r w:rsidRPr="001F16F2">
        <w:rPr>
          <w:rFonts w:ascii="Consolas" w:eastAsia="宋体" w:hAnsi="Consolas" w:cs="Consolas"/>
          <w:color w:val="000000"/>
          <w:kern w:val="0"/>
          <w:sz w:val="20"/>
          <w:szCs w:val="20"/>
        </w:rPr>
        <w:t xml:space="preserve"> </w:t>
      </w:r>
      <w:r w:rsidRPr="001F16F2">
        <w:rPr>
          <w:rFonts w:ascii="Consolas" w:eastAsia="宋体" w:hAnsi="Consolas" w:cs="Consolas"/>
          <w:color w:val="0077AA"/>
          <w:kern w:val="0"/>
          <w:sz w:val="20"/>
          <w:szCs w:val="20"/>
        </w:rPr>
        <w:t>EXIT</w:t>
      </w:r>
      <w:r w:rsidRPr="001F16F2">
        <w:rPr>
          <w:rFonts w:ascii="Consolas" w:eastAsia="宋体" w:hAnsi="Consolas" w:cs="Consolas"/>
          <w:color w:val="000000"/>
          <w:kern w:val="0"/>
          <w:sz w:val="20"/>
          <w:szCs w:val="20"/>
        </w:rPr>
        <w:t xml:space="preserve"> </w:t>
      </w:r>
      <w:r w:rsidRPr="001F16F2">
        <w:rPr>
          <w:rFonts w:ascii="Consolas" w:eastAsia="宋体" w:hAnsi="Consolas" w:cs="Consolas"/>
          <w:color w:val="0077AA"/>
          <w:kern w:val="0"/>
          <w:sz w:val="20"/>
          <w:szCs w:val="20"/>
        </w:rPr>
        <w:t>HANDLER</w:t>
      </w:r>
      <w:r w:rsidRPr="001F16F2">
        <w:rPr>
          <w:rFonts w:ascii="Consolas" w:eastAsia="宋体" w:hAnsi="Consolas" w:cs="Consolas"/>
          <w:color w:val="000000"/>
          <w:kern w:val="0"/>
          <w:sz w:val="20"/>
          <w:szCs w:val="20"/>
        </w:rPr>
        <w:t xml:space="preserve"> </w:t>
      </w:r>
      <w:r w:rsidRPr="001F16F2">
        <w:rPr>
          <w:rFonts w:ascii="Consolas" w:eastAsia="宋体" w:hAnsi="Consolas" w:cs="Consolas"/>
          <w:color w:val="0077AA"/>
          <w:kern w:val="0"/>
          <w:sz w:val="20"/>
          <w:szCs w:val="20"/>
        </w:rPr>
        <w:t>FOR</w:t>
      </w:r>
      <w:r w:rsidRPr="001F16F2">
        <w:rPr>
          <w:rFonts w:ascii="Consolas" w:eastAsia="宋体" w:hAnsi="Consolas" w:cs="Consolas"/>
          <w:color w:val="000000"/>
          <w:kern w:val="0"/>
          <w:sz w:val="20"/>
          <w:szCs w:val="20"/>
        </w:rPr>
        <w:t xml:space="preserve"> </w:t>
      </w:r>
      <w:r w:rsidRPr="001F16F2">
        <w:rPr>
          <w:rFonts w:ascii="Consolas" w:eastAsia="宋体" w:hAnsi="Consolas" w:cs="Consolas"/>
          <w:color w:val="990055"/>
          <w:kern w:val="0"/>
          <w:sz w:val="20"/>
          <w:szCs w:val="20"/>
        </w:rPr>
        <w:t>1062</w:t>
      </w:r>
      <w:r w:rsidRPr="001F16F2">
        <w:rPr>
          <w:rFonts w:ascii="Consolas" w:eastAsia="宋体" w:hAnsi="Consolas" w:cs="Consolas"/>
          <w:color w:val="000000"/>
          <w:kern w:val="0"/>
          <w:sz w:val="20"/>
          <w:szCs w:val="20"/>
        </w:rPr>
        <w:t xml:space="preserve"> </w:t>
      </w:r>
      <w:r w:rsidRPr="001F16F2">
        <w:rPr>
          <w:rFonts w:ascii="Consolas" w:eastAsia="宋体" w:hAnsi="Consolas" w:cs="Consolas"/>
          <w:color w:val="0077AA"/>
          <w:kern w:val="0"/>
          <w:sz w:val="20"/>
          <w:szCs w:val="20"/>
        </w:rPr>
        <w:t>SELECT</w:t>
      </w:r>
      <w:r w:rsidRPr="001F16F2">
        <w:rPr>
          <w:rFonts w:ascii="Consolas" w:eastAsia="宋体" w:hAnsi="Consolas" w:cs="Consolas"/>
          <w:color w:val="000000"/>
          <w:kern w:val="0"/>
          <w:sz w:val="20"/>
          <w:szCs w:val="20"/>
        </w:rPr>
        <w:t xml:space="preserve"> </w:t>
      </w:r>
      <w:r w:rsidRPr="001F16F2">
        <w:rPr>
          <w:rFonts w:ascii="Consolas" w:eastAsia="宋体" w:hAnsi="Consolas" w:cs="Consolas"/>
          <w:color w:val="669900"/>
          <w:kern w:val="0"/>
          <w:sz w:val="20"/>
          <w:szCs w:val="20"/>
        </w:rPr>
        <w:t>'Duplicate keys error encountered'</w:t>
      </w:r>
      <w:r w:rsidRPr="001F16F2">
        <w:rPr>
          <w:rFonts w:ascii="Consolas" w:eastAsia="宋体" w:hAnsi="Consolas" w:cs="Consolas"/>
          <w:color w:val="999999"/>
          <w:kern w:val="0"/>
          <w:sz w:val="20"/>
          <w:szCs w:val="20"/>
        </w:rPr>
        <w:t>;</w:t>
      </w:r>
    </w:p>
    <w:p w:rsidR="001F16F2" w:rsidRPr="001F16F2" w:rsidRDefault="001F16F2" w:rsidP="001F16F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1F16F2">
        <w:rPr>
          <w:rFonts w:ascii="Consolas" w:eastAsia="宋体" w:hAnsi="Consolas" w:cs="Consolas"/>
          <w:color w:val="000000"/>
          <w:kern w:val="0"/>
          <w:sz w:val="20"/>
          <w:szCs w:val="20"/>
        </w:rPr>
        <w:t xml:space="preserve"> </w:t>
      </w:r>
      <w:r w:rsidRPr="001F16F2">
        <w:rPr>
          <w:rFonts w:ascii="Consolas" w:eastAsia="宋体" w:hAnsi="Consolas" w:cs="Consolas"/>
          <w:color w:val="0077AA"/>
          <w:kern w:val="0"/>
          <w:sz w:val="20"/>
          <w:szCs w:val="20"/>
        </w:rPr>
        <w:t>DECLARE</w:t>
      </w:r>
      <w:r w:rsidRPr="001F16F2">
        <w:rPr>
          <w:rFonts w:ascii="Consolas" w:eastAsia="宋体" w:hAnsi="Consolas" w:cs="Consolas"/>
          <w:color w:val="000000"/>
          <w:kern w:val="0"/>
          <w:sz w:val="20"/>
          <w:szCs w:val="20"/>
        </w:rPr>
        <w:t xml:space="preserve"> </w:t>
      </w:r>
      <w:r w:rsidRPr="001F16F2">
        <w:rPr>
          <w:rFonts w:ascii="Consolas" w:eastAsia="宋体" w:hAnsi="Consolas" w:cs="Consolas"/>
          <w:color w:val="0077AA"/>
          <w:kern w:val="0"/>
          <w:sz w:val="20"/>
          <w:szCs w:val="20"/>
        </w:rPr>
        <w:t>EXIT</w:t>
      </w:r>
      <w:r w:rsidRPr="001F16F2">
        <w:rPr>
          <w:rFonts w:ascii="Consolas" w:eastAsia="宋体" w:hAnsi="Consolas" w:cs="Consolas"/>
          <w:color w:val="000000"/>
          <w:kern w:val="0"/>
          <w:sz w:val="20"/>
          <w:szCs w:val="20"/>
        </w:rPr>
        <w:t xml:space="preserve"> </w:t>
      </w:r>
      <w:r w:rsidRPr="001F16F2">
        <w:rPr>
          <w:rFonts w:ascii="Consolas" w:eastAsia="宋体" w:hAnsi="Consolas" w:cs="Consolas"/>
          <w:color w:val="0077AA"/>
          <w:kern w:val="0"/>
          <w:sz w:val="20"/>
          <w:szCs w:val="20"/>
        </w:rPr>
        <w:t>HANDLER</w:t>
      </w:r>
      <w:r w:rsidRPr="001F16F2">
        <w:rPr>
          <w:rFonts w:ascii="Consolas" w:eastAsia="宋体" w:hAnsi="Consolas" w:cs="Consolas"/>
          <w:color w:val="000000"/>
          <w:kern w:val="0"/>
          <w:sz w:val="20"/>
          <w:szCs w:val="20"/>
        </w:rPr>
        <w:t xml:space="preserve"> </w:t>
      </w:r>
      <w:r w:rsidRPr="001F16F2">
        <w:rPr>
          <w:rFonts w:ascii="Consolas" w:eastAsia="宋体" w:hAnsi="Consolas" w:cs="Consolas"/>
          <w:color w:val="0077AA"/>
          <w:kern w:val="0"/>
          <w:sz w:val="20"/>
          <w:szCs w:val="20"/>
        </w:rPr>
        <w:t>FOR</w:t>
      </w:r>
      <w:r w:rsidRPr="001F16F2">
        <w:rPr>
          <w:rFonts w:ascii="Consolas" w:eastAsia="宋体" w:hAnsi="Consolas" w:cs="Consolas"/>
          <w:color w:val="000000"/>
          <w:kern w:val="0"/>
          <w:sz w:val="20"/>
          <w:szCs w:val="20"/>
        </w:rPr>
        <w:t xml:space="preserve"> SQLEXCEPTION </w:t>
      </w:r>
      <w:r w:rsidRPr="001F16F2">
        <w:rPr>
          <w:rFonts w:ascii="Consolas" w:eastAsia="宋体" w:hAnsi="Consolas" w:cs="Consolas"/>
          <w:color w:val="0077AA"/>
          <w:kern w:val="0"/>
          <w:sz w:val="20"/>
          <w:szCs w:val="20"/>
        </w:rPr>
        <w:t>SELECT</w:t>
      </w:r>
      <w:r w:rsidRPr="001F16F2">
        <w:rPr>
          <w:rFonts w:ascii="Consolas" w:eastAsia="宋体" w:hAnsi="Consolas" w:cs="Consolas"/>
          <w:color w:val="000000"/>
          <w:kern w:val="0"/>
          <w:sz w:val="20"/>
          <w:szCs w:val="20"/>
        </w:rPr>
        <w:t xml:space="preserve"> </w:t>
      </w:r>
      <w:r w:rsidRPr="001F16F2">
        <w:rPr>
          <w:rFonts w:ascii="Consolas" w:eastAsia="宋体" w:hAnsi="Consolas" w:cs="Consolas"/>
          <w:color w:val="669900"/>
          <w:kern w:val="0"/>
          <w:sz w:val="20"/>
          <w:szCs w:val="20"/>
        </w:rPr>
        <w:t>'SQLException encountered'</w:t>
      </w:r>
      <w:r w:rsidRPr="001F16F2">
        <w:rPr>
          <w:rFonts w:ascii="Consolas" w:eastAsia="宋体" w:hAnsi="Consolas" w:cs="Consolas"/>
          <w:color w:val="999999"/>
          <w:kern w:val="0"/>
          <w:sz w:val="20"/>
          <w:szCs w:val="20"/>
        </w:rPr>
        <w:t>;</w:t>
      </w:r>
    </w:p>
    <w:p w:rsidR="001F16F2" w:rsidRPr="001F16F2" w:rsidRDefault="001F16F2" w:rsidP="001F16F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1F16F2">
        <w:rPr>
          <w:rFonts w:ascii="Consolas" w:eastAsia="宋体" w:hAnsi="Consolas" w:cs="Consolas"/>
          <w:color w:val="000000"/>
          <w:kern w:val="0"/>
          <w:sz w:val="20"/>
          <w:szCs w:val="20"/>
        </w:rPr>
        <w:t xml:space="preserve"> </w:t>
      </w:r>
      <w:r w:rsidRPr="001F16F2">
        <w:rPr>
          <w:rFonts w:ascii="Consolas" w:eastAsia="宋体" w:hAnsi="Consolas" w:cs="Consolas"/>
          <w:color w:val="0077AA"/>
          <w:kern w:val="0"/>
          <w:sz w:val="20"/>
          <w:szCs w:val="20"/>
        </w:rPr>
        <w:t>DECLARE</w:t>
      </w:r>
      <w:r w:rsidRPr="001F16F2">
        <w:rPr>
          <w:rFonts w:ascii="Consolas" w:eastAsia="宋体" w:hAnsi="Consolas" w:cs="Consolas"/>
          <w:color w:val="000000"/>
          <w:kern w:val="0"/>
          <w:sz w:val="20"/>
          <w:szCs w:val="20"/>
        </w:rPr>
        <w:t xml:space="preserve"> </w:t>
      </w:r>
      <w:r w:rsidRPr="001F16F2">
        <w:rPr>
          <w:rFonts w:ascii="Consolas" w:eastAsia="宋体" w:hAnsi="Consolas" w:cs="Consolas"/>
          <w:color w:val="0077AA"/>
          <w:kern w:val="0"/>
          <w:sz w:val="20"/>
          <w:szCs w:val="20"/>
        </w:rPr>
        <w:t>EXIT</w:t>
      </w:r>
      <w:r w:rsidRPr="001F16F2">
        <w:rPr>
          <w:rFonts w:ascii="Consolas" w:eastAsia="宋体" w:hAnsi="Consolas" w:cs="Consolas"/>
          <w:color w:val="000000"/>
          <w:kern w:val="0"/>
          <w:sz w:val="20"/>
          <w:szCs w:val="20"/>
        </w:rPr>
        <w:t xml:space="preserve"> </w:t>
      </w:r>
      <w:r w:rsidRPr="001F16F2">
        <w:rPr>
          <w:rFonts w:ascii="Consolas" w:eastAsia="宋体" w:hAnsi="Consolas" w:cs="Consolas"/>
          <w:color w:val="0077AA"/>
          <w:kern w:val="0"/>
          <w:sz w:val="20"/>
          <w:szCs w:val="20"/>
        </w:rPr>
        <w:t>HANDLER</w:t>
      </w:r>
      <w:r w:rsidRPr="001F16F2">
        <w:rPr>
          <w:rFonts w:ascii="Consolas" w:eastAsia="宋体" w:hAnsi="Consolas" w:cs="Consolas"/>
          <w:color w:val="000000"/>
          <w:kern w:val="0"/>
          <w:sz w:val="20"/>
          <w:szCs w:val="20"/>
        </w:rPr>
        <w:t xml:space="preserve"> </w:t>
      </w:r>
      <w:r w:rsidRPr="001F16F2">
        <w:rPr>
          <w:rFonts w:ascii="Consolas" w:eastAsia="宋体" w:hAnsi="Consolas" w:cs="Consolas"/>
          <w:color w:val="0077AA"/>
          <w:kern w:val="0"/>
          <w:sz w:val="20"/>
          <w:szCs w:val="20"/>
        </w:rPr>
        <w:t>FOR</w:t>
      </w:r>
      <w:r w:rsidRPr="001F16F2">
        <w:rPr>
          <w:rFonts w:ascii="Consolas" w:eastAsia="宋体" w:hAnsi="Consolas" w:cs="Consolas"/>
          <w:color w:val="000000"/>
          <w:kern w:val="0"/>
          <w:sz w:val="20"/>
          <w:szCs w:val="20"/>
        </w:rPr>
        <w:t xml:space="preserve"> SQLSTATE </w:t>
      </w:r>
      <w:r w:rsidRPr="001F16F2">
        <w:rPr>
          <w:rFonts w:ascii="Consolas" w:eastAsia="宋体" w:hAnsi="Consolas" w:cs="Consolas"/>
          <w:color w:val="669900"/>
          <w:kern w:val="0"/>
          <w:sz w:val="20"/>
          <w:szCs w:val="20"/>
        </w:rPr>
        <w:t>'23000'</w:t>
      </w:r>
      <w:r w:rsidRPr="001F16F2">
        <w:rPr>
          <w:rFonts w:ascii="Consolas" w:eastAsia="宋体" w:hAnsi="Consolas" w:cs="Consolas"/>
          <w:color w:val="000000"/>
          <w:kern w:val="0"/>
          <w:sz w:val="20"/>
          <w:szCs w:val="20"/>
        </w:rPr>
        <w:t xml:space="preserve"> </w:t>
      </w:r>
      <w:r w:rsidRPr="001F16F2">
        <w:rPr>
          <w:rFonts w:ascii="Consolas" w:eastAsia="宋体" w:hAnsi="Consolas" w:cs="Consolas"/>
          <w:color w:val="0077AA"/>
          <w:kern w:val="0"/>
          <w:sz w:val="20"/>
          <w:szCs w:val="20"/>
        </w:rPr>
        <w:t>SELECT</w:t>
      </w:r>
      <w:r w:rsidRPr="001F16F2">
        <w:rPr>
          <w:rFonts w:ascii="Consolas" w:eastAsia="宋体" w:hAnsi="Consolas" w:cs="Consolas"/>
          <w:color w:val="000000"/>
          <w:kern w:val="0"/>
          <w:sz w:val="20"/>
          <w:szCs w:val="20"/>
        </w:rPr>
        <w:t xml:space="preserve"> </w:t>
      </w:r>
      <w:r w:rsidRPr="001F16F2">
        <w:rPr>
          <w:rFonts w:ascii="Consolas" w:eastAsia="宋体" w:hAnsi="Consolas" w:cs="Consolas"/>
          <w:color w:val="669900"/>
          <w:kern w:val="0"/>
          <w:sz w:val="20"/>
          <w:szCs w:val="20"/>
        </w:rPr>
        <w:t>'SQLSTATE 23000'</w:t>
      </w:r>
      <w:r w:rsidRPr="001F16F2">
        <w:rPr>
          <w:rFonts w:ascii="Consolas" w:eastAsia="宋体" w:hAnsi="Consolas" w:cs="Consolas"/>
          <w:color w:val="999999"/>
          <w:kern w:val="0"/>
          <w:sz w:val="20"/>
          <w:szCs w:val="20"/>
        </w:rPr>
        <w:t>;</w:t>
      </w:r>
    </w:p>
    <w:p w:rsidR="001F16F2" w:rsidRPr="001F16F2" w:rsidRDefault="001F16F2" w:rsidP="001F16F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p>
    <w:p w:rsidR="001F16F2" w:rsidRPr="001F16F2" w:rsidRDefault="001F16F2" w:rsidP="001F16F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1F16F2">
        <w:rPr>
          <w:rFonts w:ascii="Consolas" w:eastAsia="宋体" w:hAnsi="Consolas" w:cs="Consolas"/>
          <w:color w:val="000000"/>
          <w:kern w:val="0"/>
          <w:sz w:val="20"/>
          <w:szCs w:val="20"/>
        </w:rPr>
        <w:t xml:space="preserve"> </w:t>
      </w:r>
      <w:r w:rsidRPr="001F16F2">
        <w:rPr>
          <w:rFonts w:ascii="Consolas" w:eastAsia="宋体" w:hAnsi="Consolas" w:cs="Consolas"/>
          <w:color w:val="708090"/>
          <w:kern w:val="0"/>
          <w:sz w:val="20"/>
          <w:szCs w:val="20"/>
        </w:rPr>
        <w:t>-- insert a new record into article_tags</w:t>
      </w:r>
    </w:p>
    <w:p w:rsidR="001F16F2" w:rsidRPr="001F16F2" w:rsidRDefault="001F16F2" w:rsidP="001F16F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1F16F2">
        <w:rPr>
          <w:rFonts w:ascii="Consolas" w:eastAsia="宋体" w:hAnsi="Consolas" w:cs="Consolas"/>
          <w:color w:val="000000"/>
          <w:kern w:val="0"/>
          <w:sz w:val="20"/>
          <w:szCs w:val="20"/>
        </w:rPr>
        <w:t xml:space="preserve"> </w:t>
      </w:r>
      <w:r w:rsidRPr="001F16F2">
        <w:rPr>
          <w:rFonts w:ascii="Consolas" w:eastAsia="宋体" w:hAnsi="Consolas" w:cs="Consolas"/>
          <w:color w:val="0077AA"/>
          <w:kern w:val="0"/>
          <w:sz w:val="20"/>
          <w:szCs w:val="20"/>
        </w:rPr>
        <w:t>INSERT</w:t>
      </w:r>
      <w:r w:rsidRPr="001F16F2">
        <w:rPr>
          <w:rFonts w:ascii="Consolas" w:eastAsia="宋体" w:hAnsi="Consolas" w:cs="Consolas"/>
          <w:color w:val="000000"/>
          <w:kern w:val="0"/>
          <w:sz w:val="20"/>
          <w:szCs w:val="20"/>
        </w:rPr>
        <w:t xml:space="preserve"> </w:t>
      </w:r>
      <w:r w:rsidRPr="001F16F2">
        <w:rPr>
          <w:rFonts w:ascii="Consolas" w:eastAsia="宋体" w:hAnsi="Consolas" w:cs="Consolas"/>
          <w:color w:val="0077AA"/>
          <w:kern w:val="0"/>
          <w:sz w:val="20"/>
          <w:szCs w:val="20"/>
        </w:rPr>
        <w:t>INTO</w:t>
      </w:r>
      <w:r w:rsidRPr="001F16F2">
        <w:rPr>
          <w:rFonts w:ascii="Consolas" w:eastAsia="宋体" w:hAnsi="Consolas" w:cs="Consolas"/>
          <w:color w:val="000000"/>
          <w:kern w:val="0"/>
          <w:sz w:val="20"/>
          <w:szCs w:val="20"/>
        </w:rPr>
        <w:t xml:space="preserve"> article_</w:t>
      </w:r>
      <w:proofErr w:type="gramStart"/>
      <w:r w:rsidRPr="001F16F2">
        <w:rPr>
          <w:rFonts w:ascii="Consolas" w:eastAsia="宋体" w:hAnsi="Consolas" w:cs="Consolas"/>
          <w:color w:val="000000"/>
          <w:kern w:val="0"/>
          <w:sz w:val="20"/>
          <w:szCs w:val="20"/>
        </w:rPr>
        <w:t>tags</w:t>
      </w:r>
      <w:r w:rsidRPr="001F16F2">
        <w:rPr>
          <w:rFonts w:ascii="Consolas" w:eastAsia="宋体" w:hAnsi="Consolas" w:cs="Consolas"/>
          <w:color w:val="999999"/>
          <w:kern w:val="0"/>
          <w:sz w:val="20"/>
          <w:szCs w:val="20"/>
        </w:rPr>
        <w:t>(</w:t>
      </w:r>
      <w:proofErr w:type="gramEnd"/>
      <w:r w:rsidRPr="001F16F2">
        <w:rPr>
          <w:rFonts w:ascii="Consolas" w:eastAsia="宋体" w:hAnsi="Consolas" w:cs="Consolas"/>
          <w:color w:val="000000"/>
          <w:kern w:val="0"/>
          <w:sz w:val="20"/>
          <w:szCs w:val="20"/>
        </w:rPr>
        <w:t>article_id</w:t>
      </w:r>
      <w:r w:rsidRPr="001F16F2">
        <w:rPr>
          <w:rFonts w:ascii="Consolas" w:eastAsia="宋体" w:hAnsi="Consolas" w:cs="Consolas"/>
          <w:color w:val="999999"/>
          <w:kern w:val="0"/>
          <w:sz w:val="20"/>
          <w:szCs w:val="20"/>
        </w:rPr>
        <w:t>,</w:t>
      </w:r>
      <w:r w:rsidRPr="001F16F2">
        <w:rPr>
          <w:rFonts w:ascii="Consolas" w:eastAsia="宋体" w:hAnsi="Consolas" w:cs="Consolas"/>
          <w:color w:val="000000"/>
          <w:kern w:val="0"/>
          <w:sz w:val="20"/>
          <w:szCs w:val="20"/>
        </w:rPr>
        <w:t>tag_id</w:t>
      </w:r>
      <w:r w:rsidRPr="001F16F2">
        <w:rPr>
          <w:rFonts w:ascii="Consolas" w:eastAsia="宋体" w:hAnsi="Consolas" w:cs="Consolas"/>
          <w:color w:val="999999"/>
          <w:kern w:val="0"/>
          <w:sz w:val="20"/>
          <w:szCs w:val="20"/>
        </w:rPr>
        <w:t>)</w:t>
      </w:r>
    </w:p>
    <w:p w:rsidR="001F16F2" w:rsidRPr="001F16F2" w:rsidRDefault="001F16F2" w:rsidP="001F16F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1F16F2">
        <w:rPr>
          <w:rFonts w:ascii="Consolas" w:eastAsia="宋体" w:hAnsi="Consolas" w:cs="Consolas"/>
          <w:color w:val="000000"/>
          <w:kern w:val="0"/>
          <w:sz w:val="20"/>
          <w:szCs w:val="20"/>
        </w:rPr>
        <w:t xml:space="preserve"> </w:t>
      </w:r>
      <w:proofErr w:type="gramStart"/>
      <w:r w:rsidRPr="001F16F2">
        <w:rPr>
          <w:rFonts w:ascii="Consolas" w:eastAsia="宋体" w:hAnsi="Consolas" w:cs="Consolas"/>
          <w:color w:val="0077AA"/>
          <w:kern w:val="0"/>
          <w:sz w:val="20"/>
          <w:szCs w:val="20"/>
        </w:rPr>
        <w:t>VALUES</w:t>
      </w:r>
      <w:r w:rsidRPr="001F16F2">
        <w:rPr>
          <w:rFonts w:ascii="Consolas" w:eastAsia="宋体" w:hAnsi="Consolas" w:cs="Consolas"/>
          <w:color w:val="999999"/>
          <w:kern w:val="0"/>
          <w:sz w:val="20"/>
          <w:szCs w:val="20"/>
        </w:rPr>
        <w:t>(</w:t>
      </w:r>
      <w:proofErr w:type="gramEnd"/>
      <w:r w:rsidRPr="001F16F2">
        <w:rPr>
          <w:rFonts w:ascii="Consolas" w:eastAsia="宋体" w:hAnsi="Consolas" w:cs="Consolas"/>
          <w:color w:val="000000"/>
          <w:kern w:val="0"/>
          <w:sz w:val="20"/>
          <w:szCs w:val="20"/>
        </w:rPr>
        <w:t>article_id</w:t>
      </w:r>
      <w:r w:rsidRPr="001F16F2">
        <w:rPr>
          <w:rFonts w:ascii="Consolas" w:eastAsia="宋体" w:hAnsi="Consolas" w:cs="Consolas"/>
          <w:color w:val="999999"/>
          <w:kern w:val="0"/>
          <w:sz w:val="20"/>
          <w:szCs w:val="20"/>
        </w:rPr>
        <w:t>,</w:t>
      </w:r>
      <w:r w:rsidRPr="001F16F2">
        <w:rPr>
          <w:rFonts w:ascii="Consolas" w:eastAsia="宋体" w:hAnsi="Consolas" w:cs="Consolas"/>
          <w:color w:val="000000"/>
          <w:kern w:val="0"/>
          <w:sz w:val="20"/>
          <w:szCs w:val="20"/>
        </w:rPr>
        <w:t>tag_id</w:t>
      </w:r>
      <w:r w:rsidRPr="001F16F2">
        <w:rPr>
          <w:rFonts w:ascii="Consolas" w:eastAsia="宋体" w:hAnsi="Consolas" w:cs="Consolas"/>
          <w:color w:val="999999"/>
          <w:kern w:val="0"/>
          <w:sz w:val="20"/>
          <w:szCs w:val="20"/>
        </w:rPr>
        <w:t>);</w:t>
      </w:r>
    </w:p>
    <w:p w:rsidR="001F16F2" w:rsidRPr="001F16F2" w:rsidRDefault="001F16F2" w:rsidP="001F16F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p>
    <w:p w:rsidR="001F16F2" w:rsidRPr="001F16F2" w:rsidRDefault="001F16F2" w:rsidP="001F16F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1F16F2">
        <w:rPr>
          <w:rFonts w:ascii="Consolas" w:eastAsia="宋体" w:hAnsi="Consolas" w:cs="Consolas"/>
          <w:color w:val="000000"/>
          <w:kern w:val="0"/>
          <w:sz w:val="20"/>
          <w:szCs w:val="20"/>
        </w:rPr>
        <w:t xml:space="preserve"> </w:t>
      </w:r>
      <w:r w:rsidRPr="001F16F2">
        <w:rPr>
          <w:rFonts w:ascii="Consolas" w:eastAsia="宋体" w:hAnsi="Consolas" w:cs="Consolas"/>
          <w:color w:val="708090"/>
          <w:kern w:val="0"/>
          <w:sz w:val="20"/>
          <w:szCs w:val="20"/>
        </w:rPr>
        <w:t>-- return tag count for the article</w:t>
      </w:r>
    </w:p>
    <w:p w:rsidR="001F16F2" w:rsidRPr="001F16F2" w:rsidRDefault="001F16F2" w:rsidP="001F16F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1F16F2">
        <w:rPr>
          <w:rFonts w:ascii="Consolas" w:eastAsia="宋体" w:hAnsi="Consolas" w:cs="Consolas"/>
          <w:color w:val="000000"/>
          <w:kern w:val="0"/>
          <w:sz w:val="20"/>
          <w:szCs w:val="20"/>
        </w:rPr>
        <w:t xml:space="preserve"> </w:t>
      </w:r>
      <w:r w:rsidRPr="001F16F2">
        <w:rPr>
          <w:rFonts w:ascii="Consolas" w:eastAsia="宋体" w:hAnsi="Consolas" w:cs="Consolas"/>
          <w:color w:val="0077AA"/>
          <w:kern w:val="0"/>
          <w:sz w:val="20"/>
          <w:szCs w:val="20"/>
        </w:rPr>
        <w:t>SELECT</w:t>
      </w:r>
      <w:r w:rsidRPr="001F16F2">
        <w:rPr>
          <w:rFonts w:ascii="Consolas" w:eastAsia="宋体" w:hAnsi="Consolas" w:cs="Consolas"/>
          <w:color w:val="000000"/>
          <w:kern w:val="0"/>
          <w:sz w:val="20"/>
          <w:szCs w:val="20"/>
        </w:rPr>
        <w:t xml:space="preserve"> </w:t>
      </w:r>
      <w:proofErr w:type="gramStart"/>
      <w:r w:rsidRPr="001F16F2">
        <w:rPr>
          <w:rFonts w:ascii="Consolas" w:eastAsia="宋体" w:hAnsi="Consolas" w:cs="Consolas"/>
          <w:color w:val="DD4A68"/>
          <w:kern w:val="0"/>
          <w:sz w:val="20"/>
          <w:szCs w:val="20"/>
        </w:rPr>
        <w:t>COUNT</w:t>
      </w:r>
      <w:r w:rsidRPr="001F16F2">
        <w:rPr>
          <w:rFonts w:ascii="Consolas" w:eastAsia="宋体" w:hAnsi="Consolas" w:cs="Consolas"/>
          <w:color w:val="999999"/>
          <w:kern w:val="0"/>
          <w:sz w:val="20"/>
          <w:szCs w:val="20"/>
        </w:rPr>
        <w:t>(</w:t>
      </w:r>
      <w:proofErr w:type="gramEnd"/>
      <w:r w:rsidRPr="001F16F2">
        <w:rPr>
          <w:rFonts w:ascii="Consolas" w:eastAsia="宋体" w:hAnsi="Consolas" w:cs="Consolas"/>
          <w:color w:val="A67F59"/>
          <w:kern w:val="0"/>
          <w:sz w:val="20"/>
          <w:szCs w:val="20"/>
        </w:rPr>
        <w:t>*</w:t>
      </w:r>
      <w:r w:rsidRPr="001F16F2">
        <w:rPr>
          <w:rFonts w:ascii="Consolas" w:eastAsia="宋体" w:hAnsi="Consolas" w:cs="Consolas"/>
          <w:color w:val="999999"/>
          <w:kern w:val="0"/>
          <w:sz w:val="20"/>
          <w:szCs w:val="20"/>
        </w:rPr>
        <w:t>)</w:t>
      </w:r>
      <w:r w:rsidRPr="001F16F2">
        <w:rPr>
          <w:rFonts w:ascii="Consolas" w:eastAsia="宋体" w:hAnsi="Consolas" w:cs="Consolas"/>
          <w:color w:val="000000"/>
          <w:kern w:val="0"/>
          <w:sz w:val="20"/>
          <w:szCs w:val="20"/>
        </w:rPr>
        <w:t xml:space="preserve"> </w:t>
      </w:r>
      <w:r w:rsidRPr="001F16F2">
        <w:rPr>
          <w:rFonts w:ascii="Consolas" w:eastAsia="宋体" w:hAnsi="Consolas" w:cs="Consolas"/>
          <w:color w:val="0077AA"/>
          <w:kern w:val="0"/>
          <w:sz w:val="20"/>
          <w:szCs w:val="20"/>
        </w:rPr>
        <w:t>FROM</w:t>
      </w:r>
      <w:r w:rsidRPr="001F16F2">
        <w:rPr>
          <w:rFonts w:ascii="Consolas" w:eastAsia="宋体" w:hAnsi="Consolas" w:cs="Consolas"/>
          <w:color w:val="000000"/>
          <w:kern w:val="0"/>
          <w:sz w:val="20"/>
          <w:szCs w:val="20"/>
        </w:rPr>
        <w:t xml:space="preserve"> article_tags</w:t>
      </w:r>
      <w:r w:rsidRPr="001F16F2">
        <w:rPr>
          <w:rFonts w:ascii="Consolas" w:eastAsia="宋体" w:hAnsi="Consolas" w:cs="Consolas"/>
          <w:color w:val="999999"/>
          <w:kern w:val="0"/>
          <w:sz w:val="20"/>
          <w:szCs w:val="20"/>
        </w:rPr>
        <w:t>;</w:t>
      </w:r>
    </w:p>
    <w:p w:rsidR="001F16F2" w:rsidRPr="001F16F2" w:rsidRDefault="001F16F2" w:rsidP="001F16F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1F16F2">
        <w:rPr>
          <w:rFonts w:ascii="Consolas" w:eastAsia="宋体" w:hAnsi="Consolas" w:cs="Consolas"/>
          <w:color w:val="0077AA"/>
          <w:kern w:val="0"/>
          <w:sz w:val="20"/>
          <w:szCs w:val="20"/>
        </w:rPr>
        <w:t>END</w:t>
      </w:r>
      <w:r w:rsidRPr="001F16F2">
        <w:rPr>
          <w:rFonts w:ascii="Consolas" w:eastAsia="宋体" w:hAnsi="Consolas" w:cs="Consolas"/>
          <w:color w:val="000000"/>
          <w:kern w:val="0"/>
          <w:sz w:val="20"/>
          <w:szCs w:val="20"/>
        </w:rPr>
        <w:t xml:space="preserve"> $$</w:t>
      </w:r>
    </w:p>
    <w:p w:rsidR="001F16F2" w:rsidRPr="001F16F2" w:rsidRDefault="001F16F2" w:rsidP="001F16F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proofErr w:type="gramStart"/>
      <w:r w:rsidRPr="001F16F2">
        <w:rPr>
          <w:rFonts w:ascii="Consolas" w:eastAsia="宋体" w:hAnsi="Consolas" w:cs="Consolas"/>
          <w:color w:val="0077AA"/>
          <w:kern w:val="0"/>
          <w:sz w:val="20"/>
          <w:szCs w:val="20"/>
        </w:rPr>
        <w:lastRenderedPageBreak/>
        <w:t>DELIMITER</w:t>
      </w:r>
      <w:r w:rsidRPr="001F16F2">
        <w:rPr>
          <w:rFonts w:ascii="Consolas" w:eastAsia="宋体" w:hAnsi="Consolas" w:cs="Consolas"/>
          <w:color w:val="000000"/>
          <w:kern w:val="0"/>
          <w:sz w:val="20"/>
          <w:szCs w:val="20"/>
        </w:rPr>
        <w:t xml:space="preserve"> </w:t>
      </w:r>
      <w:r w:rsidRPr="001F16F2">
        <w:rPr>
          <w:rFonts w:ascii="Consolas" w:eastAsia="宋体" w:hAnsi="Consolas" w:cs="Consolas"/>
          <w:color w:val="999999"/>
          <w:kern w:val="0"/>
          <w:sz w:val="20"/>
          <w:szCs w:val="20"/>
        </w:rPr>
        <w:t>;</w:t>
      </w:r>
      <w:proofErr w:type="gramEnd"/>
    </w:p>
    <w:p w:rsidR="001F16F2" w:rsidRPr="001F16F2" w:rsidRDefault="001F16F2" w:rsidP="001F16F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0"/>
          <w:szCs w:val="20"/>
        </w:rPr>
      </w:pPr>
      <w:r w:rsidRPr="001F16F2">
        <w:rPr>
          <w:rFonts w:ascii="Consolas" w:eastAsia="宋体" w:hAnsi="Consolas" w:cs="Consolas"/>
          <w:color w:val="BBBBBB"/>
          <w:kern w:val="0"/>
          <w:sz w:val="16"/>
          <w:szCs w:val="16"/>
        </w:rPr>
        <w:t>SQL</w:t>
      </w:r>
    </w:p>
    <w:p w:rsidR="001F16F2" w:rsidRPr="001F16F2" w:rsidRDefault="001F16F2" w:rsidP="001F16F2">
      <w:pPr>
        <w:widowControl/>
        <w:shd w:val="clear" w:color="auto" w:fill="FFFFFF"/>
        <w:spacing w:after="120"/>
        <w:jc w:val="left"/>
        <w:rPr>
          <w:rFonts w:ascii="Helvetica" w:eastAsia="宋体" w:hAnsi="Helvetica" w:cs="Helvetica"/>
          <w:color w:val="333344"/>
          <w:kern w:val="0"/>
          <w:sz w:val="23"/>
          <w:szCs w:val="23"/>
        </w:rPr>
      </w:pPr>
      <w:r w:rsidRPr="001F16F2">
        <w:rPr>
          <w:rFonts w:ascii="Helvetica" w:eastAsia="宋体" w:hAnsi="Helvetica" w:cs="Helvetica"/>
          <w:color w:val="333344"/>
          <w:kern w:val="0"/>
          <w:sz w:val="23"/>
          <w:szCs w:val="23"/>
        </w:rPr>
        <w:t>我们尝试通过调用存储过程将重复的键插入到</w:t>
      </w:r>
      <w:r w:rsidRPr="001F16F2">
        <w:rPr>
          <w:rFonts w:ascii="Consolas" w:eastAsia="宋体" w:hAnsi="Consolas" w:cs="Consolas"/>
          <w:color w:val="C7254E"/>
          <w:kern w:val="0"/>
          <w:sz w:val="23"/>
          <w:szCs w:val="23"/>
          <w:shd w:val="clear" w:color="auto" w:fill="F9F2F4"/>
        </w:rPr>
        <w:t>article_tags</w:t>
      </w:r>
      <w:r w:rsidRPr="001F16F2">
        <w:rPr>
          <w:rFonts w:ascii="Helvetica" w:eastAsia="宋体" w:hAnsi="Helvetica" w:cs="Helvetica"/>
          <w:color w:val="333344"/>
          <w:kern w:val="0"/>
          <w:sz w:val="23"/>
          <w:szCs w:val="23"/>
        </w:rPr>
        <w:t>表中：</w:t>
      </w:r>
    </w:p>
    <w:p w:rsidR="001F16F2" w:rsidRPr="001F16F2" w:rsidRDefault="001F16F2" w:rsidP="001F16F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1F16F2">
        <w:rPr>
          <w:rFonts w:ascii="Consolas" w:eastAsia="宋体" w:hAnsi="Consolas" w:cs="Consolas"/>
          <w:color w:val="0077AA"/>
          <w:kern w:val="0"/>
          <w:sz w:val="20"/>
          <w:szCs w:val="20"/>
        </w:rPr>
        <w:t>CALL</w:t>
      </w:r>
      <w:r w:rsidRPr="001F16F2">
        <w:rPr>
          <w:rFonts w:ascii="Consolas" w:eastAsia="宋体" w:hAnsi="Consolas" w:cs="Consolas"/>
          <w:color w:val="000000"/>
          <w:kern w:val="0"/>
          <w:sz w:val="20"/>
          <w:szCs w:val="20"/>
        </w:rPr>
        <w:t xml:space="preserve"> insert_article_tags_</w:t>
      </w:r>
      <w:proofErr w:type="gramStart"/>
      <w:r w:rsidRPr="001F16F2">
        <w:rPr>
          <w:rFonts w:ascii="Consolas" w:eastAsia="宋体" w:hAnsi="Consolas" w:cs="Consolas"/>
          <w:color w:val="000000"/>
          <w:kern w:val="0"/>
          <w:sz w:val="20"/>
          <w:szCs w:val="20"/>
        </w:rPr>
        <w:t>3</w:t>
      </w:r>
      <w:r w:rsidRPr="001F16F2">
        <w:rPr>
          <w:rFonts w:ascii="Consolas" w:eastAsia="宋体" w:hAnsi="Consolas" w:cs="Consolas"/>
          <w:color w:val="999999"/>
          <w:kern w:val="0"/>
          <w:sz w:val="20"/>
          <w:szCs w:val="20"/>
        </w:rPr>
        <w:t>(</w:t>
      </w:r>
      <w:proofErr w:type="gramEnd"/>
      <w:r w:rsidRPr="001F16F2">
        <w:rPr>
          <w:rFonts w:ascii="Consolas" w:eastAsia="宋体" w:hAnsi="Consolas" w:cs="Consolas"/>
          <w:color w:val="990055"/>
          <w:kern w:val="0"/>
          <w:sz w:val="20"/>
          <w:szCs w:val="20"/>
        </w:rPr>
        <w:t>1</w:t>
      </w:r>
      <w:r w:rsidRPr="001F16F2">
        <w:rPr>
          <w:rFonts w:ascii="Consolas" w:eastAsia="宋体" w:hAnsi="Consolas" w:cs="Consolas"/>
          <w:color w:val="999999"/>
          <w:kern w:val="0"/>
          <w:sz w:val="20"/>
          <w:szCs w:val="20"/>
        </w:rPr>
        <w:t>,</w:t>
      </w:r>
      <w:r w:rsidRPr="001F16F2">
        <w:rPr>
          <w:rFonts w:ascii="Consolas" w:eastAsia="宋体" w:hAnsi="Consolas" w:cs="Consolas"/>
          <w:color w:val="990055"/>
          <w:kern w:val="0"/>
          <w:sz w:val="20"/>
          <w:szCs w:val="20"/>
        </w:rPr>
        <w:t>3</w:t>
      </w:r>
      <w:r w:rsidRPr="001F16F2">
        <w:rPr>
          <w:rFonts w:ascii="Consolas" w:eastAsia="宋体" w:hAnsi="Consolas" w:cs="Consolas"/>
          <w:color w:val="999999"/>
          <w:kern w:val="0"/>
          <w:sz w:val="20"/>
          <w:szCs w:val="20"/>
        </w:rPr>
        <w:t>);</w:t>
      </w:r>
    </w:p>
    <w:p w:rsidR="001F16F2" w:rsidRPr="001F16F2" w:rsidRDefault="001F16F2" w:rsidP="001F16F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0"/>
          <w:szCs w:val="20"/>
        </w:rPr>
      </w:pPr>
      <w:r w:rsidRPr="001F16F2">
        <w:rPr>
          <w:rFonts w:ascii="Consolas" w:eastAsia="宋体" w:hAnsi="Consolas" w:cs="Consolas"/>
          <w:color w:val="BBBBBB"/>
          <w:kern w:val="0"/>
          <w:sz w:val="16"/>
          <w:szCs w:val="16"/>
        </w:rPr>
        <w:t>SQL</w:t>
      </w:r>
    </w:p>
    <w:p w:rsidR="001F16F2" w:rsidRPr="001F16F2" w:rsidRDefault="001F16F2" w:rsidP="001F16F2">
      <w:pPr>
        <w:widowControl/>
        <w:shd w:val="clear" w:color="auto" w:fill="FFFFFF"/>
        <w:spacing w:after="120"/>
        <w:jc w:val="left"/>
        <w:rPr>
          <w:rFonts w:ascii="Helvetica" w:eastAsia="宋体" w:hAnsi="Helvetica" w:cs="Helvetica"/>
          <w:color w:val="333344"/>
          <w:kern w:val="0"/>
          <w:sz w:val="23"/>
          <w:szCs w:val="23"/>
        </w:rPr>
      </w:pPr>
      <w:r w:rsidRPr="001F16F2">
        <w:rPr>
          <w:rFonts w:ascii="Helvetica" w:eastAsia="宋体" w:hAnsi="Helvetica" w:cs="Helvetica"/>
          <w:color w:val="333344"/>
          <w:kern w:val="0"/>
          <w:sz w:val="23"/>
          <w:szCs w:val="23"/>
        </w:rPr>
        <w:t>如下，可以看到</w:t>
      </w:r>
      <w:r w:rsidRPr="001F16F2">
        <w:rPr>
          <w:rFonts w:ascii="Helvetica" w:eastAsia="宋体" w:hAnsi="Helvetica" w:cs="Helvetica"/>
          <w:color w:val="333344"/>
          <w:kern w:val="0"/>
          <w:sz w:val="23"/>
          <w:szCs w:val="23"/>
        </w:rPr>
        <w:t>MySQL</w:t>
      </w:r>
      <w:r w:rsidRPr="001F16F2">
        <w:rPr>
          <w:rFonts w:ascii="Helvetica" w:eastAsia="宋体" w:hAnsi="Helvetica" w:cs="Helvetica"/>
          <w:color w:val="333344"/>
          <w:kern w:val="0"/>
          <w:sz w:val="23"/>
          <w:szCs w:val="23"/>
        </w:rPr>
        <w:t>错误代码处理程序被调用。</w:t>
      </w:r>
    </w:p>
    <w:p w:rsidR="001F16F2" w:rsidRPr="001F16F2" w:rsidRDefault="001F16F2" w:rsidP="001F16F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proofErr w:type="gramStart"/>
      <w:r w:rsidRPr="001F16F2">
        <w:rPr>
          <w:rFonts w:ascii="Consolas" w:eastAsia="宋体" w:hAnsi="Consolas" w:cs="Consolas"/>
          <w:color w:val="000000"/>
          <w:kern w:val="0"/>
          <w:sz w:val="20"/>
          <w:szCs w:val="20"/>
        </w:rPr>
        <w:t>mysql</w:t>
      </w:r>
      <w:proofErr w:type="gramEnd"/>
      <w:r w:rsidRPr="001F16F2">
        <w:rPr>
          <w:rFonts w:ascii="Consolas" w:eastAsia="宋体" w:hAnsi="Consolas" w:cs="Consolas"/>
          <w:color w:val="A67F59"/>
          <w:kern w:val="0"/>
          <w:sz w:val="20"/>
          <w:szCs w:val="20"/>
        </w:rPr>
        <w:t>&gt;</w:t>
      </w:r>
      <w:r w:rsidRPr="001F16F2">
        <w:rPr>
          <w:rFonts w:ascii="Consolas" w:eastAsia="宋体" w:hAnsi="Consolas" w:cs="Consolas"/>
          <w:color w:val="000000"/>
          <w:kern w:val="0"/>
          <w:sz w:val="20"/>
          <w:szCs w:val="20"/>
        </w:rPr>
        <w:t xml:space="preserve"> </w:t>
      </w:r>
      <w:r w:rsidRPr="001F16F2">
        <w:rPr>
          <w:rFonts w:ascii="Consolas" w:eastAsia="宋体" w:hAnsi="Consolas" w:cs="Consolas"/>
          <w:color w:val="0077AA"/>
          <w:kern w:val="0"/>
          <w:sz w:val="20"/>
          <w:szCs w:val="20"/>
        </w:rPr>
        <w:t>CALL</w:t>
      </w:r>
      <w:r w:rsidRPr="001F16F2">
        <w:rPr>
          <w:rFonts w:ascii="Consolas" w:eastAsia="宋体" w:hAnsi="Consolas" w:cs="Consolas"/>
          <w:color w:val="000000"/>
          <w:kern w:val="0"/>
          <w:sz w:val="20"/>
          <w:szCs w:val="20"/>
        </w:rPr>
        <w:t xml:space="preserve"> insert_article_tags_3</w:t>
      </w:r>
      <w:r w:rsidRPr="001F16F2">
        <w:rPr>
          <w:rFonts w:ascii="Consolas" w:eastAsia="宋体" w:hAnsi="Consolas" w:cs="Consolas"/>
          <w:color w:val="999999"/>
          <w:kern w:val="0"/>
          <w:sz w:val="20"/>
          <w:szCs w:val="20"/>
        </w:rPr>
        <w:t>(</w:t>
      </w:r>
      <w:r w:rsidRPr="001F16F2">
        <w:rPr>
          <w:rFonts w:ascii="Consolas" w:eastAsia="宋体" w:hAnsi="Consolas" w:cs="Consolas"/>
          <w:color w:val="990055"/>
          <w:kern w:val="0"/>
          <w:sz w:val="20"/>
          <w:szCs w:val="20"/>
        </w:rPr>
        <w:t>1</w:t>
      </w:r>
      <w:r w:rsidRPr="001F16F2">
        <w:rPr>
          <w:rFonts w:ascii="Consolas" w:eastAsia="宋体" w:hAnsi="Consolas" w:cs="Consolas"/>
          <w:color w:val="999999"/>
          <w:kern w:val="0"/>
          <w:sz w:val="20"/>
          <w:szCs w:val="20"/>
        </w:rPr>
        <w:t>,</w:t>
      </w:r>
      <w:r w:rsidRPr="001F16F2">
        <w:rPr>
          <w:rFonts w:ascii="Consolas" w:eastAsia="宋体" w:hAnsi="Consolas" w:cs="Consolas"/>
          <w:color w:val="990055"/>
          <w:kern w:val="0"/>
          <w:sz w:val="20"/>
          <w:szCs w:val="20"/>
        </w:rPr>
        <w:t>3</w:t>
      </w:r>
      <w:r w:rsidRPr="001F16F2">
        <w:rPr>
          <w:rFonts w:ascii="Consolas" w:eastAsia="宋体" w:hAnsi="Consolas" w:cs="Consolas"/>
          <w:color w:val="999999"/>
          <w:kern w:val="0"/>
          <w:sz w:val="20"/>
          <w:szCs w:val="20"/>
        </w:rPr>
        <w:t>);</w:t>
      </w:r>
    </w:p>
    <w:p w:rsidR="001F16F2" w:rsidRPr="001F16F2" w:rsidRDefault="001F16F2" w:rsidP="001F16F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1F16F2">
        <w:rPr>
          <w:rFonts w:ascii="Consolas" w:eastAsia="宋体" w:hAnsi="Consolas" w:cs="Consolas"/>
          <w:color w:val="A67F59"/>
          <w:kern w:val="0"/>
          <w:sz w:val="20"/>
          <w:szCs w:val="20"/>
        </w:rPr>
        <w:t>+</w:t>
      </w:r>
      <w:r w:rsidRPr="001F16F2">
        <w:rPr>
          <w:rFonts w:ascii="Consolas" w:eastAsia="宋体" w:hAnsi="Consolas" w:cs="Consolas"/>
          <w:color w:val="708090"/>
          <w:kern w:val="0"/>
          <w:sz w:val="20"/>
          <w:szCs w:val="20"/>
        </w:rPr>
        <w:t>----------------------------------+</w:t>
      </w:r>
    </w:p>
    <w:p w:rsidR="001F16F2" w:rsidRPr="001F16F2" w:rsidRDefault="001F16F2" w:rsidP="001F16F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1F16F2">
        <w:rPr>
          <w:rFonts w:ascii="Consolas" w:eastAsia="宋体" w:hAnsi="Consolas" w:cs="Consolas"/>
          <w:color w:val="A67F59"/>
          <w:kern w:val="0"/>
          <w:sz w:val="20"/>
          <w:szCs w:val="20"/>
        </w:rPr>
        <w:t>|</w:t>
      </w:r>
      <w:r w:rsidRPr="001F16F2">
        <w:rPr>
          <w:rFonts w:ascii="Consolas" w:eastAsia="宋体" w:hAnsi="Consolas" w:cs="Consolas"/>
          <w:color w:val="000000"/>
          <w:kern w:val="0"/>
          <w:sz w:val="20"/>
          <w:szCs w:val="20"/>
        </w:rPr>
        <w:t xml:space="preserve"> Duplicate </w:t>
      </w:r>
      <w:r w:rsidRPr="001F16F2">
        <w:rPr>
          <w:rFonts w:ascii="Consolas" w:eastAsia="宋体" w:hAnsi="Consolas" w:cs="Consolas"/>
          <w:color w:val="0077AA"/>
          <w:kern w:val="0"/>
          <w:sz w:val="20"/>
          <w:szCs w:val="20"/>
        </w:rPr>
        <w:t>keys</w:t>
      </w:r>
      <w:r w:rsidRPr="001F16F2">
        <w:rPr>
          <w:rFonts w:ascii="Consolas" w:eastAsia="宋体" w:hAnsi="Consolas" w:cs="Consolas"/>
          <w:color w:val="000000"/>
          <w:kern w:val="0"/>
          <w:sz w:val="20"/>
          <w:szCs w:val="20"/>
        </w:rPr>
        <w:t xml:space="preserve"> error encountered </w:t>
      </w:r>
      <w:r w:rsidRPr="001F16F2">
        <w:rPr>
          <w:rFonts w:ascii="Consolas" w:eastAsia="宋体" w:hAnsi="Consolas" w:cs="Consolas"/>
          <w:color w:val="A67F59"/>
          <w:kern w:val="0"/>
          <w:sz w:val="20"/>
          <w:szCs w:val="20"/>
        </w:rPr>
        <w:t>|</w:t>
      </w:r>
    </w:p>
    <w:p w:rsidR="001F16F2" w:rsidRPr="001F16F2" w:rsidRDefault="001F16F2" w:rsidP="001F16F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1F16F2">
        <w:rPr>
          <w:rFonts w:ascii="Consolas" w:eastAsia="宋体" w:hAnsi="Consolas" w:cs="Consolas"/>
          <w:color w:val="A67F59"/>
          <w:kern w:val="0"/>
          <w:sz w:val="20"/>
          <w:szCs w:val="20"/>
        </w:rPr>
        <w:t>+</w:t>
      </w:r>
      <w:r w:rsidRPr="001F16F2">
        <w:rPr>
          <w:rFonts w:ascii="Consolas" w:eastAsia="宋体" w:hAnsi="Consolas" w:cs="Consolas"/>
          <w:color w:val="708090"/>
          <w:kern w:val="0"/>
          <w:sz w:val="20"/>
          <w:szCs w:val="20"/>
        </w:rPr>
        <w:t>----------------------------------+</w:t>
      </w:r>
    </w:p>
    <w:p w:rsidR="001F16F2" w:rsidRPr="001F16F2" w:rsidRDefault="001F16F2" w:rsidP="001F16F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1F16F2">
        <w:rPr>
          <w:rFonts w:ascii="Consolas" w:eastAsia="宋体" w:hAnsi="Consolas" w:cs="Consolas"/>
          <w:color w:val="A67F59"/>
          <w:kern w:val="0"/>
          <w:sz w:val="20"/>
          <w:szCs w:val="20"/>
        </w:rPr>
        <w:t>|</w:t>
      </w:r>
      <w:r w:rsidRPr="001F16F2">
        <w:rPr>
          <w:rFonts w:ascii="Consolas" w:eastAsia="宋体" w:hAnsi="Consolas" w:cs="Consolas"/>
          <w:color w:val="000000"/>
          <w:kern w:val="0"/>
          <w:sz w:val="20"/>
          <w:szCs w:val="20"/>
        </w:rPr>
        <w:t xml:space="preserve"> Duplicate </w:t>
      </w:r>
      <w:r w:rsidRPr="001F16F2">
        <w:rPr>
          <w:rFonts w:ascii="Consolas" w:eastAsia="宋体" w:hAnsi="Consolas" w:cs="Consolas"/>
          <w:color w:val="0077AA"/>
          <w:kern w:val="0"/>
          <w:sz w:val="20"/>
          <w:szCs w:val="20"/>
        </w:rPr>
        <w:t>keys</w:t>
      </w:r>
      <w:r w:rsidRPr="001F16F2">
        <w:rPr>
          <w:rFonts w:ascii="Consolas" w:eastAsia="宋体" w:hAnsi="Consolas" w:cs="Consolas"/>
          <w:color w:val="000000"/>
          <w:kern w:val="0"/>
          <w:sz w:val="20"/>
          <w:szCs w:val="20"/>
        </w:rPr>
        <w:t xml:space="preserve"> error encountered </w:t>
      </w:r>
      <w:r w:rsidRPr="001F16F2">
        <w:rPr>
          <w:rFonts w:ascii="Consolas" w:eastAsia="宋体" w:hAnsi="Consolas" w:cs="Consolas"/>
          <w:color w:val="A67F59"/>
          <w:kern w:val="0"/>
          <w:sz w:val="20"/>
          <w:szCs w:val="20"/>
        </w:rPr>
        <w:t>|</w:t>
      </w:r>
    </w:p>
    <w:p w:rsidR="001F16F2" w:rsidRPr="001F16F2" w:rsidRDefault="001F16F2" w:rsidP="001F16F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1F16F2">
        <w:rPr>
          <w:rFonts w:ascii="Consolas" w:eastAsia="宋体" w:hAnsi="Consolas" w:cs="Consolas"/>
          <w:color w:val="A67F59"/>
          <w:kern w:val="0"/>
          <w:sz w:val="20"/>
          <w:szCs w:val="20"/>
        </w:rPr>
        <w:t>+</w:t>
      </w:r>
      <w:r w:rsidRPr="001F16F2">
        <w:rPr>
          <w:rFonts w:ascii="Consolas" w:eastAsia="宋体" w:hAnsi="Consolas" w:cs="Consolas"/>
          <w:color w:val="708090"/>
          <w:kern w:val="0"/>
          <w:sz w:val="20"/>
          <w:szCs w:val="20"/>
        </w:rPr>
        <w:t>----------------------------------+</w:t>
      </w:r>
    </w:p>
    <w:p w:rsidR="001F16F2" w:rsidRPr="001F16F2" w:rsidRDefault="001F16F2" w:rsidP="001F16F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1F16F2">
        <w:rPr>
          <w:rFonts w:ascii="Consolas" w:eastAsia="宋体" w:hAnsi="Consolas" w:cs="Consolas"/>
          <w:color w:val="990055"/>
          <w:kern w:val="0"/>
          <w:sz w:val="20"/>
          <w:szCs w:val="20"/>
        </w:rPr>
        <w:t>1</w:t>
      </w:r>
      <w:r w:rsidRPr="001F16F2">
        <w:rPr>
          <w:rFonts w:ascii="Consolas" w:eastAsia="宋体" w:hAnsi="Consolas" w:cs="Consolas"/>
          <w:color w:val="000000"/>
          <w:kern w:val="0"/>
          <w:sz w:val="20"/>
          <w:szCs w:val="20"/>
        </w:rPr>
        <w:t xml:space="preserve"> </w:t>
      </w:r>
      <w:r w:rsidRPr="001F16F2">
        <w:rPr>
          <w:rFonts w:ascii="Consolas" w:eastAsia="宋体" w:hAnsi="Consolas" w:cs="Consolas"/>
          <w:color w:val="0077AA"/>
          <w:kern w:val="0"/>
          <w:sz w:val="20"/>
          <w:szCs w:val="20"/>
        </w:rPr>
        <w:t>row</w:t>
      </w:r>
      <w:r w:rsidRPr="001F16F2">
        <w:rPr>
          <w:rFonts w:ascii="Consolas" w:eastAsia="宋体" w:hAnsi="Consolas" w:cs="Consolas"/>
          <w:color w:val="000000"/>
          <w:kern w:val="0"/>
          <w:sz w:val="20"/>
          <w:szCs w:val="20"/>
        </w:rPr>
        <w:t xml:space="preserve"> </w:t>
      </w:r>
      <w:r w:rsidRPr="001F16F2">
        <w:rPr>
          <w:rFonts w:ascii="Consolas" w:eastAsia="宋体" w:hAnsi="Consolas" w:cs="Consolas"/>
          <w:color w:val="A67F59"/>
          <w:kern w:val="0"/>
          <w:sz w:val="20"/>
          <w:szCs w:val="20"/>
        </w:rPr>
        <w:t>in</w:t>
      </w:r>
      <w:r w:rsidRPr="001F16F2">
        <w:rPr>
          <w:rFonts w:ascii="Consolas" w:eastAsia="宋体" w:hAnsi="Consolas" w:cs="Consolas"/>
          <w:color w:val="000000"/>
          <w:kern w:val="0"/>
          <w:sz w:val="20"/>
          <w:szCs w:val="20"/>
        </w:rPr>
        <w:t xml:space="preserve"> </w:t>
      </w:r>
      <w:r w:rsidRPr="001F16F2">
        <w:rPr>
          <w:rFonts w:ascii="Consolas" w:eastAsia="宋体" w:hAnsi="Consolas" w:cs="Consolas"/>
          <w:color w:val="0077AA"/>
          <w:kern w:val="0"/>
          <w:sz w:val="20"/>
          <w:szCs w:val="20"/>
        </w:rPr>
        <w:t>set</w:t>
      </w:r>
    </w:p>
    <w:p w:rsidR="001F16F2" w:rsidRPr="001F16F2" w:rsidRDefault="001F16F2" w:rsidP="001F16F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p>
    <w:p w:rsidR="001F16F2" w:rsidRPr="001F16F2" w:rsidRDefault="001F16F2" w:rsidP="001F16F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0"/>
          <w:szCs w:val="20"/>
        </w:rPr>
      </w:pPr>
      <w:r w:rsidRPr="001F16F2">
        <w:rPr>
          <w:rFonts w:ascii="Consolas" w:eastAsia="宋体" w:hAnsi="Consolas" w:cs="Consolas"/>
          <w:color w:val="000000"/>
          <w:kern w:val="0"/>
          <w:sz w:val="20"/>
          <w:szCs w:val="20"/>
        </w:rPr>
        <w:t>Query OK</w:t>
      </w:r>
      <w:r w:rsidRPr="001F16F2">
        <w:rPr>
          <w:rFonts w:ascii="Consolas" w:eastAsia="宋体" w:hAnsi="Consolas" w:cs="Consolas"/>
          <w:color w:val="999999"/>
          <w:kern w:val="0"/>
          <w:sz w:val="20"/>
          <w:szCs w:val="20"/>
        </w:rPr>
        <w:t>,</w:t>
      </w:r>
      <w:r w:rsidRPr="001F16F2">
        <w:rPr>
          <w:rFonts w:ascii="Consolas" w:eastAsia="宋体" w:hAnsi="Consolas" w:cs="Consolas"/>
          <w:color w:val="000000"/>
          <w:kern w:val="0"/>
          <w:sz w:val="20"/>
          <w:szCs w:val="20"/>
        </w:rPr>
        <w:t xml:space="preserve"> </w:t>
      </w:r>
      <w:r w:rsidRPr="001F16F2">
        <w:rPr>
          <w:rFonts w:ascii="Consolas" w:eastAsia="宋体" w:hAnsi="Consolas" w:cs="Consolas"/>
          <w:color w:val="990055"/>
          <w:kern w:val="0"/>
          <w:sz w:val="20"/>
          <w:szCs w:val="20"/>
        </w:rPr>
        <w:t>0</w:t>
      </w:r>
      <w:r w:rsidRPr="001F16F2">
        <w:rPr>
          <w:rFonts w:ascii="Consolas" w:eastAsia="宋体" w:hAnsi="Consolas" w:cs="Consolas"/>
          <w:color w:val="000000"/>
          <w:kern w:val="0"/>
          <w:sz w:val="20"/>
          <w:szCs w:val="20"/>
        </w:rPr>
        <w:t xml:space="preserve"> </w:t>
      </w:r>
      <w:r w:rsidRPr="001F16F2">
        <w:rPr>
          <w:rFonts w:ascii="Consolas" w:eastAsia="宋体" w:hAnsi="Consolas" w:cs="Consolas"/>
          <w:color w:val="0077AA"/>
          <w:kern w:val="0"/>
          <w:sz w:val="20"/>
          <w:szCs w:val="20"/>
        </w:rPr>
        <w:t>rows</w:t>
      </w:r>
      <w:r w:rsidRPr="001F16F2">
        <w:rPr>
          <w:rFonts w:ascii="Consolas" w:eastAsia="宋体" w:hAnsi="Consolas" w:cs="Consolas"/>
          <w:color w:val="000000"/>
          <w:kern w:val="0"/>
          <w:sz w:val="20"/>
          <w:szCs w:val="20"/>
        </w:rPr>
        <w:t xml:space="preserve"> affected</w:t>
      </w:r>
    </w:p>
    <w:p w:rsidR="001F16F2" w:rsidRDefault="00E01BA2" w:rsidP="00E01BA2">
      <w:pPr>
        <w:pStyle w:val="3"/>
        <w:rPr>
          <w:rFonts w:hint="eastAsia"/>
        </w:rPr>
      </w:pPr>
      <w:r w:rsidRPr="00E01BA2">
        <w:rPr>
          <w:rFonts w:hint="eastAsia"/>
        </w:rPr>
        <w:t>使用命名错误条件</w:t>
      </w:r>
    </w:p>
    <w:p w:rsidR="00E01BA2" w:rsidRPr="00E01BA2" w:rsidRDefault="00E01BA2" w:rsidP="00E01BA2">
      <w:pPr>
        <w:widowControl/>
        <w:shd w:val="clear" w:color="auto" w:fill="FFFFFF"/>
        <w:spacing w:after="120"/>
        <w:jc w:val="left"/>
        <w:rPr>
          <w:rFonts w:ascii="Helvetica" w:eastAsia="宋体" w:hAnsi="Helvetica" w:cs="Helvetica"/>
          <w:color w:val="333344"/>
          <w:kern w:val="0"/>
          <w:sz w:val="23"/>
          <w:szCs w:val="23"/>
        </w:rPr>
      </w:pPr>
      <w:r w:rsidRPr="00E01BA2">
        <w:rPr>
          <w:rFonts w:ascii="Helvetica" w:eastAsia="宋体" w:hAnsi="Helvetica" w:cs="Helvetica"/>
          <w:color w:val="333344"/>
          <w:kern w:val="0"/>
          <w:sz w:val="23"/>
          <w:szCs w:val="23"/>
        </w:rPr>
        <w:t>从错误处理程序声明开始，如下</w:t>
      </w:r>
      <w:r w:rsidRPr="00E01BA2">
        <w:rPr>
          <w:rFonts w:ascii="Helvetica" w:eastAsia="宋体" w:hAnsi="Helvetica" w:cs="Helvetica"/>
          <w:color w:val="333344"/>
          <w:kern w:val="0"/>
          <w:sz w:val="23"/>
          <w:szCs w:val="23"/>
        </w:rPr>
        <w:t xml:space="preserve"> -</w:t>
      </w:r>
    </w:p>
    <w:p w:rsidR="00E01BA2" w:rsidRPr="00E01BA2" w:rsidRDefault="00E01BA2" w:rsidP="00E01BA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E01BA2">
        <w:rPr>
          <w:rFonts w:ascii="Consolas" w:eastAsia="宋体" w:hAnsi="Consolas" w:cs="Consolas"/>
          <w:color w:val="0077AA"/>
          <w:kern w:val="0"/>
          <w:sz w:val="20"/>
          <w:szCs w:val="20"/>
        </w:rPr>
        <w:t>DECLARE</w:t>
      </w:r>
      <w:r w:rsidRPr="00E01BA2">
        <w:rPr>
          <w:rFonts w:ascii="Consolas" w:eastAsia="宋体" w:hAnsi="Consolas" w:cs="Consolas"/>
          <w:color w:val="000000"/>
          <w:kern w:val="0"/>
          <w:sz w:val="20"/>
          <w:szCs w:val="20"/>
        </w:rPr>
        <w:t xml:space="preserve"> </w:t>
      </w:r>
      <w:r w:rsidRPr="00E01BA2">
        <w:rPr>
          <w:rFonts w:ascii="Consolas" w:eastAsia="宋体" w:hAnsi="Consolas" w:cs="Consolas"/>
          <w:color w:val="0077AA"/>
          <w:kern w:val="0"/>
          <w:sz w:val="20"/>
          <w:szCs w:val="20"/>
        </w:rPr>
        <w:t>EXIT</w:t>
      </w:r>
      <w:r w:rsidRPr="00E01BA2">
        <w:rPr>
          <w:rFonts w:ascii="Consolas" w:eastAsia="宋体" w:hAnsi="Consolas" w:cs="Consolas"/>
          <w:color w:val="000000"/>
          <w:kern w:val="0"/>
          <w:sz w:val="20"/>
          <w:szCs w:val="20"/>
        </w:rPr>
        <w:t xml:space="preserve"> </w:t>
      </w:r>
      <w:r w:rsidRPr="00E01BA2">
        <w:rPr>
          <w:rFonts w:ascii="Consolas" w:eastAsia="宋体" w:hAnsi="Consolas" w:cs="Consolas"/>
          <w:color w:val="0077AA"/>
          <w:kern w:val="0"/>
          <w:sz w:val="20"/>
          <w:szCs w:val="20"/>
        </w:rPr>
        <w:t>HANDLER</w:t>
      </w:r>
      <w:r w:rsidRPr="00E01BA2">
        <w:rPr>
          <w:rFonts w:ascii="Consolas" w:eastAsia="宋体" w:hAnsi="Consolas" w:cs="Consolas"/>
          <w:color w:val="000000"/>
          <w:kern w:val="0"/>
          <w:sz w:val="20"/>
          <w:szCs w:val="20"/>
        </w:rPr>
        <w:t xml:space="preserve"> </w:t>
      </w:r>
      <w:r w:rsidRPr="00E01BA2">
        <w:rPr>
          <w:rFonts w:ascii="Consolas" w:eastAsia="宋体" w:hAnsi="Consolas" w:cs="Consolas"/>
          <w:color w:val="0077AA"/>
          <w:kern w:val="0"/>
          <w:sz w:val="20"/>
          <w:szCs w:val="20"/>
        </w:rPr>
        <w:t>FOR</w:t>
      </w:r>
      <w:r w:rsidRPr="00E01BA2">
        <w:rPr>
          <w:rFonts w:ascii="Consolas" w:eastAsia="宋体" w:hAnsi="Consolas" w:cs="Consolas"/>
          <w:color w:val="000000"/>
          <w:kern w:val="0"/>
          <w:sz w:val="20"/>
          <w:szCs w:val="20"/>
        </w:rPr>
        <w:t xml:space="preserve"> </w:t>
      </w:r>
      <w:r w:rsidRPr="00E01BA2">
        <w:rPr>
          <w:rFonts w:ascii="Consolas" w:eastAsia="宋体" w:hAnsi="Consolas" w:cs="Consolas"/>
          <w:color w:val="990055"/>
          <w:kern w:val="0"/>
          <w:sz w:val="20"/>
          <w:szCs w:val="20"/>
        </w:rPr>
        <w:t>1051</w:t>
      </w:r>
      <w:r w:rsidRPr="00E01BA2">
        <w:rPr>
          <w:rFonts w:ascii="Consolas" w:eastAsia="宋体" w:hAnsi="Consolas" w:cs="Consolas"/>
          <w:color w:val="000000"/>
          <w:kern w:val="0"/>
          <w:sz w:val="20"/>
          <w:szCs w:val="20"/>
        </w:rPr>
        <w:t xml:space="preserve"> </w:t>
      </w:r>
      <w:r w:rsidRPr="00E01BA2">
        <w:rPr>
          <w:rFonts w:ascii="Consolas" w:eastAsia="宋体" w:hAnsi="Consolas" w:cs="Consolas"/>
          <w:color w:val="0077AA"/>
          <w:kern w:val="0"/>
          <w:sz w:val="20"/>
          <w:szCs w:val="20"/>
        </w:rPr>
        <w:t>SELECT</w:t>
      </w:r>
      <w:r w:rsidRPr="00E01BA2">
        <w:rPr>
          <w:rFonts w:ascii="Consolas" w:eastAsia="宋体" w:hAnsi="Consolas" w:cs="Consolas"/>
          <w:color w:val="000000"/>
          <w:kern w:val="0"/>
          <w:sz w:val="20"/>
          <w:szCs w:val="20"/>
        </w:rPr>
        <w:t xml:space="preserve"> </w:t>
      </w:r>
      <w:r w:rsidRPr="00E01BA2">
        <w:rPr>
          <w:rFonts w:ascii="Consolas" w:eastAsia="宋体" w:hAnsi="Consolas" w:cs="Consolas"/>
          <w:color w:val="669900"/>
          <w:kern w:val="0"/>
          <w:sz w:val="20"/>
          <w:szCs w:val="20"/>
        </w:rPr>
        <w:t xml:space="preserve">'Please create table </w:t>
      </w:r>
      <w:proofErr w:type="gramStart"/>
      <w:r w:rsidRPr="00E01BA2">
        <w:rPr>
          <w:rFonts w:ascii="Consolas" w:eastAsia="宋体" w:hAnsi="Consolas" w:cs="Consolas"/>
          <w:color w:val="669900"/>
          <w:kern w:val="0"/>
          <w:sz w:val="20"/>
          <w:szCs w:val="20"/>
        </w:rPr>
        <w:t>abc</w:t>
      </w:r>
      <w:proofErr w:type="gramEnd"/>
      <w:r w:rsidRPr="00E01BA2">
        <w:rPr>
          <w:rFonts w:ascii="Consolas" w:eastAsia="宋体" w:hAnsi="Consolas" w:cs="Consolas"/>
          <w:color w:val="669900"/>
          <w:kern w:val="0"/>
          <w:sz w:val="20"/>
          <w:szCs w:val="20"/>
        </w:rPr>
        <w:t xml:space="preserve"> first'</w:t>
      </w:r>
      <w:r w:rsidRPr="00E01BA2">
        <w:rPr>
          <w:rFonts w:ascii="Consolas" w:eastAsia="宋体" w:hAnsi="Consolas" w:cs="Consolas"/>
          <w:color w:val="999999"/>
          <w:kern w:val="0"/>
          <w:sz w:val="20"/>
          <w:szCs w:val="20"/>
        </w:rPr>
        <w:t>;</w:t>
      </w:r>
    </w:p>
    <w:p w:rsidR="00E01BA2" w:rsidRPr="00E01BA2" w:rsidRDefault="00E01BA2" w:rsidP="00E01BA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E01BA2">
        <w:rPr>
          <w:rFonts w:ascii="Consolas" w:eastAsia="宋体" w:hAnsi="Consolas" w:cs="Consolas"/>
          <w:color w:val="0077AA"/>
          <w:kern w:val="0"/>
          <w:sz w:val="20"/>
          <w:szCs w:val="20"/>
        </w:rPr>
        <w:t>SELECT</w:t>
      </w:r>
      <w:r w:rsidRPr="00E01BA2">
        <w:rPr>
          <w:rFonts w:ascii="Consolas" w:eastAsia="宋体" w:hAnsi="Consolas" w:cs="Consolas"/>
          <w:color w:val="000000"/>
          <w:kern w:val="0"/>
          <w:sz w:val="20"/>
          <w:szCs w:val="20"/>
        </w:rPr>
        <w:t xml:space="preserve"> </w:t>
      </w:r>
      <w:r w:rsidRPr="00E01BA2">
        <w:rPr>
          <w:rFonts w:ascii="Consolas" w:eastAsia="宋体" w:hAnsi="Consolas" w:cs="Consolas"/>
          <w:color w:val="A67F59"/>
          <w:kern w:val="0"/>
          <w:sz w:val="20"/>
          <w:szCs w:val="20"/>
        </w:rPr>
        <w:t>*</w:t>
      </w:r>
      <w:r w:rsidRPr="00E01BA2">
        <w:rPr>
          <w:rFonts w:ascii="Consolas" w:eastAsia="宋体" w:hAnsi="Consolas" w:cs="Consolas"/>
          <w:color w:val="000000"/>
          <w:kern w:val="0"/>
          <w:sz w:val="20"/>
          <w:szCs w:val="20"/>
        </w:rPr>
        <w:t xml:space="preserve"> </w:t>
      </w:r>
      <w:r w:rsidRPr="00E01BA2">
        <w:rPr>
          <w:rFonts w:ascii="Consolas" w:eastAsia="宋体" w:hAnsi="Consolas" w:cs="Consolas"/>
          <w:color w:val="0077AA"/>
          <w:kern w:val="0"/>
          <w:sz w:val="20"/>
          <w:szCs w:val="20"/>
        </w:rPr>
        <w:t>FROM</w:t>
      </w:r>
      <w:r w:rsidRPr="00E01BA2">
        <w:rPr>
          <w:rFonts w:ascii="Consolas" w:eastAsia="宋体" w:hAnsi="Consolas" w:cs="Consolas"/>
          <w:color w:val="000000"/>
          <w:kern w:val="0"/>
          <w:sz w:val="20"/>
          <w:szCs w:val="20"/>
        </w:rPr>
        <w:t xml:space="preserve"> </w:t>
      </w:r>
      <w:proofErr w:type="gramStart"/>
      <w:r w:rsidRPr="00E01BA2">
        <w:rPr>
          <w:rFonts w:ascii="Consolas" w:eastAsia="宋体" w:hAnsi="Consolas" w:cs="Consolas"/>
          <w:color w:val="990055"/>
          <w:kern w:val="0"/>
          <w:sz w:val="20"/>
          <w:szCs w:val="20"/>
        </w:rPr>
        <w:t>abc</w:t>
      </w:r>
      <w:proofErr w:type="gramEnd"/>
      <w:r w:rsidRPr="00E01BA2">
        <w:rPr>
          <w:rFonts w:ascii="Consolas" w:eastAsia="宋体" w:hAnsi="Consolas" w:cs="Consolas"/>
          <w:color w:val="999999"/>
          <w:kern w:val="0"/>
          <w:sz w:val="20"/>
          <w:szCs w:val="20"/>
        </w:rPr>
        <w:t>;</w:t>
      </w:r>
    </w:p>
    <w:p w:rsidR="00E01BA2" w:rsidRPr="00E01BA2" w:rsidRDefault="00E01BA2" w:rsidP="00E01BA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0"/>
          <w:szCs w:val="20"/>
        </w:rPr>
      </w:pPr>
      <w:r w:rsidRPr="00E01BA2">
        <w:rPr>
          <w:rFonts w:ascii="Consolas" w:eastAsia="宋体" w:hAnsi="Consolas" w:cs="Consolas"/>
          <w:color w:val="BBBBBB"/>
          <w:kern w:val="0"/>
          <w:sz w:val="16"/>
          <w:szCs w:val="16"/>
        </w:rPr>
        <w:t>SQL</w:t>
      </w:r>
    </w:p>
    <w:p w:rsidR="00E01BA2" w:rsidRPr="00E01BA2" w:rsidRDefault="00E01BA2" w:rsidP="00E01BA2">
      <w:pPr>
        <w:widowControl/>
        <w:shd w:val="clear" w:color="auto" w:fill="FFFFFF"/>
        <w:spacing w:after="120"/>
        <w:jc w:val="left"/>
        <w:rPr>
          <w:rFonts w:ascii="Helvetica" w:eastAsia="宋体" w:hAnsi="Helvetica" w:cs="Helvetica"/>
          <w:color w:val="333344"/>
          <w:kern w:val="0"/>
          <w:sz w:val="23"/>
          <w:szCs w:val="23"/>
        </w:rPr>
      </w:pPr>
      <w:r w:rsidRPr="00E01BA2">
        <w:rPr>
          <w:rFonts w:ascii="Consolas" w:eastAsia="宋体" w:hAnsi="Consolas" w:cs="Consolas"/>
          <w:color w:val="C7254E"/>
          <w:kern w:val="0"/>
          <w:sz w:val="23"/>
          <w:szCs w:val="23"/>
          <w:shd w:val="clear" w:color="auto" w:fill="F9F2F4"/>
        </w:rPr>
        <w:t>1051</w:t>
      </w:r>
      <w:r w:rsidRPr="00E01BA2">
        <w:rPr>
          <w:rFonts w:ascii="Helvetica" w:eastAsia="宋体" w:hAnsi="Helvetica" w:cs="Helvetica"/>
          <w:color w:val="333344"/>
          <w:kern w:val="0"/>
          <w:sz w:val="23"/>
          <w:szCs w:val="23"/>
        </w:rPr>
        <w:t>号是什么意思？</w:t>
      </w:r>
      <w:r w:rsidRPr="00E01BA2">
        <w:rPr>
          <w:rFonts w:ascii="Helvetica" w:eastAsia="宋体" w:hAnsi="Helvetica" w:cs="Helvetica"/>
          <w:color w:val="333344"/>
          <w:kern w:val="0"/>
          <w:sz w:val="23"/>
          <w:szCs w:val="23"/>
        </w:rPr>
        <w:t xml:space="preserve"> </w:t>
      </w:r>
      <w:r w:rsidRPr="00E01BA2">
        <w:rPr>
          <w:rFonts w:ascii="Helvetica" w:eastAsia="宋体" w:hAnsi="Helvetica" w:cs="Helvetica"/>
          <w:color w:val="333344"/>
          <w:kern w:val="0"/>
          <w:sz w:val="23"/>
          <w:szCs w:val="23"/>
        </w:rPr>
        <w:t>想象一下，你有一个大的存储过程代码使用了好多类似这样的数字</w:t>
      </w:r>
      <w:r w:rsidRPr="00E01BA2">
        <w:rPr>
          <w:rFonts w:ascii="Helvetica" w:eastAsia="宋体" w:hAnsi="Helvetica" w:cs="Helvetica"/>
          <w:color w:val="333344"/>
          <w:kern w:val="0"/>
          <w:sz w:val="23"/>
          <w:szCs w:val="23"/>
        </w:rPr>
        <w:t xml:space="preserve">; </w:t>
      </w:r>
      <w:r w:rsidRPr="00E01BA2">
        <w:rPr>
          <w:rFonts w:ascii="Helvetica" w:eastAsia="宋体" w:hAnsi="Helvetica" w:cs="Helvetica"/>
          <w:color w:val="333344"/>
          <w:kern w:val="0"/>
          <w:sz w:val="23"/>
          <w:szCs w:val="23"/>
        </w:rPr>
        <w:t>这将成为维护代码的噩梦。</w:t>
      </w:r>
    </w:p>
    <w:p w:rsidR="00E01BA2" w:rsidRPr="00E01BA2" w:rsidRDefault="00E01BA2" w:rsidP="00E01BA2">
      <w:pPr>
        <w:widowControl/>
        <w:shd w:val="clear" w:color="auto" w:fill="FFFFFF"/>
        <w:spacing w:after="120"/>
        <w:jc w:val="left"/>
        <w:rPr>
          <w:rFonts w:ascii="Helvetica" w:eastAsia="宋体" w:hAnsi="Helvetica" w:cs="Helvetica"/>
          <w:color w:val="333344"/>
          <w:kern w:val="0"/>
          <w:sz w:val="23"/>
          <w:szCs w:val="23"/>
        </w:rPr>
      </w:pPr>
      <w:r w:rsidRPr="00E01BA2">
        <w:rPr>
          <w:rFonts w:ascii="Helvetica" w:eastAsia="宋体" w:hAnsi="Helvetica" w:cs="Helvetica"/>
          <w:color w:val="333344"/>
          <w:kern w:val="0"/>
          <w:sz w:val="23"/>
          <w:szCs w:val="23"/>
        </w:rPr>
        <w:t>幸运的是，</w:t>
      </w:r>
      <w:r w:rsidRPr="00E01BA2">
        <w:rPr>
          <w:rFonts w:ascii="Helvetica" w:eastAsia="宋体" w:hAnsi="Helvetica" w:cs="Helvetica"/>
          <w:color w:val="333344"/>
          <w:kern w:val="0"/>
          <w:sz w:val="23"/>
          <w:szCs w:val="23"/>
        </w:rPr>
        <w:t>MySQL</w:t>
      </w:r>
      <w:r w:rsidRPr="00E01BA2">
        <w:rPr>
          <w:rFonts w:ascii="Helvetica" w:eastAsia="宋体" w:hAnsi="Helvetica" w:cs="Helvetica"/>
          <w:color w:val="333344"/>
          <w:kern w:val="0"/>
          <w:sz w:val="23"/>
          <w:szCs w:val="23"/>
        </w:rPr>
        <w:t>为我们提供了声明一个命名错误条件的</w:t>
      </w:r>
      <w:r w:rsidRPr="00E01BA2">
        <w:rPr>
          <w:rFonts w:ascii="Consolas" w:eastAsia="宋体" w:hAnsi="Consolas" w:cs="Consolas"/>
          <w:color w:val="C7254E"/>
          <w:kern w:val="0"/>
          <w:sz w:val="23"/>
          <w:szCs w:val="23"/>
          <w:shd w:val="clear" w:color="auto" w:fill="F9F2F4"/>
        </w:rPr>
        <w:t>DECLARE CONDITION</w:t>
      </w:r>
      <w:r w:rsidRPr="00E01BA2">
        <w:rPr>
          <w:rFonts w:ascii="Helvetica" w:eastAsia="宋体" w:hAnsi="Helvetica" w:cs="Helvetica"/>
          <w:color w:val="333344"/>
          <w:kern w:val="0"/>
          <w:sz w:val="23"/>
          <w:szCs w:val="23"/>
        </w:rPr>
        <w:t>语句，它与条件相关联。</w:t>
      </w:r>
    </w:p>
    <w:p w:rsidR="00E01BA2" w:rsidRPr="00E01BA2" w:rsidRDefault="00E01BA2" w:rsidP="00E01BA2">
      <w:pPr>
        <w:widowControl/>
        <w:shd w:val="clear" w:color="auto" w:fill="FFFFFF"/>
        <w:spacing w:after="120"/>
        <w:jc w:val="left"/>
        <w:rPr>
          <w:rFonts w:ascii="Helvetica" w:eastAsia="宋体" w:hAnsi="Helvetica" w:cs="Helvetica"/>
          <w:color w:val="333344"/>
          <w:kern w:val="0"/>
          <w:sz w:val="23"/>
          <w:szCs w:val="23"/>
        </w:rPr>
      </w:pPr>
      <w:r w:rsidRPr="00E01BA2">
        <w:rPr>
          <w:rFonts w:ascii="Consolas" w:eastAsia="宋体" w:hAnsi="Consolas" w:cs="Consolas"/>
          <w:color w:val="C7254E"/>
          <w:kern w:val="0"/>
          <w:sz w:val="23"/>
          <w:szCs w:val="23"/>
          <w:shd w:val="clear" w:color="auto" w:fill="F9F2F4"/>
        </w:rPr>
        <w:t>DECLARE CONDITION</w:t>
      </w:r>
      <w:r w:rsidRPr="00E01BA2">
        <w:rPr>
          <w:rFonts w:ascii="Helvetica" w:eastAsia="宋体" w:hAnsi="Helvetica" w:cs="Helvetica"/>
          <w:color w:val="333344"/>
          <w:kern w:val="0"/>
          <w:sz w:val="23"/>
          <w:szCs w:val="23"/>
        </w:rPr>
        <w:t>语句的语法如下：</w:t>
      </w:r>
    </w:p>
    <w:p w:rsidR="00E01BA2" w:rsidRPr="00E01BA2" w:rsidRDefault="00E01BA2" w:rsidP="00E01BA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E01BA2">
        <w:rPr>
          <w:rFonts w:ascii="Consolas" w:eastAsia="宋体" w:hAnsi="Consolas" w:cs="Consolas"/>
          <w:color w:val="0077AA"/>
          <w:kern w:val="0"/>
          <w:sz w:val="20"/>
          <w:szCs w:val="20"/>
        </w:rPr>
        <w:t>DECLARE</w:t>
      </w:r>
      <w:r w:rsidRPr="00E01BA2">
        <w:rPr>
          <w:rFonts w:ascii="Consolas" w:eastAsia="宋体" w:hAnsi="Consolas" w:cs="Consolas"/>
          <w:color w:val="000000"/>
          <w:kern w:val="0"/>
          <w:sz w:val="20"/>
          <w:szCs w:val="20"/>
        </w:rPr>
        <w:t xml:space="preserve"> condition_name CONDITION </w:t>
      </w:r>
      <w:r w:rsidRPr="00E01BA2">
        <w:rPr>
          <w:rFonts w:ascii="Consolas" w:eastAsia="宋体" w:hAnsi="Consolas" w:cs="Consolas"/>
          <w:color w:val="0077AA"/>
          <w:kern w:val="0"/>
          <w:sz w:val="20"/>
          <w:szCs w:val="20"/>
        </w:rPr>
        <w:t>FOR</w:t>
      </w:r>
      <w:r w:rsidRPr="00E01BA2">
        <w:rPr>
          <w:rFonts w:ascii="Consolas" w:eastAsia="宋体" w:hAnsi="Consolas" w:cs="Consolas"/>
          <w:color w:val="000000"/>
          <w:kern w:val="0"/>
          <w:sz w:val="20"/>
          <w:szCs w:val="20"/>
        </w:rPr>
        <w:t xml:space="preserve"> condition_value</w:t>
      </w:r>
      <w:r w:rsidRPr="00E01BA2">
        <w:rPr>
          <w:rFonts w:ascii="Consolas" w:eastAsia="宋体" w:hAnsi="Consolas" w:cs="Consolas"/>
          <w:color w:val="999999"/>
          <w:kern w:val="0"/>
          <w:sz w:val="20"/>
          <w:szCs w:val="20"/>
        </w:rPr>
        <w:t>;</w:t>
      </w:r>
    </w:p>
    <w:p w:rsidR="00E01BA2" w:rsidRPr="00E01BA2" w:rsidRDefault="00E01BA2" w:rsidP="00E01BA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0"/>
          <w:szCs w:val="20"/>
        </w:rPr>
      </w:pPr>
      <w:r w:rsidRPr="00E01BA2">
        <w:rPr>
          <w:rFonts w:ascii="Consolas" w:eastAsia="宋体" w:hAnsi="Consolas" w:cs="Consolas"/>
          <w:color w:val="BBBBBB"/>
          <w:kern w:val="0"/>
          <w:sz w:val="16"/>
          <w:szCs w:val="16"/>
        </w:rPr>
        <w:t>SQL</w:t>
      </w:r>
    </w:p>
    <w:p w:rsidR="00E01BA2" w:rsidRPr="00E01BA2" w:rsidRDefault="00E01BA2" w:rsidP="00E01BA2">
      <w:pPr>
        <w:widowControl/>
        <w:shd w:val="clear" w:color="auto" w:fill="FFFFFF"/>
        <w:spacing w:after="120"/>
        <w:jc w:val="left"/>
        <w:rPr>
          <w:rFonts w:ascii="Helvetica" w:eastAsia="宋体" w:hAnsi="Helvetica" w:cs="Helvetica"/>
          <w:color w:val="333344"/>
          <w:kern w:val="0"/>
          <w:sz w:val="23"/>
          <w:szCs w:val="23"/>
        </w:rPr>
      </w:pPr>
      <w:r w:rsidRPr="00E01BA2">
        <w:rPr>
          <w:rFonts w:ascii="Consolas" w:eastAsia="宋体" w:hAnsi="Consolas" w:cs="Consolas"/>
          <w:color w:val="C7254E"/>
          <w:kern w:val="0"/>
          <w:sz w:val="23"/>
          <w:szCs w:val="23"/>
          <w:shd w:val="clear" w:color="auto" w:fill="F9F2F4"/>
        </w:rPr>
        <w:t>condition_value</w:t>
      </w:r>
      <w:r w:rsidRPr="00E01BA2">
        <w:rPr>
          <w:rFonts w:ascii="Helvetica" w:eastAsia="宋体" w:hAnsi="Helvetica" w:cs="Helvetica"/>
          <w:color w:val="333344"/>
          <w:kern w:val="0"/>
          <w:sz w:val="23"/>
          <w:szCs w:val="23"/>
        </w:rPr>
        <w:t>可以是</w:t>
      </w:r>
      <w:r w:rsidRPr="00E01BA2">
        <w:rPr>
          <w:rFonts w:ascii="Helvetica" w:eastAsia="宋体" w:hAnsi="Helvetica" w:cs="Helvetica"/>
          <w:color w:val="333344"/>
          <w:kern w:val="0"/>
          <w:sz w:val="23"/>
          <w:szCs w:val="23"/>
        </w:rPr>
        <w:t>MySQL</w:t>
      </w:r>
      <w:r w:rsidRPr="00E01BA2">
        <w:rPr>
          <w:rFonts w:ascii="Helvetica" w:eastAsia="宋体" w:hAnsi="Helvetica" w:cs="Helvetica"/>
          <w:color w:val="333344"/>
          <w:kern w:val="0"/>
          <w:sz w:val="23"/>
          <w:szCs w:val="23"/>
        </w:rPr>
        <w:t>错误代码，例如：</w:t>
      </w:r>
      <w:r w:rsidRPr="00E01BA2">
        <w:rPr>
          <w:rFonts w:ascii="Consolas" w:eastAsia="宋体" w:hAnsi="Consolas" w:cs="Consolas"/>
          <w:color w:val="C7254E"/>
          <w:kern w:val="0"/>
          <w:sz w:val="23"/>
          <w:szCs w:val="23"/>
          <w:shd w:val="clear" w:color="auto" w:fill="F9F2F4"/>
        </w:rPr>
        <w:t>1015</w:t>
      </w:r>
      <w:r w:rsidRPr="00E01BA2">
        <w:rPr>
          <w:rFonts w:ascii="Helvetica" w:eastAsia="宋体" w:hAnsi="Helvetica" w:cs="Helvetica"/>
          <w:color w:val="333344"/>
          <w:kern w:val="0"/>
          <w:sz w:val="23"/>
          <w:szCs w:val="23"/>
        </w:rPr>
        <w:t>或</w:t>
      </w:r>
      <w:r w:rsidRPr="00E01BA2">
        <w:rPr>
          <w:rFonts w:ascii="Consolas" w:eastAsia="宋体" w:hAnsi="Consolas" w:cs="Consolas"/>
          <w:color w:val="C7254E"/>
          <w:kern w:val="0"/>
          <w:sz w:val="23"/>
          <w:szCs w:val="23"/>
          <w:shd w:val="clear" w:color="auto" w:fill="F9F2F4"/>
        </w:rPr>
        <w:t>SQLSTATE</w:t>
      </w:r>
      <w:r w:rsidRPr="00E01BA2">
        <w:rPr>
          <w:rFonts w:ascii="Helvetica" w:eastAsia="宋体" w:hAnsi="Helvetica" w:cs="Helvetica"/>
          <w:color w:val="333344"/>
          <w:kern w:val="0"/>
          <w:sz w:val="23"/>
          <w:szCs w:val="23"/>
        </w:rPr>
        <w:t>值。</w:t>
      </w:r>
      <w:r w:rsidRPr="00E01BA2">
        <w:rPr>
          <w:rFonts w:ascii="Helvetica" w:eastAsia="宋体" w:hAnsi="Helvetica" w:cs="Helvetica"/>
          <w:color w:val="333344"/>
          <w:kern w:val="0"/>
          <w:sz w:val="23"/>
          <w:szCs w:val="23"/>
        </w:rPr>
        <w:t> </w:t>
      </w:r>
      <w:r w:rsidRPr="00E01BA2">
        <w:rPr>
          <w:rFonts w:ascii="Consolas" w:eastAsia="宋体" w:hAnsi="Consolas" w:cs="Consolas"/>
          <w:color w:val="C7254E"/>
          <w:kern w:val="0"/>
          <w:sz w:val="23"/>
          <w:szCs w:val="23"/>
          <w:shd w:val="clear" w:color="auto" w:fill="F9F2F4"/>
        </w:rPr>
        <w:t>condition_value</w:t>
      </w:r>
      <w:r w:rsidRPr="00E01BA2">
        <w:rPr>
          <w:rFonts w:ascii="Helvetica" w:eastAsia="宋体" w:hAnsi="Helvetica" w:cs="Helvetica"/>
          <w:color w:val="333344"/>
          <w:kern w:val="0"/>
          <w:sz w:val="23"/>
          <w:szCs w:val="23"/>
        </w:rPr>
        <w:t>由</w:t>
      </w:r>
      <w:r w:rsidRPr="00E01BA2">
        <w:rPr>
          <w:rFonts w:ascii="Consolas" w:eastAsia="宋体" w:hAnsi="Consolas" w:cs="Consolas"/>
          <w:color w:val="C7254E"/>
          <w:kern w:val="0"/>
          <w:sz w:val="23"/>
          <w:szCs w:val="23"/>
          <w:shd w:val="clear" w:color="auto" w:fill="F9F2F4"/>
        </w:rPr>
        <w:t>condition_name</w:t>
      </w:r>
      <w:r w:rsidRPr="00E01BA2">
        <w:rPr>
          <w:rFonts w:ascii="Helvetica" w:eastAsia="宋体" w:hAnsi="Helvetica" w:cs="Helvetica"/>
          <w:color w:val="333344"/>
          <w:kern w:val="0"/>
          <w:sz w:val="23"/>
          <w:szCs w:val="23"/>
        </w:rPr>
        <w:t>表示。</w:t>
      </w:r>
    </w:p>
    <w:p w:rsidR="00E01BA2" w:rsidRPr="00E01BA2" w:rsidRDefault="00E01BA2" w:rsidP="00E01BA2">
      <w:pPr>
        <w:widowControl/>
        <w:shd w:val="clear" w:color="auto" w:fill="FFFFFF"/>
        <w:spacing w:after="120"/>
        <w:jc w:val="left"/>
        <w:rPr>
          <w:rFonts w:ascii="Helvetica" w:eastAsia="宋体" w:hAnsi="Helvetica" w:cs="Helvetica"/>
          <w:color w:val="333344"/>
          <w:kern w:val="0"/>
          <w:sz w:val="23"/>
          <w:szCs w:val="23"/>
        </w:rPr>
      </w:pPr>
      <w:r w:rsidRPr="00E01BA2">
        <w:rPr>
          <w:rFonts w:ascii="Helvetica" w:eastAsia="宋体" w:hAnsi="Helvetica" w:cs="Helvetica"/>
          <w:color w:val="333344"/>
          <w:kern w:val="0"/>
          <w:sz w:val="23"/>
          <w:szCs w:val="23"/>
        </w:rPr>
        <w:t>声明后，可以参考</w:t>
      </w:r>
      <w:r w:rsidRPr="00E01BA2">
        <w:rPr>
          <w:rFonts w:ascii="Consolas" w:eastAsia="宋体" w:hAnsi="Consolas" w:cs="Consolas"/>
          <w:color w:val="C7254E"/>
          <w:kern w:val="0"/>
          <w:sz w:val="23"/>
          <w:szCs w:val="23"/>
          <w:shd w:val="clear" w:color="auto" w:fill="F9F2F4"/>
        </w:rPr>
        <w:t>condition_name</w:t>
      </w:r>
      <w:r w:rsidRPr="00E01BA2">
        <w:rPr>
          <w:rFonts w:ascii="Helvetica" w:eastAsia="宋体" w:hAnsi="Helvetica" w:cs="Helvetica"/>
          <w:color w:val="333344"/>
          <w:kern w:val="0"/>
          <w:sz w:val="23"/>
          <w:szCs w:val="23"/>
        </w:rPr>
        <w:t>，而不是参考</w:t>
      </w:r>
      <w:r w:rsidRPr="00E01BA2">
        <w:rPr>
          <w:rFonts w:ascii="Consolas" w:eastAsia="宋体" w:hAnsi="Consolas" w:cs="Consolas"/>
          <w:color w:val="C7254E"/>
          <w:kern w:val="0"/>
          <w:sz w:val="23"/>
          <w:szCs w:val="23"/>
          <w:shd w:val="clear" w:color="auto" w:fill="F9F2F4"/>
        </w:rPr>
        <w:t>condition_value</w:t>
      </w:r>
      <w:r w:rsidRPr="00E01BA2">
        <w:rPr>
          <w:rFonts w:ascii="Helvetica" w:eastAsia="宋体" w:hAnsi="Helvetica" w:cs="Helvetica"/>
          <w:color w:val="333344"/>
          <w:kern w:val="0"/>
          <w:sz w:val="23"/>
          <w:szCs w:val="23"/>
        </w:rPr>
        <w:t>。</w:t>
      </w:r>
    </w:p>
    <w:p w:rsidR="00E01BA2" w:rsidRPr="00E01BA2" w:rsidRDefault="00E01BA2" w:rsidP="00E01BA2">
      <w:pPr>
        <w:widowControl/>
        <w:shd w:val="clear" w:color="auto" w:fill="FFFFFF"/>
        <w:spacing w:after="120"/>
        <w:jc w:val="left"/>
        <w:rPr>
          <w:rFonts w:ascii="Helvetica" w:eastAsia="宋体" w:hAnsi="Helvetica" w:cs="Helvetica"/>
          <w:color w:val="333344"/>
          <w:kern w:val="0"/>
          <w:sz w:val="23"/>
          <w:szCs w:val="23"/>
        </w:rPr>
      </w:pPr>
      <w:r w:rsidRPr="00E01BA2">
        <w:rPr>
          <w:rFonts w:ascii="Helvetica" w:eastAsia="宋体" w:hAnsi="Helvetica" w:cs="Helvetica"/>
          <w:color w:val="333344"/>
          <w:kern w:val="0"/>
          <w:sz w:val="23"/>
          <w:szCs w:val="23"/>
        </w:rPr>
        <w:t>所以可以重写上面的代码如下：</w:t>
      </w:r>
    </w:p>
    <w:p w:rsidR="00E01BA2" w:rsidRPr="00E01BA2" w:rsidRDefault="00E01BA2" w:rsidP="00E01BA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E01BA2">
        <w:rPr>
          <w:rFonts w:ascii="Consolas" w:eastAsia="宋体" w:hAnsi="Consolas" w:cs="Consolas"/>
          <w:color w:val="0077AA"/>
          <w:kern w:val="0"/>
          <w:sz w:val="20"/>
          <w:szCs w:val="20"/>
        </w:rPr>
        <w:t>DECLARE</w:t>
      </w:r>
      <w:r w:rsidRPr="00E01BA2">
        <w:rPr>
          <w:rFonts w:ascii="Consolas" w:eastAsia="宋体" w:hAnsi="Consolas" w:cs="Consolas"/>
          <w:color w:val="000000"/>
          <w:kern w:val="0"/>
          <w:sz w:val="20"/>
          <w:szCs w:val="20"/>
        </w:rPr>
        <w:t xml:space="preserve"> table_not_found CONDITION </w:t>
      </w:r>
      <w:r w:rsidRPr="00E01BA2">
        <w:rPr>
          <w:rFonts w:ascii="Consolas" w:eastAsia="宋体" w:hAnsi="Consolas" w:cs="Consolas"/>
          <w:color w:val="0077AA"/>
          <w:kern w:val="0"/>
          <w:sz w:val="20"/>
          <w:szCs w:val="20"/>
        </w:rPr>
        <w:t>for</w:t>
      </w:r>
      <w:r w:rsidRPr="00E01BA2">
        <w:rPr>
          <w:rFonts w:ascii="Consolas" w:eastAsia="宋体" w:hAnsi="Consolas" w:cs="Consolas"/>
          <w:color w:val="000000"/>
          <w:kern w:val="0"/>
          <w:sz w:val="20"/>
          <w:szCs w:val="20"/>
        </w:rPr>
        <w:t xml:space="preserve"> </w:t>
      </w:r>
      <w:r w:rsidRPr="00E01BA2">
        <w:rPr>
          <w:rFonts w:ascii="Consolas" w:eastAsia="宋体" w:hAnsi="Consolas" w:cs="Consolas"/>
          <w:color w:val="990055"/>
          <w:kern w:val="0"/>
          <w:sz w:val="20"/>
          <w:szCs w:val="20"/>
        </w:rPr>
        <w:t>1051</w:t>
      </w:r>
      <w:r w:rsidRPr="00E01BA2">
        <w:rPr>
          <w:rFonts w:ascii="Consolas" w:eastAsia="宋体" w:hAnsi="Consolas" w:cs="Consolas"/>
          <w:color w:val="999999"/>
          <w:kern w:val="0"/>
          <w:sz w:val="20"/>
          <w:szCs w:val="20"/>
        </w:rPr>
        <w:t>;</w:t>
      </w:r>
    </w:p>
    <w:p w:rsidR="00E01BA2" w:rsidRPr="00E01BA2" w:rsidRDefault="00E01BA2" w:rsidP="00E01BA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E01BA2">
        <w:rPr>
          <w:rFonts w:ascii="Consolas" w:eastAsia="宋体" w:hAnsi="Consolas" w:cs="Consolas"/>
          <w:color w:val="0077AA"/>
          <w:kern w:val="0"/>
          <w:sz w:val="20"/>
          <w:szCs w:val="20"/>
        </w:rPr>
        <w:lastRenderedPageBreak/>
        <w:t>DECLARE</w:t>
      </w:r>
      <w:r w:rsidRPr="00E01BA2">
        <w:rPr>
          <w:rFonts w:ascii="Consolas" w:eastAsia="宋体" w:hAnsi="Consolas" w:cs="Consolas"/>
          <w:color w:val="000000"/>
          <w:kern w:val="0"/>
          <w:sz w:val="20"/>
          <w:szCs w:val="20"/>
        </w:rPr>
        <w:t xml:space="preserve"> </w:t>
      </w:r>
      <w:r w:rsidRPr="00E01BA2">
        <w:rPr>
          <w:rFonts w:ascii="Consolas" w:eastAsia="宋体" w:hAnsi="Consolas" w:cs="Consolas"/>
          <w:color w:val="0077AA"/>
          <w:kern w:val="0"/>
          <w:sz w:val="20"/>
          <w:szCs w:val="20"/>
        </w:rPr>
        <w:t>EXIT</w:t>
      </w:r>
      <w:r w:rsidRPr="00E01BA2">
        <w:rPr>
          <w:rFonts w:ascii="Consolas" w:eastAsia="宋体" w:hAnsi="Consolas" w:cs="Consolas"/>
          <w:color w:val="000000"/>
          <w:kern w:val="0"/>
          <w:sz w:val="20"/>
          <w:szCs w:val="20"/>
        </w:rPr>
        <w:t xml:space="preserve"> </w:t>
      </w:r>
      <w:r w:rsidRPr="00E01BA2">
        <w:rPr>
          <w:rFonts w:ascii="Consolas" w:eastAsia="宋体" w:hAnsi="Consolas" w:cs="Consolas"/>
          <w:color w:val="0077AA"/>
          <w:kern w:val="0"/>
          <w:sz w:val="20"/>
          <w:szCs w:val="20"/>
        </w:rPr>
        <w:t>HANDLER</w:t>
      </w:r>
      <w:r w:rsidRPr="00E01BA2">
        <w:rPr>
          <w:rFonts w:ascii="Consolas" w:eastAsia="宋体" w:hAnsi="Consolas" w:cs="Consolas"/>
          <w:color w:val="000000"/>
          <w:kern w:val="0"/>
          <w:sz w:val="20"/>
          <w:szCs w:val="20"/>
        </w:rPr>
        <w:t xml:space="preserve"> </w:t>
      </w:r>
      <w:proofErr w:type="gramStart"/>
      <w:r w:rsidRPr="00E01BA2">
        <w:rPr>
          <w:rFonts w:ascii="Consolas" w:eastAsia="宋体" w:hAnsi="Consolas" w:cs="Consolas"/>
          <w:color w:val="0077AA"/>
          <w:kern w:val="0"/>
          <w:sz w:val="20"/>
          <w:szCs w:val="20"/>
        </w:rPr>
        <w:t>FOR</w:t>
      </w:r>
      <w:r w:rsidRPr="00E01BA2">
        <w:rPr>
          <w:rFonts w:ascii="Consolas" w:eastAsia="宋体" w:hAnsi="Consolas" w:cs="Consolas"/>
          <w:color w:val="000000"/>
          <w:kern w:val="0"/>
          <w:sz w:val="20"/>
          <w:szCs w:val="20"/>
        </w:rPr>
        <w:t xml:space="preserve">  table</w:t>
      </w:r>
      <w:proofErr w:type="gramEnd"/>
      <w:r w:rsidRPr="00E01BA2">
        <w:rPr>
          <w:rFonts w:ascii="Consolas" w:eastAsia="宋体" w:hAnsi="Consolas" w:cs="Consolas"/>
          <w:color w:val="000000"/>
          <w:kern w:val="0"/>
          <w:sz w:val="20"/>
          <w:szCs w:val="20"/>
        </w:rPr>
        <w:t xml:space="preserve">_not_found </w:t>
      </w:r>
      <w:r w:rsidRPr="00E01BA2">
        <w:rPr>
          <w:rFonts w:ascii="Consolas" w:eastAsia="宋体" w:hAnsi="Consolas" w:cs="Consolas"/>
          <w:color w:val="0077AA"/>
          <w:kern w:val="0"/>
          <w:sz w:val="20"/>
          <w:szCs w:val="20"/>
        </w:rPr>
        <w:t>SELECT</w:t>
      </w:r>
      <w:r w:rsidRPr="00E01BA2">
        <w:rPr>
          <w:rFonts w:ascii="Consolas" w:eastAsia="宋体" w:hAnsi="Consolas" w:cs="Consolas"/>
          <w:color w:val="000000"/>
          <w:kern w:val="0"/>
          <w:sz w:val="20"/>
          <w:szCs w:val="20"/>
        </w:rPr>
        <w:t xml:space="preserve"> </w:t>
      </w:r>
      <w:r w:rsidRPr="00E01BA2">
        <w:rPr>
          <w:rFonts w:ascii="Consolas" w:eastAsia="宋体" w:hAnsi="Consolas" w:cs="Consolas"/>
          <w:color w:val="669900"/>
          <w:kern w:val="0"/>
          <w:sz w:val="20"/>
          <w:szCs w:val="20"/>
        </w:rPr>
        <w:t>'Please create table abc first'</w:t>
      </w:r>
      <w:r w:rsidRPr="00E01BA2">
        <w:rPr>
          <w:rFonts w:ascii="Consolas" w:eastAsia="宋体" w:hAnsi="Consolas" w:cs="Consolas"/>
          <w:color w:val="999999"/>
          <w:kern w:val="0"/>
          <w:sz w:val="20"/>
          <w:szCs w:val="20"/>
        </w:rPr>
        <w:t>;</w:t>
      </w:r>
    </w:p>
    <w:p w:rsidR="00E01BA2" w:rsidRPr="00E01BA2" w:rsidRDefault="00E01BA2" w:rsidP="00E01BA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0"/>
          <w:szCs w:val="20"/>
        </w:rPr>
      </w:pPr>
      <w:r w:rsidRPr="00E01BA2">
        <w:rPr>
          <w:rFonts w:ascii="Consolas" w:eastAsia="宋体" w:hAnsi="Consolas" w:cs="Consolas"/>
          <w:color w:val="0077AA"/>
          <w:kern w:val="0"/>
          <w:sz w:val="20"/>
          <w:szCs w:val="20"/>
        </w:rPr>
        <w:t>SELECT</w:t>
      </w:r>
      <w:r w:rsidRPr="00E01BA2">
        <w:rPr>
          <w:rFonts w:ascii="Consolas" w:eastAsia="宋体" w:hAnsi="Consolas" w:cs="Consolas"/>
          <w:color w:val="000000"/>
          <w:kern w:val="0"/>
          <w:sz w:val="20"/>
          <w:szCs w:val="20"/>
        </w:rPr>
        <w:t xml:space="preserve"> </w:t>
      </w:r>
      <w:r w:rsidRPr="00E01BA2">
        <w:rPr>
          <w:rFonts w:ascii="Consolas" w:eastAsia="宋体" w:hAnsi="Consolas" w:cs="Consolas"/>
          <w:color w:val="A67F59"/>
          <w:kern w:val="0"/>
          <w:sz w:val="20"/>
          <w:szCs w:val="20"/>
        </w:rPr>
        <w:t>*</w:t>
      </w:r>
      <w:r w:rsidRPr="00E01BA2">
        <w:rPr>
          <w:rFonts w:ascii="Consolas" w:eastAsia="宋体" w:hAnsi="Consolas" w:cs="Consolas"/>
          <w:color w:val="000000"/>
          <w:kern w:val="0"/>
          <w:sz w:val="20"/>
          <w:szCs w:val="20"/>
        </w:rPr>
        <w:t xml:space="preserve"> </w:t>
      </w:r>
      <w:r w:rsidRPr="00E01BA2">
        <w:rPr>
          <w:rFonts w:ascii="Consolas" w:eastAsia="宋体" w:hAnsi="Consolas" w:cs="Consolas"/>
          <w:color w:val="0077AA"/>
          <w:kern w:val="0"/>
          <w:sz w:val="20"/>
          <w:szCs w:val="20"/>
        </w:rPr>
        <w:t>FROM</w:t>
      </w:r>
      <w:r w:rsidRPr="00E01BA2">
        <w:rPr>
          <w:rFonts w:ascii="Consolas" w:eastAsia="宋体" w:hAnsi="Consolas" w:cs="Consolas"/>
          <w:color w:val="000000"/>
          <w:kern w:val="0"/>
          <w:sz w:val="20"/>
          <w:szCs w:val="20"/>
        </w:rPr>
        <w:t xml:space="preserve"> </w:t>
      </w:r>
      <w:proofErr w:type="gramStart"/>
      <w:r w:rsidRPr="00E01BA2">
        <w:rPr>
          <w:rFonts w:ascii="Consolas" w:eastAsia="宋体" w:hAnsi="Consolas" w:cs="Consolas"/>
          <w:color w:val="990055"/>
          <w:kern w:val="0"/>
          <w:sz w:val="20"/>
          <w:szCs w:val="20"/>
        </w:rPr>
        <w:t>abc</w:t>
      </w:r>
      <w:proofErr w:type="gramEnd"/>
      <w:r w:rsidRPr="00E01BA2">
        <w:rPr>
          <w:rFonts w:ascii="Consolas" w:eastAsia="宋体" w:hAnsi="Consolas" w:cs="Consolas"/>
          <w:color w:val="999999"/>
          <w:kern w:val="0"/>
          <w:sz w:val="20"/>
          <w:szCs w:val="20"/>
        </w:rPr>
        <w:t>;</w:t>
      </w:r>
    </w:p>
    <w:p w:rsidR="00E01BA2" w:rsidRDefault="00E01BA2" w:rsidP="00E01BA2">
      <w:pPr>
        <w:rPr>
          <w:rFonts w:hint="eastAsia"/>
        </w:rPr>
      </w:pPr>
    </w:p>
    <w:p w:rsidR="0032685C" w:rsidRDefault="0032685C" w:rsidP="00FB2AC1">
      <w:pPr>
        <w:pStyle w:val="1"/>
        <w:numPr>
          <w:ilvl w:val="0"/>
          <w:numId w:val="1"/>
        </w:numPr>
        <w:rPr>
          <w:rFonts w:hint="eastAsia"/>
        </w:rPr>
      </w:pPr>
      <w:r w:rsidRPr="0032685C">
        <w:rPr>
          <w:rFonts w:hint="eastAsia"/>
        </w:rPr>
        <w:t>MySQL</w:t>
      </w:r>
      <w:r w:rsidRPr="0032685C">
        <w:rPr>
          <w:rFonts w:hint="eastAsia"/>
        </w:rPr>
        <w:t>函数</w:t>
      </w:r>
    </w:p>
    <w:p w:rsidR="00FB2AC1" w:rsidRPr="00FB2AC1" w:rsidRDefault="00FB2AC1" w:rsidP="00FB2AC1">
      <w:pPr>
        <w:pStyle w:val="a4"/>
        <w:shd w:val="clear" w:color="auto" w:fill="FFFFFF"/>
        <w:spacing w:before="0" w:beforeAutospacing="0" w:after="120" w:afterAutospacing="0"/>
        <w:rPr>
          <w:rFonts w:ascii="Helvetica" w:hAnsi="Helvetica" w:cs="Helvetica"/>
          <w:color w:val="333344"/>
          <w:sz w:val="23"/>
          <w:szCs w:val="23"/>
        </w:rPr>
      </w:pPr>
      <w:r w:rsidRPr="00FB2AC1">
        <w:rPr>
          <w:rFonts w:ascii="Helvetica" w:hAnsi="Helvetica" w:cs="Helvetica"/>
          <w:color w:val="333344"/>
          <w:sz w:val="23"/>
          <w:szCs w:val="23"/>
        </w:rPr>
        <w:t>存储的函数是返回单个值的特殊类型的存储程序。您使用存储的函数来封装在</w:t>
      </w:r>
      <w:r w:rsidRPr="00FB2AC1">
        <w:rPr>
          <w:rFonts w:ascii="Helvetica" w:hAnsi="Helvetica" w:cs="Helvetica"/>
          <w:color w:val="333344"/>
          <w:sz w:val="23"/>
          <w:szCs w:val="23"/>
        </w:rPr>
        <w:t>SQL</w:t>
      </w:r>
      <w:r w:rsidRPr="00FB2AC1">
        <w:rPr>
          <w:rFonts w:ascii="Helvetica" w:hAnsi="Helvetica" w:cs="Helvetica"/>
          <w:color w:val="333344"/>
          <w:sz w:val="23"/>
          <w:szCs w:val="23"/>
        </w:rPr>
        <w:t>语句或存储的程序中可重用的常用公式或业务规则。</w:t>
      </w:r>
    </w:p>
    <w:p w:rsidR="00FB2AC1" w:rsidRDefault="00FB2AC1" w:rsidP="00FB2AC1">
      <w:pPr>
        <w:widowControl/>
        <w:shd w:val="clear" w:color="auto" w:fill="FFFFFF"/>
        <w:spacing w:after="120"/>
        <w:jc w:val="left"/>
        <w:rPr>
          <w:rFonts w:ascii="Helvetica" w:eastAsia="宋体" w:hAnsi="Helvetica" w:cs="Helvetica" w:hint="eastAsia"/>
          <w:color w:val="333344"/>
          <w:kern w:val="0"/>
          <w:sz w:val="23"/>
          <w:szCs w:val="23"/>
        </w:rPr>
      </w:pPr>
      <w:r w:rsidRPr="00FB2AC1">
        <w:rPr>
          <w:rFonts w:ascii="Helvetica" w:eastAsia="宋体" w:hAnsi="Helvetica" w:cs="Helvetica"/>
          <w:color w:val="333344"/>
          <w:kern w:val="0"/>
          <w:sz w:val="23"/>
          <w:szCs w:val="23"/>
        </w:rPr>
        <w:t>与</w:t>
      </w:r>
      <w:hyperlink r:id="rId103" w:tgtFrame="_blank" w:tooltip="存储过程" w:history="1">
        <w:r w:rsidRPr="00AF3317">
          <w:rPr>
            <w:rFonts w:ascii="Helvetica" w:eastAsia="宋体" w:hAnsi="Helvetica" w:cs="Helvetica"/>
            <w:color w:val="333344"/>
            <w:kern w:val="0"/>
            <w:sz w:val="23"/>
            <w:szCs w:val="23"/>
          </w:rPr>
          <w:t>存储过程</w:t>
        </w:r>
      </w:hyperlink>
      <w:r w:rsidRPr="00FB2AC1">
        <w:rPr>
          <w:rFonts w:ascii="Helvetica" w:eastAsia="宋体" w:hAnsi="Helvetica" w:cs="Helvetica"/>
          <w:color w:val="333344"/>
          <w:kern w:val="0"/>
          <w:sz w:val="23"/>
          <w:szCs w:val="23"/>
        </w:rPr>
        <w:t>不同，您可以在</w:t>
      </w:r>
      <w:r w:rsidRPr="00FB2AC1">
        <w:rPr>
          <w:rFonts w:ascii="Helvetica" w:eastAsia="宋体" w:hAnsi="Helvetica" w:cs="Helvetica"/>
          <w:color w:val="333344"/>
          <w:kern w:val="0"/>
          <w:sz w:val="23"/>
          <w:szCs w:val="23"/>
        </w:rPr>
        <w:t>SQL</w:t>
      </w:r>
      <w:r w:rsidRPr="00FB2AC1">
        <w:rPr>
          <w:rFonts w:ascii="Helvetica" w:eastAsia="宋体" w:hAnsi="Helvetica" w:cs="Helvetica"/>
          <w:color w:val="333344"/>
          <w:kern w:val="0"/>
          <w:sz w:val="23"/>
          <w:szCs w:val="23"/>
        </w:rPr>
        <w:t>语句中使用存储的函数，也可以在表达式中使用。</w:t>
      </w:r>
      <w:r w:rsidRPr="00FB2AC1">
        <w:rPr>
          <w:rFonts w:ascii="Helvetica" w:eastAsia="宋体" w:hAnsi="Helvetica" w:cs="Helvetica"/>
          <w:color w:val="333344"/>
          <w:kern w:val="0"/>
          <w:sz w:val="23"/>
          <w:szCs w:val="23"/>
        </w:rPr>
        <w:t xml:space="preserve"> </w:t>
      </w:r>
      <w:r w:rsidRPr="00FB2AC1">
        <w:rPr>
          <w:rFonts w:ascii="Helvetica" w:eastAsia="宋体" w:hAnsi="Helvetica" w:cs="Helvetica"/>
          <w:color w:val="333344"/>
          <w:kern w:val="0"/>
          <w:sz w:val="23"/>
          <w:szCs w:val="23"/>
        </w:rPr>
        <w:t>这有助于提高程序代码的可读性和可维护性。</w:t>
      </w:r>
    </w:p>
    <w:p w:rsidR="004918DC" w:rsidRDefault="004918DC" w:rsidP="00FB2AC1">
      <w:pPr>
        <w:widowControl/>
        <w:shd w:val="clear" w:color="auto" w:fill="FFFFFF"/>
        <w:spacing w:after="120"/>
        <w:jc w:val="left"/>
        <w:rPr>
          <w:rFonts w:ascii="Helvetica" w:eastAsia="宋体" w:hAnsi="Helvetica" w:cs="Helvetica" w:hint="eastAsia"/>
          <w:color w:val="333344"/>
          <w:kern w:val="0"/>
          <w:sz w:val="23"/>
          <w:szCs w:val="23"/>
        </w:rPr>
      </w:pPr>
    </w:p>
    <w:p w:rsidR="004918DC" w:rsidRDefault="004918DC" w:rsidP="004918DC">
      <w:pPr>
        <w:pStyle w:val="2"/>
        <w:rPr>
          <w:rFonts w:hint="eastAsia"/>
        </w:rPr>
      </w:pPr>
      <w:r w:rsidRPr="004918DC">
        <w:rPr>
          <w:rFonts w:hint="eastAsia"/>
        </w:rPr>
        <w:t>MySQL</w:t>
      </w:r>
      <w:r w:rsidRPr="004918DC">
        <w:rPr>
          <w:rFonts w:hint="eastAsia"/>
        </w:rPr>
        <w:t>存储函数语法</w:t>
      </w:r>
    </w:p>
    <w:p w:rsidR="004918DC" w:rsidRPr="004918DC" w:rsidRDefault="004918DC" w:rsidP="004918DC">
      <w:pPr>
        <w:widowControl/>
        <w:shd w:val="clear" w:color="auto" w:fill="FFFFFF"/>
        <w:spacing w:after="120"/>
        <w:jc w:val="left"/>
        <w:rPr>
          <w:rFonts w:ascii="Helvetica" w:eastAsia="宋体" w:hAnsi="Helvetica" w:cs="Helvetica"/>
          <w:color w:val="333344"/>
          <w:kern w:val="0"/>
          <w:sz w:val="23"/>
          <w:szCs w:val="23"/>
        </w:rPr>
      </w:pPr>
      <w:r w:rsidRPr="004918DC">
        <w:rPr>
          <w:rFonts w:ascii="Helvetica" w:eastAsia="宋体" w:hAnsi="Helvetica" w:cs="Helvetica"/>
          <w:color w:val="333344"/>
          <w:kern w:val="0"/>
          <w:sz w:val="23"/>
          <w:szCs w:val="23"/>
        </w:rPr>
        <w:t>以下说明了创建新存储函数的最简单语法：</w:t>
      </w:r>
    </w:p>
    <w:p w:rsidR="004918DC" w:rsidRPr="004918DC" w:rsidRDefault="004918DC" w:rsidP="004918D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4918DC">
        <w:rPr>
          <w:rFonts w:ascii="Consolas" w:eastAsia="宋体" w:hAnsi="Consolas" w:cs="Consolas"/>
          <w:color w:val="0077AA"/>
          <w:kern w:val="0"/>
          <w:sz w:val="20"/>
          <w:szCs w:val="20"/>
        </w:rPr>
        <w:t>CREATE</w:t>
      </w:r>
      <w:r w:rsidRPr="004918DC">
        <w:rPr>
          <w:rFonts w:ascii="Consolas" w:eastAsia="宋体" w:hAnsi="Consolas" w:cs="Consolas"/>
          <w:color w:val="000000"/>
          <w:kern w:val="0"/>
          <w:sz w:val="20"/>
          <w:szCs w:val="20"/>
        </w:rPr>
        <w:t xml:space="preserve"> </w:t>
      </w:r>
      <w:r w:rsidRPr="004918DC">
        <w:rPr>
          <w:rFonts w:ascii="Consolas" w:eastAsia="宋体" w:hAnsi="Consolas" w:cs="Consolas"/>
          <w:color w:val="0077AA"/>
          <w:kern w:val="0"/>
          <w:sz w:val="20"/>
          <w:szCs w:val="20"/>
        </w:rPr>
        <w:t>FUNCTION</w:t>
      </w:r>
      <w:r w:rsidRPr="004918DC">
        <w:rPr>
          <w:rFonts w:ascii="Consolas" w:eastAsia="宋体" w:hAnsi="Consolas" w:cs="Consolas"/>
          <w:color w:val="000000"/>
          <w:kern w:val="0"/>
          <w:sz w:val="20"/>
          <w:szCs w:val="20"/>
        </w:rPr>
        <w:t xml:space="preserve"> function_</w:t>
      </w:r>
      <w:proofErr w:type="gramStart"/>
      <w:r w:rsidRPr="004918DC">
        <w:rPr>
          <w:rFonts w:ascii="Consolas" w:eastAsia="宋体" w:hAnsi="Consolas" w:cs="Consolas"/>
          <w:color w:val="000000"/>
          <w:kern w:val="0"/>
          <w:sz w:val="20"/>
          <w:szCs w:val="20"/>
        </w:rPr>
        <w:t>name</w:t>
      </w:r>
      <w:r w:rsidRPr="004918DC">
        <w:rPr>
          <w:rFonts w:ascii="Consolas" w:eastAsia="宋体" w:hAnsi="Consolas" w:cs="Consolas"/>
          <w:color w:val="999999"/>
          <w:kern w:val="0"/>
          <w:sz w:val="20"/>
          <w:szCs w:val="20"/>
        </w:rPr>
        <w:t>(</w:t>
      </w:r>
      <w:proofErr w:type="gramEnd"/>
      <w:r w:rsidRPr="004918DC">
        <w:rPr>
          <w:rFonts w:ascii="Consolas" w:eastAsia="宋体" w:hAnsi="Consolas" w:cs="Consolas"/>
          <w:color w:val="000000"/>
          <w:kern w:val="0"/>
          <w:sz w:val="20"/>
          <w:szCs w:val="20"/>
        </w:rPr>
        <w:t>param1</w:t>
      </w:r>
      <w:r w:rsidRPr="004918DC">
        <w:rPr>
          <w:rFonts w:ascii="Consolas" w:eastAsia="宋体" w:hAnsi="Consolas" w:cs="Consolas"/>
          <w:color w:val="999999"/>
          <w:kern w:val="0"/>
          <w:sz w:val="20"/>
          <w:szCs w:val="20"/>
        </w:rPr>
        <w:t>,</w:t>
      </w:r>
      <w:r w:rsidRPr="004918DC">
        <w:rPr>
          <w:rFonts w:ascii="Consolas" w:eastAsia="宋体" w:hAnsi="Consolas" w:cs="Consolas"/>
          <w:color w:val="000000"/>
          <w:kern w:val="0"/>
          <w:sz w:val="20"/>
          <w:szCs w:val="20"/>
        </w:rPr>
        <w:t>param2</w:t>
      </w:r>
      <w:r w:rsidRPr="004918DC">
        <w:rPr>
          <w:rFonts w:ascii="Consolas" w:eastAsia="宋体" w:hAnsi="Consolas" w:cs="Consolas"/>
          <w:color w:val="999999"/>
          <w:kern w:val="0"/>
          <w:sz w:val="20"/>
          <w:szCs w:val="20"/>
        </w:rPr>
        <w:t>,</w:t>
      </w:r>
      <w:r w:rsidRPr="004918DC">
        <w:rPr>
          <w:rFonts w:ascii="Consolas" w:eastAsia="宋体" w:hAnsi="Consolas" w:cs="Consolas"/>
          <w:color w:val="000000"/>
          <w:kern w:val="0"/>
          <w:sz w:val="20"/>
          <w:szCs w:val="20"/>
        </w:rPr>
        <w:t>…</w:t>
      </w:r>
      <w:r w:rsidRPr="004918DC">
        <w:rPr>
          <w:rFonts w:ascii="Consolas" w:eastAsia="宋体" w:hAnsi="Consolas" w:cs="Consolas"/>
          <w:color w:val="999999"/>
          <w:kern w:val="0"/>
          <w:sz w:val="20"/>
          <w:szCs w:val="20"/>
        </w:rPr>
        <w:t>)</w:t>
      </w:r>
    </w:p>
    <w:p w:rsidR="004918DC" w:rsidRPr="004918DC" w:rsidRDefault="004918DC" w:rsidP="004918D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4918DC">
        <w:rPr>
          <w:rFonts w:ascii="Consolas" w:eastAsia="宋体" w:hAnsi="Consolas" w:cs="Consolas"/>
          <w:color w:val="000000"/>
          <w:kern w:val="0"/>
          <w:sz w:val="20"/>
          <w:szCs w:val="20"/>
        </w:rPr>
        <w:t xml:space="preserve">    </w:t>
      </w:r>
      <w:r w:rsidRPr="004918DC">
        <w:rPr>
          <w:rFonts w:ascii="Consolas" w:eastAsia="宋体" w:hAnsi="Consolas" w:cs="Consolas"/>
          <w:color w:val="0077AA"/>
          <w:kern w:val="0"/>
          <w:sz w:val="20"/>
          <w:szCs w:val="20"/>
        </w:rPr>
        <w:t>RETURNS</w:t>
      </w:r>
      <w:r w:rsidRPr="004918DC">
        <w:rPr>
          <w:rFonts w:ascii="Consolas" w:eastAsia="宋体" w:hAnsi="Consolas" w:cs="Consolas"/>
          <w:color w:val="000000"/>
          <w:kern w:val="0"/>
          <w:sz w:val="20"/>
          <w:szCs w:val="20"/>
        </w:rPr>
        <w:t xml:space="preserve"> datatype</w:t>
      </w:r>
    </w:p>
    <w:p w:rsidR="004918DC" w:rsidRPr="004918DC" w:rsidRDefault="004918DC" w:rsidP="004918D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4918DC">
        <w:rPr>
          <w:rFonts w:ascii="Consolas" w:eastAsia="宋体" w:hAnsi="Consolas" w:cs="Consolas"/>
          <w:color w:val="000000"/>
          <w:kern w:val="0"/>
          <w:sz w:val="20"/>
          <w:szCs w:val="20"/>
        </w:rPr>
        <w:t xml:space="preserve">   </w:t>
      </w:r>
      <w:r w:rsidRPr="004918DC">
        <w:rPr>
          <w:rFonts w:ascii="Consolas" w:eastAsia="宋体" w:hAnsi="Consolas" w:cs="Consolas"/>
          <w:color w:val="999999"/>
          <w:kern w:val="0"/>
          <w:sz w:val="20"/>
          <w:szCs w:val="20"/>
        </w:rPr>
        <w:t>[</w:t>
      </w:r>
      <w:r w:rsidRPr="004918DC">
        <w:rPr>
          <w:rFonts w:ascii="Consolas" w:eastAsia="宋体" w:hAnsi="Consolas" w:cs="Consolas"/>
          <w:color w:val="A67F59"/>
          <w:kern w:val="0"/>
          <w:sz w:val="20"/>
          <w:szCs w:val="20"/>
        </w:rPr>
        <w:t>NOT</w:t>
      </w:r>
      <w:r w:rsidRPr="004918DC">
        <w:rPr>
          <w:rFonts w:ascii="Consolas" w:eastAsia="宋体" w:hAnsi="Consolas" w:cs="Consolas"/>
          <w:color w:val="999999"/>
          <w:kern w:val="0"/>
          <w:sz w:val="20"/>
          <w:szCs w:val="20"/>
        </w:rPr>
        <w:t>]</w:t>
      </w:r>
      <w:r w:rsidRPr="004918DC">
        <w:rPr>
          <w:rFonts w:ascii="Consolas" w:eastAsia="宋体" w:hAnsi="Consolas" w:cs="Consolas"/>
          <w:color w:val="000000"/>
          <w:kern w:val="0"/>
          <w:sz w:val="20"/>
          <w:szCs w:val="20"/>
        </w:rPr>
        <w:t xml:space="preserve"> </w:t>
      </w:r>
      <w:r w:rsidRPr="004918DC">
        <w:rPr>
          <w:rFonts w:ascii="Consolas" w:eastAsia="宋体" w:hAnsi="Consolas" w:cs="Consolas"/>
          <w:color w:val="0077AA"/>
          <w:kern w:val="0"/>
          <w:sz w:val="20"/>
          <w:szCs w:val="20"/>
        </w:rPr>
        <w:t>DETERMINISTIC</w:t>
      </w:r>
    </w:p>
    <w:p w:rsidR="004918DC" w:rsidRPr="004918DC" w:rsidRDefault="004918DC" w:rsidP="004918D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4918DC">
        <w:rPr>
          <w:rFonts w:ascii="Consolas" w:eastAsia="宋体" w:hAnsi="Consolas" w:cs="Consolas"/>
          <w:color w:val="000000"/>
          <w:kern w:val="0"/>
          <w:sz w:val="20"/>
          <w:szCs w:val="20"/>
        </w:rPr>
        <w:t xml:space="preserve"> </w:t>
      </w:r>
      <w:proofErr w:type="gramStart"/>
      <w:r w:rsidRPr="004918DC">
        <w:rPr>
          <w:rFonts w:ascii="Consolas" w:eastAsia="宋体" w:hAnsi="Consolas" w:cs="Consolas"/>
          <w:color w:val="000000"/>
          <w:kern w:val="0"/>
          <w:sz w:val="20"/>
          <w:szCs w:val="20"/>
        </w:rPr>
        <w:t>statements</w:t>
      </w:r>
      <w:proofErr w:type="gramEnd"/>
    </w:p>
    <w:p w:rsidR="004918DC" w:rsidRPr="004918DC" w:rsidRDefault="004918DC" w:rsidP="004918D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0"/>
          <w:szCs w:val="20"/>
        </w:rPr>
      </w:pPr>
      <w:r w:rsidRPr="004918DC">
        <w:rPr>
          <w:rFonts w:ascii="Consolas" w:eastAsia="宋体" w:hAnsi="Consolas" w:cs="Consolas"/>
          <w:color w:val="BBBBBB"/>
          <w:kern w:val="0"/>
          <w:sz w:val="16"/>
          <w:szCs w:val="16"/>
        </w:rPr>
        <w:t>SQL</w:t>
      </w:r>
    </w:p>
    <w:p w:rsidR="004918DC" w:rsidRDefault="004918DC" w:rsidP="004918DC">
      <w:pPr>
        <w:widowControl/>
        <w:shd w:val="clear" w:color="auto" w:fill="FFFFFF"/>
        <w:spacing w:after="120"/>
        <w:jc w:val="left"/>
        <w:rPr>
          <w:rFonts w:ascii="Helvetica" w:eastAsia="宋体" w:hAnsi="Helvetica" w:cs="Helvetica" w:hint="eastAsia"/>
          <w:color w:val="333344"/>
          <w:kern w:val="0"/>
          <w:sz w:val="23"/>
          <w:szCs w:val="23"/>
        </w:rPr>
      </w:pPr>
      <w:r w:rsidRPr="004918DC">
        <w:rPr>
          <w:rFonts w:ascii="Helvetica" w:eastAsia="宋体" w:hAnsi="Helvetica" w:cs="Helvetica"/>
          <w:i/>
          <w:iCs/>
          <w:color w:val="333344"/>
          <w:kern w:val="0"/>
          <w:sz w:val="23"/>
          <w:szCs w:val="23"/>
        </w:rPr>
        <w:t>首先</w:t>
      </w:r>
      <w:r w:rsidRPr="004918DC">
        <w:rPr>
          <w:rFonts w:ascii="Helvetica" w:eastAsia="宋体" w:hAnsi="Helvetica" w:cs="Helvetica"/>
          <w:color w:val="333344"/>
          <w:kern w:val="0"/>
          <w:sz w:val="23"/>
          <w:szCs w:val="23"/>
        </w:rPr>
        <w:t>，在</w:t>
      </w:r>
      <w:r w:rsidRPr="004918DC">
        <w:rPr>
          <w:rFonts w:ascii="Consolas" w:eastAsia="宋体" w:hAnsi="Consolas" w:cs="Consolas"/>
          <w:color w:val="C7254E"/>
          <w:kern w:val="0"/>
          <w:sz w:val="23"/>
          <w:szCs w:val="23"/>
          <w:shd w:val="clear" w:color="auto" w:fill="F9F2F4"/>
        </w:rPr>
        <w:t>CREATE FUNCTION</w:t>
      </w:r>
      <w:r w:rsidRPr="004918DC">
        <w:rPr>
          <w:rFonts w:ascii="Helvetica" w:eastAsia="宋体" w:hAnsi="Helvetica" w:cs="Helvetica"/>
          <w:color w:val="333344"/>
          <w:kern w:val="0"/>
          <w:sz w:val="23"/>
          <w:szCs w:val="23"/>
        </w:rPr>
        <w:t>子句之后指定存储函数的名称。</w:t>
      </w:r>
      <w:r w:rsidRPr="004918DC">
        <w:rPr>
          <w:rFonts w:ascii="Helvetica" w:eastAsia="宋体" w:hAnsi="Helvetica" w:cs="Helvetica"/>
          <w:color w:val="333344"/>
          <w:kern w:val="0"/>
          <w:sz w:val="23"/>
          <w:szCs w:val="23"/>
        </w:rPr>
        <w:br/>
      </w:r>
      <w:r w:rsidRPr="004918DC">
        <w:rPr>
          <w:rFonts w:ascii="Helvetica" w:eastAsia="宋体" w:hAnsi="Helvetica" w:cs="Helvetica"/>
          <w:i/>
          <w:iCs/>
          <w:color w:val="333344"/>
          <w:kern w:val="0"/>
          <w:sz w:val="23"/>
          <w:szCs w:val="23"/>
        </w:rPr>
        <w:t>其次</w:t>
      </w:r>
      <w:r w:rsidRPr="004918DC">
        <w:rPr>
          <w:rFonts w:ascii="Helvetica" w:eastAsia="宋体" w:hAnsi="Helvetica" w:cs="Helvetica"/>
          <w:color w:val="333344"/>
          <w:kern w:val="0"/>
          <w:sz w:val="23"/>
          <w:szCs w:val="23"/>
        </w:rPr>
        <w:t>，列出括号内存储函数的所有</w:t>
      </w:r>
      <w:hyperlink r:id="rId104" w:tgtFrame="_blank" w:tooltip="参数" w:history="1">
        <w:r w:rsidRPr="004918DC">
          <w:rPr>
            <w:rFonts w:ascii="Helvetica" w:eastAsia="宋体" w:hAnsi="Helvetica" w:cs="Helvetica"/>
            <w:i/>
            <w:iCs/>
            <w:color w:val="333344"/>
            <w:kern w:val="0"/>
            <w:sz w:val="23"/>
            <w:szCs w:val="23"/>
          </w:rPr>
          <w:t>参数</w:t>
        </w:r>
      </w:hyperlink>
      <w:r w:rsidRPr="004918DC">
        <w:rPr>
          <w:rFonts w:ascii="Helvetica" w:eastAsia="宋体" w:hAnsi="Helvetica" w:cs="Helvetica"/>
          <w:color w:val="333344"/>
          <w:kern w:val="0"/>
          <w:sz w:val="23"/>
          <w:szCs w:val="23"/>
        </w:rPr>
        <w:t>。</w:t>
      </w:r>
      <w:r w:rsidRPr="004918DC">
        <w:rPr>
          <w:rFonts w:ascii="Helvetica" w:eastAsia="宋体" w:hAnsi="Helvetica" w:cs="Helvetica"/>
          <w:color w:val="333344"/>
          <w:kern w:val="0"/>
          <w:sz w:val="23"/>
          <w:szCs w:val="23"/>
        </w:rPr>
        <w:t xml:space="preserve"> </w:t>
      </w:r>
      <w:r w:rsidRPr="004918DC">
        <w:rPr>
          <w:rFonts w:ascii="Helvetica" w:eastAsia="宋体" w:hAnsi="Helvetica" w:cs="Helvetica"/>
          <w:color w:val="333344"/>
          <w:kern w:val="0"/>
          <w:sz w:val="23"/>
          <w:szCs w:val="23"/>
        </w:rPr>
        <w:t>默认情况下，所有参数均为</w:t>
      </w:r>
      <w:r w:rsidRPr="004918DC">
        <w:rPr>
          <w:rFonts w:ascii="Consolas" w:eastAsia="宋体" w:hAnsi="Consolas" w:cs="Consolas"/>
          <w:color w:val="C7254E"/>
          <w:kern w:val="0"/>
          <w:sz w:val="23"/>
          <w:szCs w:val="23"/>
          <w:shd w:val="clear" w:color="auto" w:fill="F9F2F4"/>
        </w:rPr>
        <w:t>IN</w:t>
      </w:r>
      <w:r w:rsidRPr="004918DC">
        <w:rPr>
          <w:rFonts w:ascii="Helvetica" w:eastAsia="宋体" w:hAnsi="Helvetica" w:cs="Helvetica"/>
          <w:color w:val="333344"/>
          <w:kern w:val="0"/>
          <w:sz w:val="23"/>
          <w:szCs w:val="23"/>
        </w:rPr>
        <w:t>参数。不能为参数指定</w:t>
      </w:r>
      <w:r w:rsidRPr="004918DC">
        <w:rPr>
          <w:rFonts w:ascii="Consolas" w:eastAsia="宋体" w:hAnsi="Consolas" w:cs="Consolas"/>
          <w:color w:val="C7254E"/>
          <w:kern w:val="0"/>
          <w:sz w:val="23"/>
          <w:szCs w:val="23"/>
          <w:shd w:val="clear" w:color="auto" w:fill="F9F2F4"/>
        </w:rPr>
        <w:t>IN</w:t>
      </w:r>
      <w:r w:rsidRPr="004918DC">
        <w:rPr>
          <w:rFonts w:ascii="Helvetica" w:eastAsia="宋体" w:hAnsi="Helvetica" w:cs="Helvetica"/>
          <w:color w:val="333344"/>
          <w:kern w:val="0"/>
          <w:sz w:val="23"/>
          <w:szCs w:val="23"/>
        </w:rPr>
        <w:t>，</w:t>
      </w:r>
      <w:r w:rsidRPr="004918DC">
        <w:rPr>
          <w:rFonts w:ascii="Consolas" w:eastAsia="宋体" w:hAnsi="Consolas" w:cs="Consolas"/>
          <w:color w:val="C7254E"/>
          <w:kern w:val="0"/>
          <w:sz w:val="23"/>
          <w:szCs w:val="23"/>
          <w:shd w:val="clear" w:color="auto" w:fill="F9F2F4"/>
        </w:rPr>
        <w:t>OUT</w:t>
      </w:r>
      <w:r w:rsidRPr="004918DC">
        <w:rPr>
          <w:rFonts w:ascii="Helvetica" w:eastAsia="宋体" w:hAnsi="Helvetica" w:cs="Helvetica"/>
          <w:color w:val="333344"/>
          <w:kern w:val="0"/>
          <w:sz w:val="23"/>
          <w:szCs w:val="23"/>
        </w:rPr>
        <w:t>或</w:t>
      </w:r>
      <w:r w:rsidRPr="004918DC">
        <w:rPr>
          <w:rFonts w:ascii="Consolas" w:eastAsia="宋体" w:hAnsi="Consolas" w:cs="Consolas"/>
          <w:color w:val="C7254E"/>
          <w:kern w:val="0"/>
          <w:sz w:val="23"/>
          <w:szCs w:val="23"/>
          <w:shd w:val="clear" w:color="auto" w:fill="F9F2F4"/>
        </w:rPr>
        <w:t>INOUT</w:t>
      </w:r>
      <w:r w:rsidRPr="004918DC">
        <w:rPr>
          <w:rFonts w:ascii="Helvetica" w:eastAsia="宋体" w:hAnsi="Helvetica" w:cs="Helvetica"/>
          <w:color w:val="333344"/>
          <w:kern w:val="0"/>
          <w:sz w:val="23"/>
          <w:szCs w:val="23"/>
        </w:rPr>
        <w:t>修饰符。</w:t>
      </w:r>
      <w:r w:rsidRPr="004918DC">
        <w:rPr>
          <w:rFonts w:ascii="Helvetica" w:eastAsia="宋体" w:hAnsi="Helvetica" w:cs="Helvetica"/>
          <w:color w:val="333344"/>
          <w:kern w:val="0"/>
          <w:sz w:val="23"/>
          <w:szCs w:val="23"/>
        </w:rPr>
        <w:br/>
      </w:r>
      <w:r w:rsidRPr="004918DC">
        <w:rPr>
          <w:rFonts w:ascii="Helvetica" w:eastAsia="宋体" w:hAnsi="Helvetica" w:cs="Helvetica"/>
          <w:i/>
          <w:iCs/>
          <w:color w:val="333344"/>
          <w:kern w:val="0"/>
          <w:sz w:val="23"/>
          <w:szCs w:val="23"/>
        </w:rPr>
        <w:t>第三</w:t>
      </w:r>
      <w:r w:rsidRPr="004918DC">
        <w:rPr>
          <w:rFonts w:ascii="Helvetica" w:eastAsia="宋体" w:hAnsi="Helvetica" w:cs="Helvetica"/>
          <w:color w:val="333344"/>
          <w:kern w:val="0"/>
          <w:sz w:val="23"/>
          <w:szCs w:val="23"/>
        </w:rPr>
        <w:t>，必须在</w:t>
      </w:r>
      <w:r w:rsidRPr="004918DC">
        <w:rPr>
          <w:rFonts w:ascii="Consolas" w:eastAsia="宋体" w:hAnsi="Consolas" w:cs="Consolas"/>
          <w:color w:val="C7254E"/>
          <w:kern w:val="0"/>
          <w:sz w:val="23"/>
          <w:szCs w:val="23"/>
          <w:shd w:val="clear" w:color="auto" w:fill="F9F2F4"/>
        </w:rPr>
        <w:t>RETURNS</w:t>
      </w:r>
      <w:r w:rsidRPr="004918DC">
        <w:rPr>
          <w:rFonts w:ascii="Helvetica" w:eastAsia="宋体" w:hAnsi="Helvetica" w:cs="Helvetica"/>
          <w:color w:val="333344"/>
          <w:kern w:val="0"/>
          <w:sz w:val="23"/>
          <w:szCs w:val="23"/>
        </w:rPr>
        <w:t>语句中指定返回值的数据类型。它可以是任何有效的</w:t>
      </w:r>
      <w:hyperlink r:id="rId105" w:tgtFrame="_blank" w:tooltip="MySQL数据类型" w:history="1">
        <w:r w:rsidRPr="00B75693">
          <w:rPr>
            <w:rFonts w:ascii="Helvetica" w:eastAsia="宋体" w:hAnsi="Helvetica" w:cs="Helvetica"/>
            <w:color w:val="333344"/>
            <w:kern w:val="0"/>
            <w:sz w:val="23"/>
            <w:szCs w:val="23"/>
          </w:rPr>
          <w:t>MySQL</w:t>
        </w:r>
        <w:r w:rsidRPr="00B75693">
          <w:rPr>
            <w:rFonts w:ascii="Helvetica" w:eastAsia="宋体" w:hAnsi="Helvetica" w:cs="Helvetica"/>
            <w:color w:val="333344"/>
            <w:kern w:val="0"/>
            <w:sz w:val="23"/>
            <w:szCs w:val="23"/>
          </w:rPr>
          <w:t>数据类型</w:t>
        </w:r>
      </w:hyperlink>
      <w:r w:rsidRPr="004918DC">
        <w:rPr>
          <w:rFonts w:ascii="Helvetica" w:eastAsia="宋体" w:hAnsi="Helvetica" w:cs="Helvetica"/>
          <w:color w:val="333344"/>
          <w:kern w:val="0"/>
          <w:sz w:val="23"/>
          <w:szCs w:val="23"/>
        </w:rPr>
        <w:t>。</w:t>
      </w:r>
      <w:r w:rsidRPr="004918DC">
        <w:rPr>
          <w:rFonts w:ascii="Helvetica" w:eastAsia="宋体" w:hAnsi="Helvetica" w:cs="Helvetica"/>
          <w:color w:val="333344"/>
          <w:kern w:val="0"/>
          <w:sz w:val="23"/>
          <w:szCs w:val="23"/>
        </w:rPr>
        <w:br/>
      </w:r>
      <w:r w:rsidRPr="004918DC">
        <w:rPr>
          <w:rFonts w:ascii="Helvetica" w:eastAsia="宋体" w:hAnsi="Helvetica" w:cs="Helvetica"/>
          <w:i/>
          <w:iCs/>
          <w:color w:val="333344"/>
          <w:kern w:val="0"/>
          <w:sz w:val="23"/>
          <w:szCs w:val="23"/>
        </w:rPr>
        <w:t>第四</w:t>
      </w:r>
      <w:r w:rsidRPr="004918DC">
        <w:rPr>
          <w:rFonts w:ascii="Helvetica" w:eastAsia="宋体" w:hAnsi="Helvetica" w:cs="Helvetica"/>
          <w:color w:val="333344"/>
          <w:kern w:val="0"/>
          <w:sz w:val="23"/>
          <w:szCs w:val="23"/>
        </w:rPr>
        <w:t>，对于相同的输入参数，如果存储的函数返回相同的结果，这样则被认为是确定性的，否则存储的函数不是确定性的。必须决定一个存储函数是否是确定性的。</w:t>
      </w:r>
      <w:r w:rsidRPr="004918DC">
        <w:rPr>
          <w:rFonts w:ascii="Helvetica" w:eastAsia="宋体" w:hAnsi="Helvetica" w:cs="Helvetica"/>
          <w:color w:val="333344"/>
          <w:kern w:val="0"/>
          <w:sz w:val="23"/>
          <w:szCs w:val="23"/>
        </w:rPr>
        <w:t xml:space="preserve"> </w:t>
      </w:r>
      <w:r w:rsidRPr="004918DC">
        <w:rPr>
          <w:rFonts w:ascii="Helvetica" w:eastAsia="宋体" w:hAnsi="Helvetica" w:cs="Helvetica"/>
          <w:color w:val="333344"/>
          <w:kern w:val="0"/>
          <w:sz w:val="23"/>
          <w:szCs w:val="23"/>
        </w:rPr>
        <w:t>如果您声明不正确，则存储的函数可能会产生意想不到的结果，或者不使用可用的优化，从而降低性能。</w:t>
      </w:r>
      <w:r w:rsidRPr="004918DC">
        <w:rPr>
          <w:rFonts w:ascii="Helvetica" w:eastAsia="宋体" w:hAnsi="Helvetica" w:cs="Helvetica"/>
          <w:color w:val="333344"/>
          <w:kern w:val="0"/>
          <w:sz w:val="23"/>
          <w:szCs w:val="23"/>
        </w:rPr>
        <w:br/>
      </w:r>
      <w:r w:rsidRPr="004918DC">
        <w:rPr>
          <w:rFonts w:ascii="Helvetica" w:eastAsia="宋体" w:hAnsi="Helvetica" w:cs="Helvetica"/>
          <w:i/>
          <w:iCs/>
          <w:color w:val="333344"/>
          <w:kern w:val="0"/>
          <w:sz w:val="23"/>
          <w:szCs w:val="23"/>
        </w:rPr>
        <w:t>第五</w:t>
      </w:r>
      <w:r w:rsidRPr="004918DC">
        <w:rPr>
          <w:rFonts w:ascii="Helvetica" w:eastAsia="宋体" w:hAnsi="Helvetica" w:cs="Helvetica"/>
          <w:color w:val="333344"/>
          <w:kern w:val="0"/>
          <w:sz w:val="23"/>
          <w:szCs w:val="23"/>
        </w:rPr>
        <w:t>，将代码写入存储函数的主体中。</w:t>
      </w:r>
      <w:r w:rsidRPr="004918DC">
        <w:rPr>
          <w:rFonts w:ascii="Helvetica" w:eastAsia="宋体" w:hAnsi="Helvetica" w:cs="Helvetica"/>
          <w:color w:val="333344"/>
          <w:kern w:val="0"/>
          <w:sz w:val="23"/>
          <w:szCs w:val="23"/>
        </w:rPr>
        <w:t xml:space="preserve"> </w:t>
      </w:r>
      <w:r w:rsidRPr="004918DC">
        <w:rPr>
          <w:rFonts w:ascii="Helvetica" w:eastAsia="宋体" w:hAnsi="Helvetica" w:cs="Helvetica"/>
          <w:color w:val="333344"/>
          <w:kern w:val="0"/>
          <w:sz w:val="23"/>
          <w:szCs w:val="23"/>
        </w:rPr>
        <w:t>它可以是单个语句或复合语句。</w:t>
      </w:r>
      <w:r w:rsidRPr="004918DC">
        <w:rPr>
          <w:rFonts w:ascii="Helvetica" w:eastAsia="宋体" w:hAnsi="Helvetica" w:cs="Helvetica"/>
          <w:color w:val="333344"/>
          <w:kern w:val="0"/>
          <w:sz w:val="23"/>
          <w:szCs w:val="23"/>
        </w:rPr>
        <w:t xml:space="preserve"> </w:t>
      </w:r>
      <w:r w:rsidRPr="004918DC">
        <w:rPr>
          <w:rFonts w:ascii="Helvetica" w:eastAsia="宋体" w:hAnsi="Helvetica" w:cs="Helvetica"/>
          <w:color w:val="333344"/>
          <w:kern w:val="0"/>
          <w:sz w:val="23"/>
          <w:szCs w:val="23"/>
        </w:rPr>
        <w:t>在主体部分中，必须至少指定一个</w:t>
      </w:r>
      <w:r w:rsidRPr="004918DC">
        <w:rPr>
          <w:rFonts w:ascii="Consolas" w:eastAsia="宋体" w:hAnsi="Consolas" w:cs="Consolas"/>
          <w:color w:val="C7254E"/>
          <w:kern w:val="0"/>
          <w:sz w:val="23"/>
          <w:szCs w:val="23"/>
          <w:shd w:val="clear" w:color="auto" w:fill="F9F2F4"/>
        </w:rPr>
        <w:t>RETURN</w:t>
      </w:r>
      <w:r w:rsidRPr="004918DC">
        <w:rPr>
          <w:rFonts w:ascii="Helvetica" w:eastAsia="宋体" w:hAnsi="Helvetica" w:cs="Helvetica"/>
          <w:color w:val="333344"/>
          <w:kern w:val="0"/>
          <w:sz w:val="23"/>
          <w:szCs w:val="23"/>
        </w:rPr>
        <w:t>语句。</w:t>
      </w:r>
      <w:r w:rsidRPr="004918DC">
        <w:rPr>
          <w:rFonts w:ascii="Consolas" w:eastAsia="宋体" w:hAnsi="Consolas" w:cs="Consolas"/>
          <w:color w:val="C7254E"/>
          <w:kern w:val="0"/>
          <w:sz w:val="23"/>
          <w:szCs w:val="23"/>
          <w:shd w:val="clear" w:color="auto" w:fill="F9F2F4"/>
        </w:rPr>
        <w:t>RETURN</w:t>
      </w:r>
      <w:r w:rsidRPr="004918DC">
        <w:rPr>
          <w:rFonts w:ascii="Helvetica" w:eastAsia="宋体" w:hAnsi="Helvetica" w:cs="Helvetica"/>
          <w:color w:val="333344"/>
          <w:kern w:val="0"/>
          <w:sz w:val="23"/>
          <w:szCs w:val="23"/>
        </w:rPr>
        <w:t>语句用于返回</w:t>
      </w:r>
      <w:proofErr w:type="gramStart"/>
      <w:r w:rsidRPr="004918DC">
        <w:rPr>
          <w:rFonts w:ascii="Helvetica" w:eastAsia="宋体" w:hAnsi="Helvetica" w:cs="Helvetica"/>
          <w:color w:val="333344"/>
          <w:kern w:val="0"/>
          <w:sz w:val="23"/>
          <w:szCs w:val="23"/>
        </w:rPr>
        <w:t>一个值给调用</w:t>
      </w:r>
      <w:proofErr w:type="gramEnd"/>
      <w:r w:rsidRPr="004918DC">
        <w:rPr>
          <w:rFonts w:ascii="Helvetica" w:eastAsia="宋体" w:hAnsi="Helvetica" w:cs="Helvetica"/>
          <w:color w:val="333344"/>
          <w:kern w:val="0"/>
          <w:sz w:val="23"/>
          <w:szCs w:val="23"/>
        </w:rPr>
        <w:t>者。</w:t>
      </w:r>
      <w:r w:rsidRPr="004918DC">
        <w:rPr>
          <w:rFonts w:ascii="Helvetica" w:eastAsia="宋体" w:hAnsi="Helvetica" w:cs="Helvetica"/>
          <w:color w:val="333344"/>
          <w:kern w:val="0"/>
          <w:sz w:val="23"/>
          <w:szCs w:val="23"/>
        </w:rPr>
        <w:t xml:space="preserve"> </w:t>
      </w:r>
      <w:r w:rsidRPr="004918DC">
        <w:rPr>
          <w:rFonts w:ascii="Helvetica" w:eastAsia="宋体" w:hAnsi="Helvetica" w:cs="Helvetica"/>
          <w:color w:val="333344"/>
          <w:kern w:val="0"/>
          <w:sz w:val="23"/>
          <w:szCs w:val="23"/>
        </w:rPr>
        <w:t>每当到达</w:t>
      </w:r>
      <w:r w:rsidRPr="004918DC">
        <w:rPr>
          <w:rFonts w:ascii="Consolas" w:eastAsia="宋体" w:hAnsi="Consolas" w:cs="Consolas"/>
          <w:color w:val="C7254E"/>
          <w:kern w:val="0"/>
          <w:sz w:val="23"/>
          <w:szCs w:val="23"/>
          <w:shd w:val="clear" w:color="auto" w:fill="F9F2F4"/>
        </w:rPr>
        <w:t>RETURN</w:t>
      </w:r>
      <w:r w:rsidRPr="004918DC">
        <w:rPr>
          <w:rFonts w:ascii="Helvetica" w:eastAsia="宋体" w:hAnsi="Helvetica" w:cs="Helvetica"/>
          <w:color w:val="333344"/>
          <w:kern w:val="0"/>
          <w:sz w:val="23"/>
          <w:szCs w:val="23"/>
        </w:rPr>
        <w:t>语句时，存储的函数的执行将立即终止。</w:t>
      </w:r>
    </w:p>
    <w:p w:rsidR="003C1579" w:rsidRDefault="003C1579" w:rsidP="004918DC">
      <w:pPr>
        <w:widowControl/>
        <w:shd w:val="clear" w:color="auto" w:fill="FFFFFF"/>
        <w:spacing w:after="120"/>
        <w:jc w:val="left"/>
        <w:rPr>
          <w:rFonts w:ascii="Helvetica" w:eastAsia="宋体" w:hAnsi="Helvetica" w:cs="Helvetica" w:hint="eastAsia"/>
          <w:color w:val="333344"/>
          <w:kern w:val="0"/>
          <w:sz w:val="23"/>
          <w:szCs w:val="23"/>
        </w:rPr>
      </w:pPr>
    </w:p>
    <w:p w:rsidR="003C1579" w:rsidRDefault="003C1579" w:rsidP="003C1579">
      <w:pPr>
        <w:pStyle w:val="2"/>
        <w:rPr>
          <w:rFonts w:hint="eastAsia"/>
        </w:rPr>
      </w:pPr>
      <w:r w:rsidRPr="003C1579">
        <w:rPr>
          <w:rFonts w:hint="eastAsia"/>
        </w:rPr>
        <w:lastRenderedPageBreak/>
        <w:t>MySQL</w:t>
      </w:r>
      <w:r w:rsidRPr="003C1579">
        <w:rPr>
          <w:rFonts w:hint="eastAsia"/>
        </w:rPr>
        <w:t>存储函数示例</w:t>
      </w:r>
    </w:p>
    <w:p w:rsidR="003C1579" w:rsidRPr="003C1579" w:rsidRDefault="003C1579" w:rsidP="003C1579">
      <w:pPr>
        <w:widowControl/>
        <w:shd w:val="clear" w:color="auto" w:fill="FFFFFF"/>
        <w:spacing w:after="120"/>
        <w:jc w:val="left"/>
        <w:rPr>
          <w:rFonts w:ascii="Helvetica" w:eastAsia="宋体" w:hAnsi="Helvetica" w:cs="Helvetica"/>
          <w:color w:val="333344"/>
          <w:kern w:val="0"/>
          <w:sz w:val="23"/>
          <w:szCs w:val="23"/>
        </w:rPr>
      </w:pPr>
      <w:r w:rsidRPr="003C1579">
        <w:rPr>
          <w:rFonts w:ascii="Helvetica" w:eastAsia="宋体" w:hAnsi="Helvetica" w:cs="Helvetica"/>
          <w:color w:val="333344"/>
          <w:kern w:val="0"/>
          <w:sz w:val="23"/>
          <w:szCs w:val="23"/>
        </w:rPr>
        <w:t>我们来看一下使用存储函数的例子，这里将使用</w:t>
      </w:r>
      <w:r w:rsidRPr="003C1579">
        <w:rPr>
          <w:rFonts w:ascii="Consolas" w:eastAsia="宋体" w:hAnsi="Consolas" w:cs="Consolas"/>
          <w:color w:val="C7254E"/>
          <w:kern w:val="0"/>
          <w:sz w:val="23"/>
          <w:szCs w:val="23"/>
          <w:shd w:val="clear" w:color="auto" w:fill="F9F2F4"/>
        </w:rPr>
        <w:t>customers</w:t>
      </w:r>
      <w:r w:rsidRPr="003C1579">
        <w:rPr>
          <w:rFonts w:ascii="Helvetica" w:eastAsia="宋体" w:hAnsi="Helvetica" w:cs="Helvetica"/>
          <w:color w:val="333344"/>
          <w:kern w:val="0"/>
          <w:sz w:val="23"/>
          <w:szCs w:val="23"/>
        </w:rPr>
        <w:t>表进行演示。</w:t>
      </w:r>
    </w:p>
    <w:p w:rsidR="003C1579" w:rsidRPr="003C1579" w:rsidRDefault="003C1579" w:rsidP="003C1579">
      <w:pPr>
        <w:widowControl/>
        <w:shd w:val="clear" w:color="auto" w:fill="FFFFFF"/>
        <w:spacing w:after="120"/>
        <w:jc w:val="left"/>
        <w:rPr>
          <w:rFonts w:ascii="Helvetica" w:eastAsia="宋体" w:hAnsi="Helvetica" w:cs="Helvetica"/>
          <w:color w:val="333344"/>
          <w:kern w:val="0"/>
          <w:sz w:val="23"/>
          <w:szCs w:val="23"/>
        </w:rPr>
      </w:pPr>
      <w:r w:rsidRPr="003C1579">
        <w:rPr>
          <w:rFonts w:ascii="Helvetica" w:eastAsia="宋体" w:hAnsi="Helvetica" w:cs="Helvetica"/>
          <w:color w:val="333344"/>
          <w:kern w:val="0"/>
          <w:sz w:val="23"/>
          <w:szCs w:val="23"/>
        </w:rPr>
        <w:t>以下示例是根据信用额度返回客户级别的功能。</w:t>
      </w:r>
      <w:r w:rsidRPr="003C1579">
        <w:rPr>
          <w:rFonts w:ascii="Helvetica" w:eastAsia="宋体" w:hAnsi="Helvetica" w:cs="Helvetica"/>
          <w:color w:val="333344"/>
          <w:kern w:val="0"/>
          <w:sz w:val="23"/>
          <w:szCs w:val="23"/>
        </w:rPr>
        <w:t xml:space="preserve"> </w:t>
      </w:r>
      <w:r w:rsidRPr="003C1579">
        <w:rPr>
          <w:rFonts w:ascii="Helvetica" w:eastAsia="宋体" w:hAnsi="Helvetica" w:cs="Helvetica"/>
          <w:color w:val="333344"/>
          <w:kern w:val="0"/>
          <w:sz w:val="23"/>
          <w:szCs w:val="23"/>
        </w:rPr>
        <w:t>我们使用</w:t>
      </w:r>
      <w:hyperlink r:id="rId106" w:tgtFrame="_blank" w:tooltip="IF语句" w:history="1">
        <w:r w:rsidRPr="003C1579">
          <w:rPr>
            <w:rFonts w:ascii="Helvetica" w:eastAsia="宋体" w:hAnsi="Helvetica" w:cs="Helvetica"/>
            <w:color w:val="333344"/>
            <w:kern w:val="0"/>
            <w:sz w:val="23"/>
            <w:szCs w:val="23"/>
          </w:rPr>
          <w:t>IF</w:t>
        </w:r>
        <w:r w:rsidRPr="003C1579">
          <w:rPr>
            <w:rFonts w:ascii="Helvetica" w:eastAsia="宋体" w:hAnsi="Helvetica" w:cs="Helvetica"/>
            <w:color w:val="333344"/>
            <w:kern w:val="0"/>
            <w:sz w:val="23"/>
            <w:szCs w:val="23"/>
          </w:rPr>
          <w:t>语句</w:t>
        </w:r>
      </w:hyperlink>
      <w:r w:rsidRPr="003C1579">
        <w:rPr>
          <w:rFonts w:ascii="Helvetica" w:eastAsia="宋体" w:hAnsi="Helvetica" w:cs="Helvetica"/>
          <w:color w:val="333344"/>
          <w:kern w:val="0"/>
          <w:sz w:val="23"/>
          <w:szCs w:val="23"/>
        </w:rPr>
        <w:t>来确定信用额度。</w:t>
      </w:r>
    </w:p>
    <w:p w:rsidR="00AD10DA" w:rsidRPr="00AD10DA" w:rsidRDefault="00AD10DA" w:rsidP="00AD10D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AD10DA">
        <w:rPr>
          <w:rFonts w:ascii="Consolas" w:eastAsia="宋体" w:hAnsi="Consolas" w:cs="Consolas"/>
          <w:color w:val="0077AA"/>
          <w:kern w:val="0"/>
          <w:sz w:val="20"/>
          <w:szCs w:val="20"/>
        </w:rPr>
        <w:t>DELIMITER</w:t>
      </w:r>
      <w:r w:rsidRPr="00AD10DA">
        <w:rPr>
          <w:rFonts w:ascii="Consolas" w:eastAsia="宋体" w:hAnsi="Consolas" w:cs="Consolas"/>
          <w:color w:val="000000"/>
          <w:kern w:val="0"/>
          <w:sz w:val="20"/>
          <w:szCs w:val="20"/>
        </w:rPr>
        <w:t xml:space="preserve"> $$</w:t>
      </w:r>
    </w:p>
    <w:p w:rsidR="00AD10DA" w:rsidRPr="00AD10DA" w:rsidRDefault="00AD10DA" w:rsidP="00AD10D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p>
    <w:p w:rsidR="00AD10DA" w:rsidRPr="00AD10DA" w:rsidRDefault="00AD10DA" w:rsidP="00AD10D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AD10DA">
        <w:rPr>
          <w:rFonts w:ascii="Consolas" w:eastAsia="宋体" w:hAnsi="Consolas" w:cs="Consolas"/>
          <w:color w:val="0077AA"/>
          <w:kern w:val="0"/>
          <w:sz w:val="20"/>
          <w:szCs w:val="20"/>
        </w:rPr>
        <w:t>CREATE</w:t>
      </w:r>
      <w:r w:rsidRPr="00AD10DA">
        <w:rPr>
          <w:rFonts w:ascii="Consolas" w:eastAsia="宋体" w:hAnsi="Consolas" w:cs="Consolas"/>
          <w:color w:val="000000"/>
          <w:kern w:val="0"/>
          <w:sz w:val="20"/>
          <w:szCs w:val="20"/>
        </w:rPr>
        <w:t xml:space="preserve"> </w:t>
      </w:r>
      <w:r w:rsidRPr="00AD10DA">
        <w:rPr>
          <w:rFonts w:ascii="Consolas" w:eastAsia="宋体" w:hAnsi="Consolas" w:cs="Consolas"/>
          <w:color w:val="0077AA"/>
          <w:kern w:val="0"/>
          <w:sz w:val="20"/>
          <w:szCs w:val="20"/>
        </w:rPr>
        <w:t>FUNCTION</w:t>
      </w:r>
      <w:r w:rsidRPr="00AD10DA">
        <w:rPr>
          <w:rFonts w:ascii="Consolas" w:eastAsia="宋体" w:hAnsi="Consolas" w:cs="Consolas"/>
          <w:color w:val="000000"/>
          <w:kern w:val="0"/>
          <w:sz w:val="20"/>
          <w:szCs w:val="20"/>
        </w:rPr>
        <w:t xml:space="preserve"> </w:t>
      </w:r>
      <w:proofErr w:type="gramStart"/>
      <w:r w:rsidRPr="00AD10DA">
        <w:rPr>
          <w:rFonts w:ascii="Consolas" w:eastAsia="宋体" w:hAnsi="Consolas" w:cs="Consolas"/>
          <w:color w:val="000000"/>
          <w:kern w:val="0"/>
          <w:sz w:val="20"/>
          <w:szCs w:val="20"/>
        </w:rPr>
        <w:t>CustomerLevel</w:t>
      </w:r>
      <w:r w:rsidRPr="00AD10DA">
        <w:rPr>
          <w:rFonts w:ascii="Consolas" w:eastAsia="宋体" w:hAnsi="Consolas" w:cs="Consolas"/>
          <w:color w:val="999999"/>
          <w:kern w:val="0"/>
          <w:sz w:val="20"/>
          <w:szCs w:val="20"/>
        </w:rPr>
        <w:t>(</w:t>
      </w:r>
      <w:proofErr w:type="gramEnd"/>
      <w:r w:rsidRPr="00AD10DA">
        <w:rPr>
          <w:rFonts w:ascii="Consolas" w:eastAsia="宋体" w:hAnsi="Consolas" w:cs="Consolas"/>
          <w:color w:val="000000"/>
          <w:kern w:val="0"/>
          <w:sz w:val="20"/>
          <w:szCs w:val="20"/>
        </w:rPr>
        <w:t xml:space="preserve">p_creditLimit </w:t>
      </w:r>
      <w:r w:rsidRPr="00AD10DA">
        <w:rPr>
          <w:rFonts w:ascii="Consolas" w:eastAsia="宋体" w:hAnsi="Consolas" w:cs="Consolas"/>
          <w:color w:val="0077AA"/>
          <w:kern w:val="0"/>
          <w:sz w:val="20"/>
          <w:szCs w:val="20"/>
        </w:rPr>
        <w:t>double</w:t>
      </w:r>
      <w:r w:rsidRPr="00AD10DA">
        <w:rPr>
          <w:rFonts w:ascii="Consolas" w:eastAsia="宋体" w:hAnsi="Consolas" w:cs="Consolas"/>
          <w:color w:val="999999"/>
          <w:kern w:val="0"/>
          <w:sz w:val="20"/>
          <w:szCs w:val="20"/>
        </w:rPr>
        <w:t>)</w:t>
      </w:r>
      <w:r w:rsidRPr="00AD10DA">
        <w:rPr>
          <w:rFonts w:ascii="Consolas" w:eastAsia="宋体" w:hAnsi="Consolas" w:cs="Consolas"/>
          <w:color w:val="000000"/>
          <w:kern w:val="0"/>
          <w:sz w:val="20"/>
          <w:szCs w:val="20"/>
        </w:rPr>
        <w:t xml:space="preserve"> </w:t>
      </w:r>
      <w:r w:rsidRPr="00AD10DA">
        <w:rPr>
          <w:rFonts w:ascii="Consolas" w:eastAsia="宋体" w:hAnsi="Consolas" w:cs="Consolas"/>
          <w:color w:val="0077AA"/>
          <w:kern w:val="0"/>
          <w:sz w:val="20"/>
          <w:szCs w:val="20"/>
        </w:rPr>
        <w:t>RETURNS</w:t>
      </w:r>
      <w:r w:rsidRPr="00AD10DA">
        <w:rPr>
          <w:rFonts w:ascii="Consolas" w:eastAsia="宋体" w:hAnsi="Consolas" w:cs="Consolas"/>
          <w:color w:val="000000"/>
          <w:kern w:val="0"/>
          <w:sz w:val="20"/>
          <w:szCs w:val="20"/>
        </w:rPr>
        <w:t xml:space="preserve"> </w:t>
      </w:r>
      <w:r w:rsidRPr="00AD10DA">
        <w:rPr>
          <w:rFonts w:ascii="Consolas" w:eastAsia="宋体" w:hAnsi="Consolas" w:cs="Consolas"/>
          <w:color w:val="0077AA"/>
          <w:kern w:val="0"/>
          <w:sz w:val="20"/>
          <w:szCs w:val="20"/>
        </w:rPr>
        <w:t>VARCHAR</w:t>
      </w:r>
      <w:r w:rsidRPr="00AD10DA">
        <w:rPr>
          <w:rFonts w:ascii="Consolas" w:eastAsia="宋体" w:hAnsi="Consolas" w:cs="Consolas"/>
          <w:color w:val="999999"/>
          <w:kern w:val="0"/>
          <w:sz w:val="20"/>
          <w:szCs w:val="20"/>
        </w:rPr>
        <w:t>(</w:t>
      </w:r>
      <w:r w:rsidRPr="00AD10DA">
        <w:rPr>
          <w:rFonts w:ascii="Consolas" w:eastAsia="宋体" w:hAnsi="Consolas" w:cs="Consolas"/>
          <w:color w:val="990055"/>
          <w:kern w:val="0"/>
          <w:sz w:val="20"/>
          <w:szCs w:val="20"/>
        </w:rPr>
        <w:t>10</w:t>
      </w:r>
      <w:r w:rsidRPr="00AD10DA">
        <w:rPr>
          <w:rFonts w:ascii="Consolas" w:eastAsia="宋体" w:hAnsi="Consolas" w:cs="Consolas"/>
          <w:color w:val="999999"/>
          <w:kern w:val="0"/>
          <w:sz w:val="20"/>
          <w:szCs w:val="20"/>
        </w:rPr>
        <w:t>)</w:t>
      </w:r>
    </w:p>
    <w:p w:rsidR="00AD10DA" w:rsidRPr="00AD10DA" w:rsidRDefault="00AD10DA" w:rsidP="00AD10D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AD10DA">
        <w:rPr>
          <w:rFonts w:ascii="Consolas" w:eastAsia="宋体" w:hAnsi="Consolas" w:cs="Consolas"/>
          <w:color w:val="000000"/>
          <w:kern w:val="0"/>
          <w:sz w:val="20"/>
          <w:szCs w:val="20"/>
        </w:rPr>
        <w:t xml:space="preserve">    </w:t>
      </w:r>
      <w:r w:rsidRPr="00AD10DA">
        <w:rPr>
          <w:rFonts w:ascii="Consolas" w:eastAsia="宋体" w:hAnsi="Consolas" w:cs="Consolas"/>
          <w:color w:val="0077AA"/>
          <w:kern w:val="0"/>
          <w:sz w:val="20"/>
          <w:szCs w:val="20"/>
        </w:rPr>
        <w:t>DETERMINISTIC</w:t>
      </w:r>
    </w:p>
    <w:p w:rsidR="00AD10DA" w:rsidRPr="00AD10DA" w:rsidRDefault="00AD10DA" w:rsidP="00AD10D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AD10DA">
        <w:rPr>
          <w:rFonts w:ascii="Consolas" w:eastAsia="宋体" w:hAnsi="Consolas" w:cs="Consolas"/>
          <w:color w:val="0077AA"/>
          <w:kern w:val="0"/>
          <w:sz w:val="20"/>
          <w:szCs w:val="20"/>
        </w:rPr>
        <w:t>BEGIN</w:t>
      </w:r>
    </w:p>
    <w:p w:rsidR="00AD10DA" w:rsidRPr="00AD10DA" w:rsidRDefault="00AD10DA" w:rsidP="00AD10D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AD10DA">
        <w:rPr>
          <w:rFonts w:ascii="Consolas" w:eastAsia="宋体" w:hAnsi="Consolas" w:cs="Consolas"/>
          <w:color w:val="000000"/>
          <w:kern w:val="0"/>
          <w:sz w:val="20"/>
          <w:szCs w:val="20"/>
        </w:rPr>
        <w:t xml:space="preserve">    </w:t>
      </w:r>
      <w:r w:rsidRPr="00AD10DA">
        <w:rPr>
          <w:rFonts w:ascii="Consolas" w:eastAsia="宋体" w:hAnsi="Consolas" w:cs="Consolas"/>
          <w:color w:val="0077AA"/>
          <w:kern w:val="0"/>
          <w:sz w:val="20"/>
          <w:szCs w:val="20"/>
        </w:rPr>
        <w:t>DECLARE</w:t>
      </w:r>
      <w:r w:rsidRPr="00AD10DA">
        <w:rPr>
          <w:rFonts w:ascii="Consolas" w:eastAsia="宋体" w:hAnsi="Consolas" w:cs="Consolas"/>
          <w:color w:val="000000"/>
          <w:kern w:val="0"/>
          <w:sz w:val="20"/>
          <w:szCs w:val="20"/>
        </w:rPr>
        <w:t xml:space="preserve"> lvl </w:t>
      </w:r>
      <w:proofErr w:type="gramStart"/>
      <w:r w:rsidRPr="00AD10DA">
        <w:rPr>
          <w:rFonts w:ascii="Consolas" w:eastAsia="宋体" w:hAnsi="Consolas" w:cs="Consolas"/>
          <w:color w:val="0077AA"/>
          <w:kern w:val="0"/>
          <w:sz w:val="20"/>
          <w:szCs w:val="20"/>
        </w:rPr>
        <w:t>varchar</w:t>
      </w:r>
      <w:r w:rsidRPr="00AD10DA">
        <w:rPr>
          <w:rFonts w:ascii="Consolas" w:eastAsia="宋体" w:hAnsi="Consolas" w:cs="Consolas"/>
          <w:color w:val="999999"/>
          <w:kern w:val="0"/>
          <w:sz w:val="20"/>
          <w:szCs w:val="20"/>
        </w:rPr>
        <w:t>(</w:t>
      </w:r>
      <w:proofErr w:type="gramEnd"/>
      <w:r w:rsidRPr="00AD10DA">
        <w:rPr>
          <w:rFonts w:ascii="Consolas" w:eastAsia="宋体" w:hAnsi="Consolas" w:cs="Consolas"/>
          <w:color w:val="990055"/>
          <w:kern w:val="0"/>
          <w:sz w:val="20"/>
          <w:szCs w:val="20"/>
        </w:rPr>
        <w:t>10</w:t>
      </w:r>
      <w:r w:rsidRPr="00AD10DA">
        <w:rPr>
          <w:rFonts w:ascii="Consolas" w:eastAsia="宋体" w:hAnsi="Consolas" w:cs="Consolas"/>
          <w:color w:val="999999"/>
          <w:kern w:val="0"/>
          <w:sz w:val="20"/>
          <w:szCs w:val="20"/>
        </w:rPr>
        <w:t>);</w:t>
      </w:r>
    </w:p>
    <w:p w:rsidR="00AD10DA" w:rsidRPr="00AD10DA" w:rsidRDefault="00AD10DA" w:rsidP="00AD10D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p>
    <w:p w:rsidR="00AD10DA" w:rsidRPr="00AD10DA" w:rsidRDefault="00AD10DA" w:rsidP="00AD10D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AD10DA">
        <w:rPr>
          <w:rFonts w:ascii="Consolas" w:eastAsia="宋体" w:hAnsi="Consolas" w:cs="Consolas"/>
          <w:color w:val="000000"/>
          <w:kern w:val="0"/>
          <w:sz w:val="20"/>
          <w:szCs w:val="20"/>
        </w:rPr>
        <w:t xml:space="preserve">    </w:t>
      </w:r>
      <w:r w:rsidRPr="00AD10DA">
        <w:rPr>
          <w:rFonts w:ascii="Consolas" w:eastAsia="宋体" w:hAnsi="Consolas" w:cs="Consolas"/>
          <w:color w:val="0077AA"/>
          <w:kern w:val="0"/>
          <w:sz w:val="20"/>
          <w:szCs w:val="20"/>
        </w:rPr>
        <w:t>IF</w:t>
      </w:r>
      <w:r w:rsidRPr="00AD10DA">
        <w:rPr>
          <w:rFonts w:ascii="Consolas" w:eastAsia="宋体" w:hAnsi="Consolas" w:cs="Consolas"/>
          <w:color w:val="000000"/>
          <w:kern w:val="0"/>
          <w:sz w:val="20"/>
          <w:szCs w:val="20"/>
        </w:rPr>
        <w:t xml:space="preserve"> p_creditLimit </w:t>
      </w:r>
      <w:r w:rsidRPr="00AD10DA">
        <w:rPr>
          <w:rFonts w:ascii="Consolas" w:eastAsia="宋体" w:hAnsi="Consolas" w:cs="Consolas"/>
          <w:color w:val="A67F59"/>
          <w:kern w:val="0"/>
          <w:sz w:val="20"/>
          <w:szCs w:val="20"/>
        </w:rPr>
        <w:t>&gt;</w:t>
      </w:r>
      <w:r w:rsidRPr="00AD10DA">
        <w:rPr>
          <w:rFonts w:ascii="Consolas" w:eastAsia="宋体" w:hAnsi="Consolas" w:cs="Consolas"/>
          <w:color w:val="000000"/>
          <w:kern w:val="0"/>
          <w:sz w:val="20"/>
          <w:szCs w:val="20"/>
        </w:rPr>
        <w:t xml:space="preserve"> </w:t>
      </w:r>
      <w:r w:rsidRPr="00AD10DA">
        <w:rPr>
          <w:rFonts w:ascii="Consolas" w:eastAsia="宋体" w:hAnsi="Consolas" w:cs="Consolas"/>
          <w:color w:val="990055"/>
          <w:kern w:val="0"/>
          <w:sz w:val="20"/>
          <w:szCs w:val="20"/>
        </w:rPr>
        <w:t>50000</w:t>
      </w:r>
      <w:r w:rsidRPr="00AD10DA">
        <w:rPr>
          <w:rFonts w:ascii="Consolas" w:eastAsia="宋体" w:hAnsi="Consolas" w:cs="Consolas"/>
          <w:color w:val="000000"/>
          <w:kern w:val="0"/>
          <w:sz w:val="20"/>
          <w:szCs w:val="20"/>
        </w:rPr>
        <w:t xml:space="preserve"> </w:t>
      </w:r>
      <w:r w:rsidRPr="00AD10DA">
        <w:rPr>
          <w:rFonts w:ascii="Consolas" w:eastAsia="宋体" w:hAnsi="Consolas" w:cs="Consolas"/>
          <w:color w:val="0077AA"/>
          <w:kern w:val="0"/>
          <w:sz w:val="20"/>
          <w:szCs w:val="20"/>
        </w:rPr>
        <w:t>THEN</w:t>
      </w:r>
    </w:p>
    <w:p w:rsidR="00AD10DA" w:rsidRPr="00AD10DA" w:rsidRDefault="00AD10DA" w:rsidP="00AD10D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AD10DA">
        <w:rPr>
          <w:rFonts w:ascii="Consolas" w:eastAsia="宋体" w:hAnsi="Consolas" w:cs="Consolas"/>
          <w:color w:val="000000"/>
          <w:kern w:val="0"/>
          <w:sz w:val="20"/>
          <w:szCs w:val="20"/>
        </w:rPr>
        <w:t xml:space="preserve"> </w:t>
      </w:r>
      <w:r w:rsidRPr="00AD10DA">
        <w:rPr>
          <w:rFonts w:ascii="Consolas" w:eastAsia="宋体" w:hAnsi="Consolas" w:cs="Consolas"/>
          <w:color w:val="0077AA"/>
          <w:kern w:val="0"/>
          <w:sz w:val="20"/>
          <w:szCs w:val="20"/>
        </w:rPr>
        <w:t>SET</w:t>
      </w:r>
      <w:r w:rsidRPr="00AD10DA">
        <w:rPr>
          <w:rFonts w:ascii="Consolas" w:eastAsia="宋体" w:hAnsi="Consolas" w:cs="Consolas"/>
          <w:color w:val="000000"/>
          <w:kern w:val="0"/>
          <w:sz w:val="20"/>
          <w:szCs w:val="20"/>
        </w:rPr>
        <w:t xml:space="preserve"> lvl </w:t>
      </w:r>
      <w:r w:rsidRPr="00AD10DA">
        <w:rPr>
          <w:rFonts w:ascii="Consolas" w:eastAsia="宋体" w:hAnsi="Consolas" w:cs="Consolas"/>
          <w:color w:val="A67F59"/>
          <w:kern w:val="0"/>
          <w:sz w:val="20"/>
          <w:szCs w:val="20"/>
        </w:rPr>
        <w:t>=</w:t>
      </w:r>
      <w:r w:rsidRPr="00AD10DA">
        <w:rPr>
          <w:rFonts w:ascii="Consolas" w:eastAsia="宋体" w:hAnsi="Consolas" w:cs="Consolas"/>
          <w:color w:val="000000"/>
          <w:kern w:val="0"/>
          <w:sz w:val="20"/>
          <w:szCs w:val="20"/>
        </w:rPr>
        <w:t xml:space="preserve"> </w:t>
      </w:r>
      <w:r w:rsidRPr="00AD10DA">
        <w:rPr>
          <w:rFonts w:ascii="Consolas" w:eastAsia="宋体" w:hAnsi="Consolas" w:cs="Consolas"/>
          <w:color w:val="669900"/>
          <w:kern w:val="0"/>
          <w:sz w:val="20"/>
          <w:szCs w:val="20"/>
        </w:rPr>
        <w:t>'PLATINUM'</w:t>
      </w:r>
      <w:r w:rsidRPr="00AD10DA">
        <w:rPr>
          <w:rFonts w:ascii="Consolas" w:eastAsia="宋体" w:hAnsi="Consolas" w:cs="Consolas"/>
          <w:color w:val="999999"/>
          <w:kern w:val="0"/>
          <w:sz w:val="20"/>
          <w:szCs w:val="20"/>
        </w:rPr>
        <w:t>;</w:t>
      </w:r>
    </w:p>
    <w:p w:rsidR="00AD10DA" w:rsidRPr="00AD10DA" w:rsidRDefault="00AD10DA" w:rsidP="00AD10D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AD10DA">
        <w:rPr>
          <w:rFonts w:ascii="Consolas" w:eastAsia="宋体" w:hAnsi="Consolas" w:cs="Consolas"/>
          <w:color w:val="000000"/>
          <w:kern w:val="0"/>
          <w:sz w:val="20"/>
          <w:szCs w:val="20"/>
        </w:rPr>
        <w:t xml:space="preserve">    ELSEIF </w:t>
      </w:r>
      <w:r w:rsidRPr="00AD10DA">
        <w:rPr>
          <w:rFonts w:ascii="Consolas" w:eastAsia="宋体" w:hAnsi="Consolas" w:cs="Consolas"/>
          <w:color w:val="999999"/>
          <w:kern w:val="0"/>
          <w:sz w:val="20"/>
          <w:szCs w:val="20"/>
        </w:rPr>
        <w:t>(</w:t>
      </w:r>
      <w:r w:rsidRPr="00AD10DA">
        <w:rPr>
          <w:rFonts w:ascii="Consolas" w:eastAsia="宋体" w:hAnsi="Consolas" w:cs="Consolas"/>
          <w:color w:val="000000"/>
          <w:kern w:val="0"/>
          <w:sz w:val="20"/>
          <w:szCs w:val="20"/>
        </w:rPr>
        <w:t xml:space="preserve">p_creditLimit </w:t>
      </w:r>
      <w:r w:rsidRPr="00AD10DA">
        <w:rPr>
          <w:rFonts w:ascii="Consolas" w:eastAsia="宋体" w:hAnsi="Consolas" w:cs="Consolas"/>
          <w:color w:val="A67F59"/>
          <w:kern w:val="0"/>
          <w:sz w:val="20"/>
          <w:szCs w:val="20"/>
        </w:rPr>
        <w:t>&lt;=</w:t>
      </w:r>
      <w:r w:rsidRPr="00AD10DA">
        <w:rPr>
          <w:rFonts w:ascii="Consolas" w:eastAsia="宋体" w:hAnsi="Consolas" w:cs="Consolas"/>
          <w:color w:val="000000"/>
          <w:kern w:val="0"/>
          <w:sz w:val="20"/>
          <w:szCs w:val="20"/>
        </w:rPr>
        <w:t xml:space="preserve"> </w:t>
      </w:r>
      <w:r w:rsidRPr="00AD10DA">
        <w:rPr>
          <w:rFonts w:ascii="Consolas" w:eastAsia="宋体" w:hAnsi="Consolas" w:cs="Consolas"/>
          <w:color w:val="990055"/>
          <w:kern w:val="0"/>
          <w:sz w:val="20"/>
          <w:szCs w:val="20"/>
        </w:rPr>
        <w:t>50000</w:t>
      </w:r>
      <w:r w:rsidRPr="00AD10DA">
        <w:rPr>
          <w:rFonts w:ascii="Consolas" w:eastAsia="宋体" w:hAnsi="Consolas" w:cs="Consolas"/>
          <w:color w:val="000000"/>
          <w:kern w:val="0"/>
          <w:sz w:val="20"/>
          <w:szCs w:val="20"/>
        </w:rPr>
        <w:t xml:space="preserve"> </w:t>
      </w:r>
      <w:r w:rsidRPr="00AD10DA">
        <w:rPr>
          <w:rFonts w:ascii="Consolas" w:eastAsia="宋体" w:hAnsi="Consolas" w:cs="Consolas"/>
          <w:color w:val="A67F59"/>
          <w:kern w:val="0"/>
          <w:sz w:val="20"/>
          <w:szCs w:val="20"/>
        </w:rPr>
        <w:t>AND</w:t>
      </w:r>
      <w:r w:rsidRPr="00AD10DA">
        <w:rPr>
          <w:rFonts w:ascii="Consolas" w:eastAsia="宋体" w:hAnsi="Consolas" w:cs="Consolas"/>
          <w:color w:val="000000"/>
          <w:kern w:val="0"/>
          <w:sz w:val="20"/>
          <w:szCs w:val="20"/>
        </w:rPr>
        <w:t xml:space="preserve"> p_creditLimit </w:t>
      </w:r>
      <w:r w:rsidRPr="00AD10DA">
        <w:rPr>
          <w:rFonts w:ascii="Consolas" w:eastAsia="宋体" w:hAnsi="Consolas" w:cs="Consolas"/>
          <w:color w:val="A67F59"/>
          <w:kern w:val="0"/>
          <w:sz w:val="20"/>
          <w:szCs w:val="20"/>
        </w:rPr>
        <w:t>&gt;=</w:t>
      </w:r>
      <w:r w:rsidRPr="00AD10DA">
        <w:rPr>
          <w:rFonts w:ascii="Consolas" w:eastAsia="宋体" w:hAnsi="Consolas" w:cs="Consolas"/>
          <w:color w:val="000000"/>
          <w:kern w:val="0"/>
          <w:sz w:val="20"/>
          <w:szCs w:val="20"/>
        </w:rPr>
        <w:t xml:space="preserve"> </w:t>
      </w:r>
      <w:r w:rsidRPr="00AD10DA">
        <w:rPr>
          <w:rFonts w:ascii="Consolas" w:eastAsia="宋体" w:hAnsi="Consolas" w:cs="Consolas"/>
          <w:color w:val="990055"/>
          <w:kern w:val="0"/>
          <w:sz w:val="20"/>
          <w:szCs w:val="20"/>
        </w:rPr>
        <w:t>10000</w:t>
      </w:r>
      <w:r w:rsidRPr="00AD10DA">
        <w:rPr>
          <w:rFonts w:ascii="Consolas" w:eastAsia="宋体" w:hAnsi="Consolas" w:cs="Consolas"/>
          <w:color w:val="999999"/>
          <w:kern w:val="0"/>
          <w:sz w:val="20"/>
          <w:szCs w:val="20"/>
        </w:rPr>
        <w:t>)</w:t>
      </w:r>
      <w:r w:rsidRPr="00AD10DA">
        <w:rPr>
          <w:rFonts w:ascii="Consolas" w:eastAsia="宋体" w:hAnsi="Consolas" w:cs="Consolas"/>
          <w:color w:val="000000"/>
          <w:kern w:val="0"/>
          <w:sz w:val="20"/>
          <w:szCs w:val="20"/>
        </w:rPr>
        <w:t xml:space="preserve"> </w:t>
      </w:r>
      <w:r w:rsidRPr="00AD10DA">
        <w:rPr>
          <w:rFonts w:ascii="Consolas" w:eastAsia="宋体" w:hAnsi="Consolas" w:cs="Consolas"/>
          <w:color w:val="0077AA"/>
          <w:kern w:val="0"/>
          <w:sz w:val="20"/>
          <w:szCs w:val="20"/>
        </w:rPr>
        <w:t>THEN</w:t>
      </w:r>
    </w:p>
    <w:p w:rsidR="00AD10DA" w:rsidRPr="00AD10DA" w:rsidRDefault="00AD10DA" w:rsidP="00AD10D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AD10DA">
        <w:rPr>
          <w:rFonts w:ascii="Consolas" w:eastAsia="宋体" w:hAnsi="Consolas" w:cs="Consolas"/>
          <w:color w:val="000000"/>
          <w:kern w:val="0"/>
          <w:sz w:val="20"/>
          <w:szCs w:val="20"/>
        </w:rPr>
        <w:t xml:space="preserve">        </w:t>
      </w:r>
      <w:r w:rsidRPr="00AD10DA">
        <w:rPr>
          <w:rFonts w:ascii="Consolas" w:eastAsia="宋体" w:hAnsi="Consolas" w:cs="Consolas"/>
          <w:color w:val="0077AA"/>
          <w:kern w:val="0"/>
          <w:sz w:val="20"/>
          <w:szCs w:val="20"/>
        </w:rPr>
        <w:t>SET</w:t>
      </w:r>
      <w:r w:rsidRPr="00AD10DA">
        <w:rPr>
          <w:rFonts w:ascii="Consolas" w:eastAsia="宋体" w:hAnsi="Consolas" w:cs="Consolas"/>
          <w:color w:val="000000"/>
          <w:kern w:val="0"/>
          <w:sz w:val="20"/>
          <w:szCs w:val="20"/>
        </w:rPr>
        <w:t xml:space="preserve"> lvl </w:t>
      </w:r>
      <w:r w:rsidRPr="00AD10DA">
        <w:rPr>
          <w:rFonts w:ascii="Consolas" w:eastAsia="宋体" w:hAnsi="Consolas" w:cs="Consolas"/>
          <w:color w:val="A67F59"/>
          <w:kern w:val="0"/>
          <w:sz w:val="20"/>
          <w:szCs w:val="20"/>
        </w:rPr>
        <w:t>=</w:t>
      </w:r>
      <w:r w:rsidRPr="00AD10DA">
        <w:rPr>
          <w:rFonts w:ascii="Consolas" w:eastAsia="宋体" w:hAnsi="Consolas" w:cs="Consolas"/>
          <w:color w:val="000000"/>
          <w:kern w:val="0"/>
          <w:sz w:val="20"/>
          <w:szCs w:val="20"/>
        </w:rPr>
        <w:t xml:space="preserve"> </w:t>
      </w:r>
      <w:r w:rsidRPr="00AD10DA">
        <w:rPr>
          <w:rFonts w:ascii="Consolas" w:eastAsia="宋体" w:hAnsi="Consolas" w:cs="Consolas"/>
          <w:color w:val="669900"/>
          <w:kern w:val="0"/>
          <w:sz w:val="20"/>
          <w:szCs w:val="20"/>
        </w:rPr>
        <w:t>'GOLD'</w:t>
      </w:r>
      <w:r w:rsidRPr="00AD10DA">
        <w:rPr>
          <w:rFonts w:ascii="Consolas" w:eastAsia="宋体" w:hAnsi="Consolas" w:cs="Consolas"/>
          <w:color w:val="999999"/>
          <w:kern w:val="0"/>
          <w:sz w:val="20"/>
          <w:szCs w:val="20"/>
        </w:rPr>
        <w:t>;</w:t>
      </w:r>
    </w:p>
    <w:p w:rsidR="00AD10DA" w:rsidRPr="00AD10DA" w:rsidRDefault="00AD10DA" w:rsidP="00AD10D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AD10DA">
        <w:rPr>
          <w:rFonts w:ascii="Consolas" w:eastAsia="宋体" w:hAnsi="Consolas" w:cs="Consolas"/>
          <w:color w:val="000000"/>
          <w:kern w:val="0"/>
          <w:sz w:val="20"/>
          <w:szCs w:val="20"/>
        </w:rPr>
        <w:t xml:space="preserve">    ELSEIF p_creditLimit </w:t>
      </w:r>
      <w:r w:rsidRPr="00AD10DA">
        <w:rPr>
          <w:rFonts w:ascii="Consolas" w:eastAsia="宋体" w:hAnsi="Consolas" w:cs="Consolas"/>
          <w:color w:val="A67F59"/>
          <w:kern w:val="0"/>
          <w:sz w:val="20"/>
          <w:szCs w:val="20"/>
        </w:rPr>
        <w:t>&lt;</w:t>
      </w:r>
      <w:r w:rsidRPr="00AD10DA">
        <w:rPr>
          <w:rFonts w:ascii="Consolas" w:eastAsia="宋体" w:hAnsi="Consolas" w:cs="Consolas"/>
          <w:color w:val="000000"/>
          <w:kern w:val="0"/>
          <w:sz w:val="20"/>
          <w:szCs w:val="20"/>
        </w:rPr>
        <w:t xml:space="preserve"> </w:t>
      </w:r>
      <w:r w:rsidRPr="00AD10DA">
        <w:rPr>
          <w:rFonts w:ascii="Consolas" w:eastAsia="宋体" w:hAnsi="Consolas" w:cs="Consolas"/>
          <w:color w:val="990055"/>
          <w:kern w:val="0"/>
          <w:sz w:val="20"/>
          <w:szCs w:val="20"/>
        </w:rPr>
        <w:t>10000</w:t>
      </w:r>
      <w:r w:rsidRPr="00AD10DA">
        <w:rPr>
          <w:rFonts w:ascii="Consolas" w:eastAsia="宋体" w:hAnsi="Consolas" w:cs="Consolas"/>
          <w:color w:val="000000"/>
          <w:kern w:val="0"/>
          <w:sz w:val="20"/>
          <w:szCs w:val="20"/>
        </w:rPr>
        <w:t xml:space="preserve"> </w:t>
      </w:r>
      <w:r w:rsidRPr="00AD10DA">
        <w:rPr>
          <w:rFonts w:ascii="Consolas" w:eastAsia="宋体" w:hAnsi="Consolas" w:cs="Consolas"/>
          <w:color w:val="0077AA"/>
          <w:kern w:val="0"/>
          <w:sz w:val="20"/>
          <w:szCs w:val="20"/>
        </w:rPr>
        <w:t>THEN</w:t>
      </w:r>
    </w:p>
    <w:p w:rsidR="00AD10DA" w:rsidRPr="00AD10DA" w:rsidRDefault="00AD10DA" w:rsidP="00AD10D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AD10DA">
        <w:rPr>
          <w:rFonts w:ascii="Consolas" w:eastAsia="宋体" w:hAnsi="Consolas" w:cs="Consolas"/>
          <w:color w:val="000000"/>
          <w:kern w:val="0"/>
          <w:sz w:val="20"/>
          <w:szCs w:val="20"/>
        </w:rPr>
        <w:t xml:space="preserve">        </w:t>
      </w:r>
      <w:r w:rsidRPr="00AD10DA">
        <w:rPr>
          <w:rFonts w:ascii="Consolas" w:eastAsia="宋体" w:hAnsi="Consolas" w:cs="Consolas"/>
          <w:color w:val="0077AA"/>
          <w:kern w:val="0"/>
          <w:sz w:val="20"/>
          <w:szCs w:val="20"/>
        </w:rPr>
        <w:t>SET</w:t>
      </w:r>
      <w:r w:rsidRPr="00AD10DA">
        <w:rPr>
          <w:rFonts w:ascii="Consolas" w:eastAsia="宋体" w:hAnsi="Consolas" w:cs="Consolas"/>
          <w:color w:val="000000"/>
          <w:kern w:val="0"/>
          <w:sz w:val="20"/>
          <w:szCs w:val="20"/>
        </w:rPr>
        <w:t xml:space="preserve"> lvl </w:t>
      </w:r>
      <w:r w:rsidRPr="00AD10DA">
        <w:rPr>
          <w:rFonts w:ascii="Consolas" w:eastAsia="宋体" w:hAnsi="Consolas" w:cs="Consolas"/>
          <w:color w:val="A67F59"/>
          <w:kern w:val="0"/>
          <w:sz w:val="20"/>
          <w:szCs w:val="20"/>
        </w:rPr>
        <w:t>=</w:t>
      </w:r>
      <w:r w:rsidRPr="00AD10DA">
        <w:rPr>
          <w:rFonts w:ascii="Consolas" w:eastAsia="宋体" w:hAnsi="Consolas" w:cs="Consolas"/>
          <w:color w:val="000000"/>
          <w:kern w:val="0"/>
          <w:sz w:val="20"/>
          <w:szCs w:val="20"/>
        </w:rPr>
        <w:t xml:space="preserve"> </w:t>
      </w:r>
      <w:r w:rsidRPr="00AD10DA">
        <w:rPr>
          <w:rFonts w:ascii="Consolas" w:eastAsia="宋体" w:hAnsi="Consolas" w:cs="Consolas"/>
          <w:color w:val="669900"/>
          <w:kern w:val="0"/>
          <w:sz w:val="20"/>
          <w:szCs w:val="20"/>
        </w:rPr>
        <w:t>'SILVER'</w:t>
      </w:r>
      <w:r w:rsidRPr="00AD10DA">
        <w:rPr>
          <w:rFonts w:ascii="Consolas" w:eastAsia="宋体" w:hAnsi="Consolas" w:cs="Consolas"/>
          <w:color w:val="999999"/>
          <w:kern w:val="0"/>
          <w:sz w:val="20"/>
          <w:szCs w:val="20"/>
        </w:rPr>
        <w:t>;</w:t>
      </w:r>
    </w:p>
    <w:p w:rsidR="00AD10DA" w:rsidRPr="00AD10DA" w:rsidRDefault="00AD10DA" w:rsidP="00AD10D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AD10DA">
        <w:rPr>
          <w:rFonts w:ascii="Consolas" w:eastAsia="宋体" w:hAnsi="Consolas" w:cs="Consolas"/>
          <w:color w:val="000000"/>
          <w:kern w:val="0"/>
          <w:sz w:val="20"/>
          <w:szCs w:val="20"/>
        </w:rPr>
        <w:t xml:space="preserve">    </w:t>
      </w:r>
      <w:r w:rsidRPr="00AD10DA">
        <w:rPr>
          <w:rFonts w:ascii="Consolas" w:eastAsia="宋体" w:hAnsi="Consolas" w:cs="Consolas"/>
          <w:color w:val="0077AA"/>
          <w:kern w:val="0"/>
          <w:sz w:val="20"/>
          <w:szCs w:val="20"/>
        </w:rPr>
        <w:t>END</w:t>
      </w:r>
      <w:r w:rsidRPr="00AD10DA">
        <w:rPr>
          <w:rFonts w:ascii="Consolas" w:eastAsia="宋体" w:hAnsi="Consolas" w:cs="Consolas"/>
          <w:color w:val="000000"/>
          <w:kern w:val="0"/>
          <w:sz w:val="20"/>
          <w:szCs w:val="20"/>
        </w:rPr>
        <w:t xml:space="preserve"> </w:t>
      </w:r>
      <w:r w:rsidRPr="00AD10DA">
        <w:rPr>
          <w:rFonts w:ascii="Consolas" w:eastAsia="宋体" w:hAnsi="Consolas" w:cs="Consolas"/>
          <w:color w:val="0077AA"/>
          <w:kern w:val="0"/>
          <w:sz w:val="20"/>
          <w:szCs w:val="20"/>
        </w:rPr>
        <w:t>IF</w:t>
      </w:r>
      <w:r w:rsidRPr="00AD10DA">
        <w:rPr>
          <w:rFonts w:ascii="Consolas" w:eastAsia="宋体" w:hAnsi="Consolas" w:cs="Consolas"/>
          <w:color w:val="999999"/>
          <w:kern w:val="0"/>
          <w:sz w:val="20"/>
          <w:szCs w:val="20"/>
        </w:rPr>
        <w:t>;</w:t>
      </w:r>
    </w:p>
    <w:p w:rsidR="00AD10DA" w:rsidRPr="00AD10DA" w:rsidRDefault="00AD10DA" w:rsidP="00AD10D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p>
    <w:p w:rsidR="00AD10DA" w:rsidRPr="00AD10DA" w:rsidRDefault="00AD10DA" w:rsidP="00AD10D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AD10DA">
        <w:rPr>
          <w:rFonts w:ascii="Consolas" w:eastAsia="宋体" w:hAnsi="Consolas" w:cs="Consolas"/>
          <w:color w:val="000000"/>
          <w:kern w:val="0"/>
          <w:sz w:val="20"/>
          <w:szCs w:val="20"/>
        </w:rPr>
        <w:t xml:space="preserve"> </w:t>
      </w:r>
      <w:r w:rsidRPr="00AD10DA">
        <w:rPr>
          <w:rFonts w:ascii="Consolas" w:eastAsia="宋体" w:hAnsi="Consolas" w:cs="Consolas"/>
          <w:color w:val="0077AA"/>
          <w:kern w:val="0"/>
          <w:sz w:val="20"/>
          <w:szCs w:val="20"/>
        </w:rPr>
        <w:t>RETURN</w:t>
      </w:r>
      <w:r w:rsidRPr="00AD10DA">
        <w:rPr>
          <w:rFonts w:ascii="Consolas" w:eastAsia="宋体" w:hAnsi="Consolas" w:cs="Consolas"/>
          <w:color w:val="000000"/>
          <w:kern w:val="0"/>
          <w:sz w:val="20"/>
          <w:szCs w:val="20"/>
        </w:rPr>
        <w:t xml:space="preserve"> </w:t>
      </w:r>
      <w:r w:rsidRPr="00AD10DA">
        <w:rPr>
          <w:rFonts w:ascii="Consolas" w:eastAsia="宋体" w:hAnsi="Consolas" w:cs="Consolas"/>
          <w:color w:val="999999"/>
          <w:kern w:val="0"/>
          <w:sz w:val="20"/>
          <w:szCs w:val="20"/>
        </w:rPr>
        <w:t>(</w:t>
      </w:r>
      <w:r w:rsidRPr="00AD10DA">
        <w:rPr>
          <w:rFonts w:ascii="Consolas" w:eastAsia="宋体" w:hAnsi="Consolas" w:cs="Consolas"/>
          <w:color w:val="000000"/>
          <w:kern w:val="0"/>
          <w:sz w:val="20"/>
          <w:szCs w:val="20"/>
        </w:rPr>
        <w:t>lvl</w:t>
      </w:r>
      <w:r w:rsidRPr="00AD10DA">
        <w:rPr>
          <w:rFonts w:ascii="Consolas" w:eastAsia="宋体" w:hAnsi="Consolas" w:cs="Consolas"/>
          <w:color w:val="999999"/>
          <w:kern w:val="0"/>
          <w:sz w:val="20"/>
          <w:szCs w:val="20"/>
        </w:rPr>
        <w:t>);</w:t>
      </w:r>
    </w:p>
    <w:p w:rsidR="00AD10DA" w:rsidRPr="00AD10DA" w:rsidRDefault="00AD10DA" w:rsidP="00AD10D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AD10DA">
        <w:rPr>
          <w:rFonts w:ascii="Consolas" w:eastAsia="宋体" w:hAnsi="Consolas" w:cs="Consolas"/>
          <w:color w:val="0077AA"/>
          <w:kern w:val="0"/>
          <w:sz w:val="20"/>
          <w:szCs w:val="20"/>
        </w:rPr>
        <w:t>END</w:t>
      </w:r>
      <w:r w:rsidRPr="00AD10DA">
        <w:rPr>
          <w:rFonts w:ascii="Consolas" w:eastAsia="宋体" w:hAnsi="Consolas" w:cs="Consolas"/>
          <w:color w:val="000000"/>
          <w:kern w:val="0"/>
          <w:sz w:val="20"/>
          <w:szCs w:val="20"/>
        </w:rPr>
        <w:t xml:space="preserve"> $$</w:t>
      </w:r>
    </w:p>
    <w:p w:rsidR="00AD10DA" w:rsidRPr="00AD10DA" w:rsidRDefault="00AD10DA" w:rsidP="00AD10D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0"/>
          <w:szCs w:val="20"/>
        </w:rPr>
      </w:pPr>
      <w:proofErr w:type="gramStart"/>
      <w:r w:rsidRPr="00AD10DA">
        <w:rPr>
          <w:rFonts w:ascii="Consolas" w:eastAsia="宋体" w:hAnsi="Consolas" w:cs="Consolas"/>
          <w:color w:val="0077AA"/>
          <w:kern w:val="0"/>
          <w:sz w:val="20"/>
          <w:szCs w:val="20"/>
        </w:rPr>
        <w:t>DELIMITER</w:t>
      </w:r>
      <w:r w:rsidRPr="00AD10DA">
        <w:rPr>
          <w:rFonts w:ascii="Consolas" w:eastAsia="宋体" w:hAnsi="Consolas" w:cs="Consolas"/>
          <w:color w:val="000000"/>
          <w:kern w:val="0"/>
          <w:sz w:val="20"/>
          <w:szCs w:val="20"/>
        </w:rPr>
        <w:t xml:space="preserve"> </w:t>
      </w:r>
      <w:r w:rsidRPr="00AD10DA">
        <w:rPr>
          <w:rFonts w:ascii="Consolas" w:eastAsia="宋体" w:hAnsi="Consolas" w:cs="Consolas"/>
          <w:color w:val="999999"/>
          <w:kern w:val="0"/>
          <w:sz w:val="20"/>
          <w:szCs w:val="20"/>
        </w:rPr>
        <w:t>;</w:t>
      </w:r>
      <w:proofErr w:type="gramEnd"/>
    </w:p>
    <w:p w:rsidR="003C1579" w:rsidRDefault="003C1579" w:rsidP="003C1579">
      <w:pPr>
        <w:rPr>
          <w:rFonts w:hint="eastAsia"/>
        </w:rPr>
      </w:pPr>
    </w:p>
    <w:p w:rsidR="00AD10DA" w:rsidRDefault="00AD10DA" w:rsidP="003C1579">
      <w:pPr>
        <w:rPr>
          <w:rFonts w:ascii="Helvetica" w:hAnsi="Helvetica" w:cs="Helvetica" w:hint="eastAsia"/>
          <w:color w:val="333344"/>
          <w:sz w:val="23"/>
          <w:szCs w:val="23"/>
          <w:shd w:val="clear" w:color="auto" w:fill="FFFFFF"/>
        </w:rPr>
      </w:pPr>
      <w:r>
        <w:rPr>
          <w:rFonts w:ascii="Helvetica" w:hAnsi="Helvetica" w:cs="Helvetica"/>
          <w:color w:val="333344"/>
          <w:sz w:val="23"/>
          <w:szCs w:val="23"/>
          <w:shd w:val="clear" w:color="auto" w:fill="FFFFFF"/>
        </w:rPr>
        <w:t>现在，我们在</w:t>
      </w:r>
      <w:hyperlink r:id="rId107" w:tgtFrame="_blank" w:tooltip="SELECT语句" w:history="1">
        <w:r w:rsidRPr="00AD10DA">
          <w:rPr>
            <w:color w:val="333344"/>
          </w:rPr>
          <w:t>SELECT</w:t>
        </w:r>
        <w:r w:rsidRPr="00AD10DA">
          <w:rPr>
            <w:color w:val="333344"/>
          </w:rPr>
          <w:t>语句</w:t>
        </w:r>
      </w:hyperlink>
      <w:r>
        <w:rPr>
          <w:rFonts w:ascii="Helvetica" w:hAnsi="Helvetica" w:cs="Helvetica"/>
          <w:color w:val="333344"/>
          <w:sz w:val="23"/>
          <w:szCs w:val="23"/>
          <w:shd w:val="clear" w:color="auto" w:fill="FFFFFF"/>
        </w:rPr>
        <w:t>中调用</w:t>
      </w:r>
      <w:r>
        <w:rPr>
          <w:rStyle w:val="HTML"/>
          <w:rFonts w:ascii="Consolas" w:hAnsi="Consolas" w:cs="Consolas"/>
          <w:color w:val="C7254E"/>
          <w:sz w:val="23"/>
          <w:szCs w:val="23"/>
          <w:shd w:val="clear" w:color="auto" w:fill="F9F2F4"/>
        </w:rPr>
        <w:t>CustomerLevel()</w:t>
      </w:r>
      <w:r>
        <w:rPr>
          <w:rFonts w:ascii="Helvetica" w:hAnsi="Helvetica" w:cs="Helvetica"/>
          <w:color w:val="333344"/>
          <w:sz w:val="23"/>
          <w:szCs w:val="23"/>
          <w:shd w:val="clear" w:color="auto" w:fill="FFFFFF"/>
        </w:rPr>
        <w:t>存储函数，如下所示：</w:t>
      </w:r>
    </w:p>
    <w:p w:rsidR="00694409" w:rsidRPr="00694409" w:rsidRDefault="00694409" w:rsidP="0069440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694409">
        <w:rPr>
          <w:rFonts w:ascii="Consolas" w:eastAsia="宋体" w:hAnsi="Consolas" w:cs="Consolas"/>
          <w:color w:val="0077AA"/>
          <w:kern w:val="0"/>
          <w:sz w:val="20"/>
          <w:szCs w:val="20"/>
        </w:rPr>
        <w:t>SELECT</w:t>
      </w:r>
      <w:r w:rsidRPr="00694409">
        <w:rPr>
          <w:rFonts w:ascii="Consolas" w:eastAsia="宋体" w:hAnsi="Consolas" w:cs="Consolas"/>
          <w:color w:val="000000"/>
          <w:kern w:val="0"/>
          <w:sz w:val="20"/>
          <w:szCs w:val="20"/>
        </w:rPr>
        <w:t xml:space="preserve"> </w:t>
      </w:r>
    </w:p>
    <w:p w:rsidR="00694409" w:rsidRPr="00694409" w:rsidRDefault="00694409" w:rsidP="0069440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694409">
        <w:rPr>
          <w:rFonts w:ascii="Consolas" w:eastAsia="宋体" w:hAnsi="Consolas" w:cs="Consolas"/>
          <w:color w:val="000000"/>
          <w:kern w:val="0"/>
          <w:sz w:val="20"/>
          <w:szCs w:val="20"/>
        </w:rPr>
        <w:t xml:space="preserve">    </w:t>
      </w:r>
      <w:proofErr w:type="gramStart"/>
      <w:r w:rsidRPr="00694409">
        <w:rPr>
          <w:rFonts w:ascii="Consolas" w:eastAsia="宋体" w:hAnsi="Consolas" w:cs="Consolas"/>
          <w:color w:val="000000"/>
          <w:kern w:val="0"/>
          <w:sz w:val="20"/>
          <w:szCs w:val="20"/>
        </w:rPr>
        <w:t>customerName</w:t>
      </w:r>
      <w:proofErr w:type="gramEnd"/>
      <w:r w:rsidRPr="00694409">
        <w:rPr>
          <w:rFonts w:ascii="Consolas" w:eastAsia="宋体" w:hAnsi="Consolas" w:cs="Consolas"/>
          <w:color w:val="999999"/>
          <w:kern w:val="0"/>
          <w:sz w:val="20"/>
          <w:szCs w:val="20"/>
        </w:rPr>
        <w:t>,</w:t>
      </w:r>
      <w:r w:rsidRPr="00694409">
        <w:rPr>
          <w:rFonts w:ascii="Consolas" w:eastAsia="宋体" w:hAnsi="Consolas" w:cs="Consolas"/>
          <w:color w:val="000000"/>
          <w:kern w:val="0"/>
          <w:sz w:val="20"/>
          <w:szCs w:val="20"/>
        </w:rPr>
        <w:t xml:space="preserve"> CustomerLevel</w:t>
      </w:r>
      <w:r w:rsidRPr="00694409">
        <w:rPr>
          <w:rFonts w:ascii="Consolas" w:eastAsia="宋体" w:hAnsi="Consolas" w:cs="Consolas"/>
          <w:color w:val="999999"/>
          <w:kern w:val="0"/>
          <w:sz w:val="20"/>
          <w:szCs w:val="20"/>
        </w:rPr>
        <w:t>(</w:t>
      </w:r>
      <w:r w:rsidRPr="00694409">
        <w:rPr>
          <w:rFonts w:ascii="Consolas" w:eastAsia="宋体" w:hAnsi="Consolas" w:cs="Consolas"/>
          <w:color w:val="000000"/>
          <w:kern w:val="0"/>
          <w:sz w:val="20"/>
          <w:szCs w:val="20"/>
        </w:rPr>
        <w:t>creditLimit</w:t>
      </w:r>
      <w:r w:rsidRPr="00694409">
        <w:rPr>
          <w:rFonts w:ascii="Consolas" w:eastAsia="宋体" w:hAnsi="Consolas" w:cs="Consolas"/>
          <w:color w:val="999999"/>
          <w:kern w:val="0"/>
          <w:sz w:val="20"/>
          <w:szCs w:val="20"/>
        </w:rPr>
        <w:t>)</w:t>
      </w:r>
    </w:p>
    <w:p w:rsidR="00694409" w:rsidRPr="00694409" w:rsidRDefault="00694409" w:rsidP="0069440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694409">
        <w:rPr>
          <w:rFonts w:ascii="Consolas" w:eastAsia="宋体" w:hAnsi="Consolas" w:cs="Consolas"/>
          <w:color w:val="0077AA"/>
          <w:kern w:val="0"/>
          <w:sz w:val="20"/>
          <w:szCs w:val="20"/>
        </w:rPr>
        <w:t>FROM</w:t>
      </w:r>
    </w:p>
    <w:p w:rsidR="00694409" w:rsidRPr="00694409" w:rsidRDefault="00694409" w:rsidP="0069440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694409">
        <w:rPr>
          <w:rFonts w:ascii="Consolas" w:eastAsia="宋体" w:hAnsi="Consolas" w:cs="Consolas"/>
          <w:color w:val="000000"/>
          <w:kern w:val="0"/>
          <w:sz w:val="20"/>
          <w:szCs w:val="20"/>
        </w:rPr>
        <w:t xml:space="preserve">    </w:t>
      </w:r>
      <w:proofErr w:type="gramStart"/>
      <w:r w:rsidRPr="00694409">
        <w:rPr>
          <w:rFonts w:ascii="Consolas" w:eastAsia="宋体" w:hAnsi="Consolas" w:cs="Consolas"/>
          <w:color w:val="000000"/>
          <w:kern w:val="0"/>
          <w:sz w:val="20"/>
          <w:szCs w:val="20"/>
        </w:rPr>
        <w:t>customers</w:t>
      </w:r>
      <w:proofErr w:type="gramEnd"/>
    </w:p>
    <w:p w:rsidR="00694409" w:rsidRPr="00694409" w:rsidRDefault="00694409" w:rsidP="0069440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0"/>
          <w:szCs w:val="20"/>
        </w:rPr>
      </w:pPr>
      <w:r w:rsidRPr="00694409">
        <w:rPr>
          <w:rFonts w:ascii="Consolas" w:eastAsia="宋体" w:hAnsi="Consolas" w:cs="Consolas"/>
          <w:color w:val="0077AA"/>
          <w:kern w:val="0"/>
          <w:sz w:val="20"/>
          <w:szCs w:val="20"/>
        </w:rPr>
        <w:t>ORDER</w:t>
      </w:r>
      <w:r w:rsidRPr="00694409">
        <w:rPr>
          <w:rFonts w:ascii="Consolas" w:eastAsia="宋体" w:hAnsi="Consolas" w:cs="Consolas"/>
          <w:color w:val="000000"/>
          <w:kern w:val="0"/>
          <w:sz w:val="20"/>
          <w:szCs w:val="20"/>
        </w:rPr>
        <w:t xml:space="preserve"> </w:t>
      </w:r>
      <w:r w:rsidRPr="00694409">
        <w:rPr>
          <w:rFonts w:ascii="Consolas" w:eastAsia="宋体" w:hAnsi="Consolas" w:cs="Consolas"/>
          <w:color w:val="0077AA"/>
          <w:kern w:val="0"/>
          <w:sz w:val="20"/>
          <w:szCs w:val="20"/>
        </w:rPr>
        <w:t>BY</w:t>
      </w:r>
      <w:r w:rsidRPr="00694409">
        <w:rPr>
          <w:rFonts w:ascii="Consolas" w:eastAsia="宋体" w:hAnsi="Consolas" w:cs="Consolas"/>
          <w:color w:val="000000"/>
          <w:kern w:val="0"/>
          <w:sz w:val="20"/>
          <w:szCs w:val="20"/>
        </w:rPr>
        <w:t xml:space="preserve"> customerName</w:t>
      </w:r>
      <w:r w:rsidRPr="00694409">
        <w:rPr>
          <w:rFonts w:ascii="Consolas" w:eastAsia="宋体" w:hAnsi="Consolas" w:cs="Consolas"/>
          <w:color w:val="999999"/>
          <w:kern w:val="0"/>
          <w:sz w:val="20"/>
          <w:szCs w:val="20"/>
        </w:rPr>
        <w:t>;</w:t>
      </w:r>
    </w:p>
    <w:p w:rsidR="00694409" w:rsidRDefault="00694409" w:rsidP="003C1579">
      <w:pPr>
        <w:rPr>
          <w:rFonts w:hint="eastAsia"/>
        </w:rPr>
      </w:pPr>
    </w:p>
    <w:p w:rsidR="00694409" w:rsidRDefault="00694409" w:rsidP="003C1579">
      <w:pPr>
        <w:rPr>
          <w:rFonts w:hint="eastAsia"/>
        </w:rPr>
      </w:pPr>
    </w:p>
    <w:p w:rsidR="00694409" w:rsidRPr="00694409" w:rsidRDefault="00694409" w:rsidP="003C1579">
      <w:r>
        <w:rPr>
          <w:rFonts w:ascii="Helvetica" w:hAnsi="Helvetica" w:cs="Helvetica"/>
          <w:color w:val="333344"/>
          <w:sz w:val="23"/>
          <w:szCs w:val="23"/>
          <w:shd w:val="clear" w:color="auto" w:fill="FFFFFF"/>
        </w:rPr>
        <w:t>下面，来重写在</w:t>
      </w:r>
      <w:hyperlink r:id="rId108" w:tgtFrame="_blank" w:tooltip="MySQL IF语句教程" w:history="1">
        <w:r w:rsidRPr="00694409">
          <w:rPr>
            <w:color w:val="333344"/>
          </w:rPr>
          <w:t>MySQL IF</w:t>
        </w:r>
        <w:r w:rsidRPr="00694409">
          <w:rPr>
            <w:color w:val="333344"/>
          </w:rPr>
          <w:t>语句教程</w:t>
        </w:r>
      </w:hyperlink>
      <w:r>
        <w:rPr>
          <w:rFonts w:ascii="Helvetica" w:hAnsi="Helvetica" w:cs="Helvetica"/>
          <w:color w:val="333344"/>
          <w:sz w:val="23"/>
          <w:szCs w:val="23"/>
          <w:shd w:val="clear" w:color="auto" w:fill="FFFFFF"/>
        </w:rPr>
        <w:t>中开发的</w:t>
      </w:r>
      <w:r>
        <w:rPr>
          <w:rStyle w:val="HTML"/>
          <w:rFonts w:ascii="Consolas" w:hAnsi="Consolas" w:cs="Consolas"/>
          <w:color w:val="C7254E"/>
          <w:sz w:val="23"/>
          <w:szCs w:val="23"/>
          <w:shd w:val="clear" w:color="auto" w:fill="F9F2F4"/>
        </w:rPr>
        <w:t>GetCustomerLevel()</w:t>
      </w:r>
      <w:r>
        <w:rPr>
          <w:rFonts w:ascii="Helvetica" w:hAnsi="Helvetica" w:cs="Helvetica"/>
          <w:color w:val="333344"/>
          <w:sz w:val="23"/>
          <w:szCs w:val="23"/>
          <w:shd w:val="clear" w:color="auto" w:fill="FFFFFF"/>
        </w:rPr>
        <w:t>存储过程，如下所示：</w:t>
      </w:r>
    </w:p>
    <w:p w:rsidR="004918DC" w:rsidRPr="004918DC" w:rsidRDefault="004918DC" w:rsidP="004918DC"/>
    <w:p w:rsidR="004C504C" w:rsidRPr="004C504C" w:rsidRDefault="004C504C" w:rsidP="004C50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4C504C">
        <w:rPr>
          <w:rFonts w:ascii="Consolas" w:eastAsia="宋体" w:hAnsi="Consolas" w:cs="Consolas"/>
          <w:color w:val="0077AA"/>
          <w:kern w:val="0"/>
          <w:sz w:val="20"/>
          <w:szCs w:val="20"/>
        </w:rPr>
        <w:t>DELIMITER</w:t>
      </w:r>
      <w:r w:rsidRPr="004C504C">
        <w:rPr>
          <w:rFonts w:ascii="Consolas" w:eastAsia="宋体" w:hAnsi="Consolas" w:cs="Consolas"/>
          <w:color w:val="000000"/>
          <w:kern w:val="0"/>
          <w:sz w:val="20"/>
          <w:szCs w:val="20"/>
        </w:rPr>
        <w:t xml:space="preserve"> $$</w:t>
      </w:r>
    </w:p>
    <w:p w:rsidR="004C504C" w:rsidRPr="004C504C" w:rsidRDefault="004C504C" w:rsidP="004C50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p>
    <w:p w:rsidR="004C504C" w:rsidRPr="004C504C" w:rsidRDefault="004C504C" w:rsidP="004C50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4C504C">
        <w:rPr>
          <w:rFonts w:ascii="Consolas" w:eastAsia="宋体" w:hAnsi="Consolas" w:cs="Consolas"/>
          <w:color w:val="0077AA"/>
          <w:kern w:val="0"/>
          <w:sz w:val="20"/>
          <w:szCs w:val="20"/>
        </w:rPr>
        <w:t>CREATE</w:t>
      </w:r>
      <w:r w:rsidRPr="004C504C">
        <w:rPr>
          <w:rFonts w:ascii="Consolas" w:eastAsia="宋体" w:hAnsi="Consolas" w:cs="Consolas"/>
          <w:color w:val="000000"/>
          <w:kern w:val="0"/>
          <w:sz w:val="20"/>
          <w:szCs w:val="20"/>
        </w:rPr>
        <w:t xml:space="preserve"> </w:t>
      </w:r>
      <w:r w:rsidRPr="004C504C">
        <w:rPr>
          <w:rFonts w:ascii="Consolas" w:eastAsia="宋体" w:hAnsi="Consolas" w:cs="Consolas"/>
          <w:color w:val="0077AA"/>
          <w:kern w:val="0"/>
          <w:sz w:val="20"/>
          <w:szCs w:val="20"/>
        </w:rPr>
        <w:t>PROCEDURE</w:t>
      </w:r>
      <w:r w:rsidRPr="004C504C">
        <w:rPr>
          <w:rFonts w:ascii="Consolas" w:eastAsia="宋体" w:hAnsi="Consolas" w:cs="Consolas"/>
          <w:color w:val="000000"/>
          <w:kern w:val="0"/>
          <w:sz w:val="20"/>
          <w:szCs w:val="20"/>
        </w:rPr>
        <w:t xml:space="preserve"> </w:t>
      </w:r>
      <w:proofErr w:type="gramStart"/>
      <w:r w:rsidRPr="004C504C">
        <w:rPr>
          <w:rFonts w:ascii="Consolas" w:eastAsia="宋体" w:hAnsi="Consolas" w:cs="Consolas"/>
          <w:color w:val="000000"/>
          <w:kern w:val="0"/>
          <w:sz w:val="20"/>
          <w:szCs w:val="20"/>
        </w:rPr>
        <w:t>GetCustomerLevel</w:t>
      </w:r>
      <w:r w:rsidRPr="004C504C">
        <w:rPr>
          <w:rFonts w:ascii="Consolas" w:eastAsia="宋体" w:hAnsi="Consolas" w:cs="Consolas"/>
          <w:color w:val="999999"/>
          <w:kern w:val="0"/>
          <w:sz w:val="20"/>
          <w:szCs w:val="20"/>
        </w:rPr>
        <w:t>(</w:t>
      </w:r>
      <w:proofErr w:type="gramEnd"/>
    </w:p>
    <w:p w:rsidR="004C504C" w:rsidRPr="004C504C" w:rsidRDefault="004C504C" w:rsidP="004C50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4C504C">
        <w:rPr>
          <w:rFonts w:ascii="Consolas" w:eastAsia="宋体" w:hAnsi="Consolas" w:cs="Consolas"/>
          <w:color w:val="000000"/>
          <w:kern w:val="0"/>
          <w:sz w:val="20"/>
          <w:szCs w:val="20"/>
        </w:rPr>
        <w:t xml:space="preserve">    </w:t>
      </w:r>
      <w:proofErr w:type="gramStart"/>
      <w:r w:rsidRPr="004C504C">
        <w:rPr>
          <w:rFonts w:ascii="Consolas" w:eastAsia="宋体" w:hAnsi="Consolas" w:cs="Consolas"/>
          <w:color w:val="A67F59"/>
          <w:kern w:val="0"/>
          <w:sz w:val="20"/>
          <w:szCs w:val="20"/>
        </w:rPr>
        <w:t>IN</w:t>
      </w:r>
      <w:r w:rsidRPr="004C504C">
        <w:rPr>
          <w:rFonts w:ascii="Consolas" w:eastAsia="宋体" w:hAnsi="Consolas" w:cs="Consolas"/>
          <w:color w:val="000000"/>
          <w:kern w:val="0"/>
          <w:sz w:val="20"/>
          <w:szCs w:val="20"/>
        </w:rPr>
        <w:t xml:space="preserve">  p</w:t>
      </w:r>
      <w:proofErr w:type="gramEnd"/>
      <w:r w:rsidRPr="004C504C">
        <w:rPr>
          <w:rFonts w:ascii="Consolas" w:eastAsia="宋体" w:hAnsi="Consolas" w:cs="Consolas"/>
          <w:color w:val="000000"/>
          <w:kern w:val="0"/>
          <w:sz w:val="20"/>
          <w:szCs w:val="20"/>
        </w:rPr>
        <w:t xml:space="preserve">_customerNumber </w:t>
      </w:r>
      <w:r w:rsidRPr="004C504C">
        <w:rPr>
          <w:rFonts w:ascii="Consolas" w:eastAsia="宋体" w:hAnsi="Consolas" w:cs="Consolas"/>
          <w:color w:val="0077AA"/>
          <w:kern w:val="0"/>
          <w:sz w:val="20"/>
          <w:szCs w:val="20"/>
        </w:rPr>
        <w:t>INT</w:t>
      </w:r>
      <w:r w:rsidRPr="004C504C">
        <w:rPr>
          <w:rFonts w:ascii="Consolas" w:eastAsia="宋体" w:hAnsi="Consolas" w:cs="Consolas"/>
          <w:color w:val="999999"/>
          <w:kern w:val="0"/>
          <w:sz w:val="20"/>
          <w:szCs w:val="20"/>
        </w:rPr>
        <w:t>(</w:t>
      </w:r>
      <w:r w:rsidRPr="004C504C">
        <w:rPr>
          <w:rFonts w:ascii="Consolas" w:eastAsia="宋体" w:hAnsi="Consolas" w:cs="Consolas"/>
          <w:color w:val="990055"/>
          <w:kern w:val="0"/>
          <w:sz w:val="20"/>
          <w:szCs w:val="20"/>
        </w:rPr>
        <w:t>11</w:t>
      </w:r>
      <w:r w:rsidRPr="004C504C">
        <w:rPr>
          <w:rFonts w:ascii="Consolas" w:eastAsia="宋体" w:hAnsi="Consolas" w:cs="Consolas"/>
          <w:color w:val="999999"/>
          <w:kern w:val="0"/>
          <w:sz w:val="20"/>
          <w:szCs w:val="20"/>
        </w:rPr>
        <w:t>),</w:t>
      </w:r>
    </w:p>
    <w:p w:rsidR="004C504C" w:rsidRPr="004C504C" w:rsidRDefault="004C504C" w:rsidP="004C50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4C504C">
        <w:rPr>
          <w:rFonts w:ascii="Consolas" w:eastAsia="宋体" w:hAnsi="Consolas" w:cs="Consolas"/>
          <w:color w:val="000000"/>
          <w:kern w:val="0"/>
          <w:sz w:val="20"/>
          <w:szCs w:val="20"/>
        </w:rPr>
        <w:t xml:space="preserve">    </w:t>
      </w:r>
      <w:r w:rsidRPr="004C504C">
        <w:rPr>
          <w:rFonts w:ascii="Consolas" w:eastAsia="宋体" w:hAnsi="Consolas" w:cs="Consolas"/>
          <w:color w:val="0077AA"/>
          <w:kern w:val="0"/>
          <w:sz w:val="20"/>
          <w:szCs w:val="20"/>
        </w:rPr>
        <w:t>OUT</w:t>
      </w:r>
      <w:r w:rsidRPr="004C504C">
        <w:rPr>
          <w:rFonts w:ascii="Consolas" w:eastAsia="宋体" w:hAnsi="Consolas" w:cs="Consolas"/>
          <w:color w:val="000000"/>
          <w:kern w:val="0"/>
          <w:sz w:val="20"/>
          <w:szCs w:val="20"/>
        </w:rPr>
        <w:t xml:space="preserve"> p_</w:t>
      </w:r>
      <w:proofErr w:type="gramStart"/>
      <w:r w:rsidRPr="004C504C">
        <w:rPr>
          <w:rFonts w:ascii="Consolas" w:eastAsia="宋体" w:hAnsi="Consolas" w:cs="Consolas"/>
          <w:color w:val="000000"/>
          <w:kern w:val="0"/>
          <w:sz w:val="20"/>
          <w:szCs w:val="20"/>
        </w:rPr>
        <w:t xml:space="preserve">customerLevel  </w:t>
      </w:r>
      <w:r w:rsidRPr="004C504C">
        <w:rPr>
          <w:rFonts w:ascii="Consolas" w:eastAsia="宋体" w:hAnsi="Consolas" w:cs="Consolas"/>
          <w:color w:val="0077AA"/>
          <w:kern w:val="0"/>
          <w:sz w:val="20"/>
          <w:szCs w:val="20"/>
        </w:rPr>
        <w:t>varchar</w:t>
      </w:r>
      <w:proofErr w:type="gramEnd"/>
      <w:r w:rsidRPr="004C504C">
        <w:rPr>
          <w:rFonts w:ascii="Consolas" w:eastAsia="宋体" w:hAnsi="Consolas" w:cs="Consolas"/>
          <w:color w:val="999999"/>
          <w:kern w:val="0"/>
          <w:sz w:val="20"/>
          <w:szCs w:val="20"/>
        </w:rPr>
        <w:t>(</w:t>
      </w:r>
      <w:r w:rsidRPr="004C504C">
        <w:rPr>
          <w:rFonts w:ascii="Consolas" w:eastAsia="宋体" w:hAnsi="Consolas" w:cs="Consolas"/>
          <w:color w:val="990055"/>
          <w:kern w:val="0"/>
          <w:sz w:val="20"/>
          <w:szCs w:val="20"/>
        </w:rPr>
        <w:t>10</w:t>
      </w:r>
      <w:r w:rsidRPr="004C504C">
        <w:rPr>
          <w:rFonts w:ascii="Consolas" w:eastAsia="宋体" w:hAnsi="Consolas" w:cs="Consolas"/>
          <w:color w:val="999999"/>
          <w:kern w:val="0"/>
          <w:sz w:val="20"/>
          <w:szCs w:val="20"/>
        </w:rPr>
        <w:t>)</w:t>
      </w:r>
    </w:p>
    <w:p w:rsidR="004C504C" w:rsidRPr="004C504C" w:rsidRDefault="004C504C" w:rsidP="004C50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4C504C">
        <w:rPr>
          <w:rFonts w:ascii="Consolas" w:eastAsia="宋体" w:hAnsi="Consolas" w:cs="Consolas"/>
          <w:color w:val="999999"/>
          <w:kern w:val="0"/>
          <w:sz w:val="20"/>
          <w:szCs w:val="20"/>
        </w:rPr>
        <w:t>)</w:t>
      </w:r>
    </w:p>
    <w:p w:rsidR="004C504C" w:rsidRPr="004C504C" w:rsidRDefault="004C504C" w:rsidP="004C50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4C504C">
        <w:rPr>
          <w:rFonts w:ascii="Consolas" w:eastAsia="宋体" w:hAnsi="Consolas" w:cs="Consolas"/>
          <w:color w:val="0077AA"/>
          <w:kern w:val="0"/>
          <w:sz w:val="20"/>
          <w:szCs w:val="20"/>
        </w:rPr>
        <w:t>BEGIN</w:t>
      </w:r>
    </w:p>
    <w:p w:rsidR="004C504C" w:rsidRPr="004C504C" w:rsidRDefault="004C504C" w:rsidP="004C50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4C504C">
        <w:rPr>
          <w:rFonts w:ascii="Consolas" w:eastAsia="宋体" w:hAnsi="Consolas" w:cs="Consolas"/>
          <w:color w:val="000000"/>
          <w:kern w:val="0"/>
          <w:sz w:val="20"/>
          <w:szCs w:val="20"/>
        </w:rPr>
        <w:t xml:space="preserve">    </w:t>
      </w:r>
      <w:r w:rsidRPr="004C504C">
        <w:rPr>
          <w:rFonts w:ascii="Consolas" w:eastAsia="宋体" w:hAnsi="Consolas" w:cs="Consolas"/>
          <w:color w:val="0077AA"/>
          <w:kern w:val="0"/>
          <w:sz w:val="20"/>
          <w:szCs w:val="20"/>
        </w:rPr>
        <w:t>DECLARE</w:t>
      </w:r>
      <w:r w:rsidRPr="004C504C">
        <w:rPr>
          <w:rFonts w:ascii="Consolas" w:eastAsia="宋体" w:hAnsi="Consolas" w:cs="Consolas"/>
          <w:color w:val="000000"/>
          <w:kern w:val="0"/>
          <w:sz w:val="20"/>
          <w:szCs w:val="20"/>
        </w:rPr>
        <w:t xml:space="preserve"> creditlim </w:t>
      </w:r>
      <w:r w:rsidRPr="004C504C">
        <w:rPr>
          <w:rFonts w:ascii="Consolas" w:eastAsia="宋体" w:hAnsi="Consolas" w:cs="Consolas"/>
          <w:color w:val="0077AA"/>
          <w:kern w:val="0"/>
          <w:sz w:val="20"/>
          <w:szCs w:val="20"/>
        </w:rPr>
        <w:t>DOUBLE</w:t>
      </w:r>
      <w:r w:rsidRPr="004C504C">
        <w:rPr>
          <w:rFonts w:ascii="Consolas" w:eastAsia="宋体" w:hAnsi="Consolas" w:cs="Consolas"/>
          <w:color w:val="999999"/>
          <w:kern w:val="0"/>
          <w:sz w:val="20"/>
          <w:szCs w:val="20"/>
        </w:rPr>
        <w:t>;</w:t>
      </w:r>
    </w:p>
    <w:p w:rsidR="004C504C" w:rsidRPr="004C504C" w:rsidRDefault="004C504C" w:rsidP="004C50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p>
    <w:p w:rsidR="004C504C" w:rsidRPr="004C504C" w:rsidRDefault="004C504C" w:rsidP="004C50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4C504C">
        <w:rPr>
          <w:rFonts w:ascii="Consolas" w:eastAsia="宋体" w:hAnsi="Consolas" w:cs="Consolas"/>
          <w:color w:val="000000"/>
          <w:kern w:val="0"/>
          <w:sz w:val="20"/>
          <w:szCs w:val="20"/>
        </w:rPr>
        <w:t xml:space="preserve">    </w:t>
      </w:r>
      <w:r w:rsidRPr="004C504C">
        <w:rPr>
          <w:rFonts w:ascii="Consolas" w:eastAsia="宋体" w:hAnsi="Consolas" w:cs="Consolas"/>
          <w:color w:val="0077AA"/>
          <w:kern w:val="0"/>
          <w:sz w:val="20"/>
          <w:szCs w:val="20"/>
        </w:rPr>
        <w:t>SELECT</w:t>
      </w:r>
      <w:r w:rsidRPr="004C504C">
        <w:rPr>
          <w:rFonts w:ascii="Consolas" w:eastAsia="宋体" w:hAnsi="Consolas" w:cs="Consolas"/>
          <w:color w:val="000000"/>
          <w:kern w:val="0"/>
          <w:sz w:val="20"/>
          <w:szCs w:val="20"/>
        </w:rPr>
        <w:t xml:space="preserve"> creditlimit </w:t>
      </w:r>
      <w:r w:rsidRPr="004C504C">
        <w:rPr>
          <w:rFonts w:ascii="Consolas" w:eastAsia="宋体" w:hAnsi="Consolas" w:cs="Consolas"/>
          <w:color w:val="0077AA"/>
          <w:kern w:val="0"/>
          <w:sz w:val="20"/>
          <w:szCs w:val="20"/>
        </w:rPr>
        <w:t>INTO</w:t>
      </w:r>
      <w:r w:rsidRPr="004C504C">
        <w:rPr>
          <w:rFonts w:ascii="Consolas" w:eastAsia="宋体" w:hAnsi="Consolas" w:cs="Consolas"/>
          <w:color w:val="000000"/>
          <w:kern w:val="0"/>
          <w:sz w:val="20"/>
          <w:szCs w:val="20"/>
        </w:rPr>
        <w:t xml:space="preserve"> creditlim</w:t>
      </w:r>
    </w:p>
    <w:p w:rsidR="004C504C" w:rsidRPr="004C504C" w:rsidRDefault="004C504C" w:rsidP="004C50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4C504C">
        <w:rPr>
          <w:rFonts w:ascii="Consolas" w:eastAsia="宋体" w:hAnsi="Consolas" w:cs="Consolas"/>
          <w:color w:val="000000"/>
          <w:kern w:val="0"/>
          <w:sz w:val="20"/>
          <w:szCs w:val="20"/>
        </w:rPr>
        <w:t xml:space="preserve">    </w:t>
      </w:r>
      <w:r w:rsidRPr="004C504C">
        <w:rPr>
          <w:rFonts w:ascii="Consolas" w:eastAsia="宋体" w:hAnsi="Consolas" w:cs="Consolas"/>
          <w:color w:val="0077AA"/>
          <w:kern w:val="0"/>
          <w:sz w:val="20"/>
          <w:szCs w:val="20"/>
        </w:rPr>
        <w:t>FROM</w:t>
      </w:r>
      <w:r w:rsidRPr="004C504C">
        <w:rPr>
          <w:rFonts w:ascii="Consolas" w:eastAsia="宋体" w:hAnsi="Consolas" w:cs="Consolas"/>
          <w:color w:val="000000"/>
          <w:kern w:val="0"/>
          <w:sz w:val="20"/>
          <w:szCs w:val="20"/>
        </w:rPr>
        <w:t xml:space="preserve"> customers</w:t>
      </w:r>
    </w:p>
    <w:p w:rsidR="004C504C" w:rsidRPr="004C504C" w:rsidRDefault="004C504C" w:rsidP="004C50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4C504C">
        <w:rPr>
          <w:rFonts w:ascii="Consolas" w:eastAsia="宋体" w:hAnsi="Consolas" w:cs="Consolas"/>
          <w:color w:val="000000"/>
          <w:kern w:val="0"/>
          <w:sz w:val="20"/>
          <w:szCs w:val="20"/>
        </w:rPr>
        <w:t xml:space="preserve">    </w:t>
      </w:r>
      <w:r w:rsidRPr="004C504C">
        <w:rPr>
          <w:rFonts w:ascii="Consolas" w:eastAsia="宋体" w:hAnsi="Consolas" w:cs="Consolas"/>
          <w:color w:val="0077AA"/>
          <w:kern w:val="0"/>
          <w:sz w:val="20"/>
          <w:szCs w:val="20"/>
        </w:rPr>
        <w:t>WHERE</w:t>
      </w:r>
      <w:r w:rsidRPr="004C504C">
        <w:rPr>
          <w:rFonts w:ascii="Consolas" w:eastAsia="宋体" w:hAnsi="Consolas" w:cs="Consolas"/>
          <w:color w:val="000000"/>
          <w:kern w:val="0"/>
          <w:sz w:val="20"/>
          <w:szCs w:val="20"/>
        </w:rPr>
        <w:t xml:space="preserve"> customerNumber </w:t>
      </w:r>
      <w:r w:rsidRPr="004C504C">
        <w:rPr>
          <w:rFonts w:ascii="Consolas" w:eastAsia="宋体" w:hAnsi="Consolas" w:cs="Consolas"/>
          <w:color w:val="A67F59"/>
          <w:kern w:val="0"/>
          <w:sz w:val="20"/>
          <w:szCs w:val="20"/>
        </w:rPr>
        <w:t>=</w:t>
      </w:r>
      <w:r w:rsidRPr="004C504C">
        <w:rPr>
          <w:rFonts w:ascii="Consolas" w:eastAsia="宋体" w:hAnsi="Consolas" w:cs="Consolas"/>
          <w:color w:val="000000"/>
          <w:kern w:val="0"/>
          <w:sz w:val="20"/>
          <w:szCs w:val="20"/>
        </w:rPr>
        <w:t xml:space="preserve"> p_customerNumber</w:t>
      </w:r>
      <w:r w:rsidRPr="004C504C">
        <w:rPr>
          <w:rFonts w:ascii="Consolas" w:eastAsia="宋体" w:hAnsi="Consolas" w:cs="Consolas"/>
          <w:color w:val="999999"/>
          <w:kern w:val="0"/>
          <w:sz w:val="20"/>
          <w:szCs w:val="20"/>
        </w:rPr>
        <w:t>;</w:t>
      </w:r>
    </w:p>
    <w:p w:rsidR="004C504C" w:rsidRPr="004C504C" w:rsidRDefault="004C504C" w:rsidP="004C50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p>
    <w:p w:rsidR="004C504C" w:rsidRPr="004C504C" w:rsidRDefault="004C504C" w:rsidP="004C50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4C504C">
        <w:rPr>
          <w:rFonts w:ascii="Consolas" w:eastAsia="宋体" w:hAnsi="Consolas" w:cs="Consolas"/>
          <w:color w:val="000000"/>
          <w:kern w:val="0"/>
          <w:sz w:val="20"/>
          <w:szCs w:val="20"/>
        </w:rPr>
        <w:t xml:space="preserve">    </w:t>
      </w:r>
      <w:r w:rsidRPr="004C504C">
        <w:rPr>
          <w:rFonts w:ascii="Consolas" w:eastAsia="宋体" w:hAnsi="Consolas" w:cs="Consolas"/>
          <w:color w:val="0077AA"/>
          <w:kern w:val="0"/>
          <w:sz w:val="20"/>
          <w:szCs w:val="20"/>
        </w:rPr>
        <w:t>SELECT</w:t>
      </w:r>
      <w:r w:rsidRPr="004C504C">
        <w:rPr>
          <w:rFonts w:ascii="Consolas" w:eastAsia="宋体" w:hAnsi="Consolas" w:cs="Consolas"/>
          <w:color w:val="000000"/>
          <w:kern w:val="0"/>
          <w:sz w:val="20"/>
          <w:szCs w:val="20"/>
        </w:rPr>
        <w:t xml:space="preserve"> </w:t>
      </w:r>
      <w:proofErr w:type="gramStart"/>
      <w:r w:rsidRPr="004C504C">
        <w:rPr>
          <w:rFonts w:ascii="Consolas" w:eastAsia="宋体" w:hAnsi="Consolas" w:cs="Consolas"/>
          <w:color w:val="000000"/>
          <w:kern w:val="0"/>
          <w:sz w:val="20"/>
          <w:szCs w:val="20"/>
        </w:rPr>
        <w:t>CUSTOMERLEVEL</w:t>
      </w:r>
      <w:r w:rsidRPr="004C504C">
        <w:rPr>
          <w:rFonts w:ascii="Consolas" w:eastAsia="宋体" w:hAnsi="Consolas" w:cs="Consolas"/>
          <w:color w:val="999999"/>
          <w:kern w:val="0"/>
          <w:sz w:val="20"/>
          <w:szCs w:val="20"/>
        </w:rPr>
        <w:t>(</w:t>
      </w:r>
      <w:proofErr w:type="gramEnd"/>
      <w:r w:rsidRPr="004C504C">
        <w:rPr>
          <w:rFonts w:ascii="Consolas" w:eastAsia="宋体" w:hAnsi="Consolas" w:cs="Consolas"/>
          <w:color w:val="000000"/>
          <w:kern w:val="0"/>
          <w:sz w:val="20"/>
          <w:szCs w:val="20"/>
        </w:rPr>
        <w:t>creditlim</w:t>
      </w:r>
      <w:r w:rsidRPr="004C504C">
        <w:rPr>
          <w:rFonts w:ascii="Consolas" w:eastAsia="宋体" w:hAnsi="Consolas" w:cs="Consolas"/>
          <w:color w:val="999999"/>
          <w:kern w:val="0"/>
          <w:sz w:val="20"/>
          <w:szCs w:val="20"/>
        </w:rPr>
        <w:t>)</w:t>
      </w:r>
      <w:r w:rsidRPr="004C504C">
        <w:rPr>
          <w:rFonts w:ascii="Consolas" w:eastAsia="宋体" w:hAnsi="Consolas" w:cs="Consolas"/>
          <w:color w:val="000000"/>
          <w:kern w:val="0"/>
          <w:sz w:val="20"/>
          <w:szCs w:val="20"/>
        </w:rPr>
        <w:t xml:space="preserve"> </w:t>
      </w:r>
    </w:p>
    <w:p w:rsidR="004C504C" w:rsidRPr="004C504C" w:rsidRDefault="004C504C" w:rsidP="004C50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4C504C">
        <w:rPr>
          <w:rFonts w:ascii="Consolas" w:eastAsia="宋体" w:hAnsi="Consolas" w:cs="Consolas"/>
          <w:color w:val="000000"/>
          <w:kern w:val="0"/>
          <w:sz w:val="20"/>
          <w:szCs w:val="20"/>
        </w:rPr>
        <w:t xml:space="preserve">    </w:t>
      </w:r>
      <w:r w:rsidRPr="004C504C">
        <w:rPr>
          <w:rFonts w:ascii="Consolas" w:eastAsia="宋体" w:hAnsi="Consolas" w:cs="Consolas"/>
          <w:color w:val="0077AA"/>
          <w:kern w:val="0"/>
          <w:sz w:val="20"/>
          <w:szCs w:val="20"/>
        </w:rPr>
        <w:t>INTO</w:t>
      </w:r>
      <w:r w:rsidRPr="004C504C">
        <w:rPr>
          <w:rFonts w:ascii="Consolas" w:eastAsia="宋体" w:hAnsi="Consolas" w:cs="Consolas"/>
          <w:color w:val="000000"/>
          <w:kern w:val="0"/>
          <w:sz w:val="20"/>
          <w:szCs w:val="20"/>
        </w:rPr>
        <w:t xml:space="preserve"> p_customerLevel</w:t>
      </w:r>
      <w:r w:rsidRPr="004C504C">
        <w:rPr>
          <w:rFonts w:ascii="Consolas" w:eastAsia="宋体" w:hAnsi="Consolas" w:cs="Consolas"/>
          <w:color w:val="999999"/>
          <w:kern w:val="0"/>
          <w:sz w:val="20"/>
          <w:szCs w:val="20"/>
        </w:rPr>
        <w:t>;</w:t>
      </w:r>
    </w:p>
    <w:p w:rsidR="004C504C" w:rsidRPr="004C504C" w:rsidRDefault="004C504C" w:rsidP="004C50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4C504C">
        <w:rPr>
          <w:rFonts w:ascii="Consolas" w:eastAsia="宋体" w:hAnsi="Consolas" w:cs="Consolas"/>
          <w:color w:val="0077AA"/>
          <w:kern w:val="0"/>
          <w:sz w:val="20"/>
          <w:szCs w:val="20"/>
        </w:rPr>
        <w:t>END</w:t>
      </w:r>
      <w:r w:rsidRPr="004C504C">
        <w:rPr>
          <w:rFonts w:ascii="Consolas" w:eastAsia="宋体" w:hAnsi="Consolas" w:cs="Consolas"/>
          <w:color w:val="000000"/>
          <w:kern w:val="0"/>
          <w:sz w:val="20"/>
          <w:szCs w:val="20"/>
        </w:rPr>
        <w:t xml:space="preserve"> $$</w:t>
      </w:r>
    </w:p>
    <w:p w:rsidR="004C504C" w:rsidRPr="004C504C" w:rsidRDefault="004C504C" w:rsidP="004C50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0"/>
          <w:szCs w:val="20"/>
        </w:rPr>
      </w:pPr>
      <w:proofErr w:type="gramStart"/>
      <w:r w:rsidRPr="004C504C">
        <w:rPr>
          <w:rFonts w:ascii="Consolas" w:eastAsia="宋体" w:hAnsi="Consolas" w:cs="Consolas"/>
          <w:color w:val="0077AA"/>
          <w:kern w:val="0"/>
          <w:sz w:val="20"/>
          <w:szCs w:val="20"/>
        </w:rPr>
        <w:t>DELIMITER</w:t>
      </w:r>
      <w:r w:rsidRPr="004C504C">
        <w:rPr>
          <w:rFonts w:ascii="Consolas" w:eastAsia="宋体" w:hAnsi="Consolas" w:cs="Consolas"/>
          <w:color w:val="000000"/>
          <w:kern w:val="0"/>
          <w:sz w:val="20"/>
          <w:szCs w:val="20"/>
        </w:rPr>
        <w:t xml:space="preserve"> </w:t>
      </w:r>
      <w:r w:rsidRPr="004C504C">
        <w:rPr>
          <w:rFonts w:ascii="Consolas" w:eastAsia="宋体" w:hAnsi="Consolas" w:cs="Consolas"/>
          <w:color w:val="999999"/>
          <w:kern w:val="0"/>
          <w:sz w:val="20"/>
          <w:szCs w:val="20"/>
        </w:rPr>
        <w:t>;</w:t>
      </w:r>
      <w:proofErr w:type="gramEnd"/>
    </w:p>
    <w:p w:rsidR="00FB2AC1" w:rsidRDefault="00FB2AC1" w:rsidP="00FB2AC1">
      <w:pPr>
        <w:rPr>
          <w:rFonts w:hint="eastAsia"/>
        </w:rPr>
      </w:pPr>
    </w:p>
    <w:p w:rsidR="004C504C" w:rsidRPr="004C504C" w:rsidRDefault="004C504C" w:rsidP="004C504C">
      <w:pPr>
        <w:widowControl/>
        <w:shd w:val="clear" w:color="auto" w:fill="FFFFFF"/>
        <w:spacing w:after="120"/>
        <w:jc w:val="left"/>
        <w:rPr>
          <w:rFonts w:ascii="Helvetica" w:eastAsia="宋体" w:hAnsi="Helvetica" w:cs="Helvetica"/>
          <w:color w:val="333344"/>
          <w:kern w:val="0"/>
          <w:sz w:val="23"/>
          <w:szCs w:val="23"/>
        </w:rPr>
      </w:pPr>
      <w:r w:rsidRPr="004C504C">
        <w:rPr>
          <w:rFonts w:ascii="Helvetica" w:eastAsia="宋体" w:hAnsi="Helvetica" w:cs="Helvetica"/>
          <w:color w:val="333344"/>
          <w:kern w:val="0"/>
          <w:sz w:val="23"/>
          <w:szCs w:val="23"/>
        </w:rPr>
        <w:t>如您所见，</w:t>
      </w:r>
      <w:r w:rsidRPr="004C504C">
        <w:rPr>
          <w:rFonts w:ascii="Consolas" w:eastAsia="宋体" w:hAnsi="Consolas" w:cs="Consolas"/>
          <w:color w:val="C7254E"/>
          <w:kern w:val="0"/>
          <w:sz w:val="23"/>
          <w:szCs w:val="23"/>
          <w:shd w:val="clear" w:color="auto" w:fill="F9F2F4"/>
        </w:rPr>
        <w:t>GetCustomerLevel()</w:t>
      </w:r>
      <w:r w:rsidRPr="004C504C">
        <w:rPr>
          <w:rFonts w:ascii="Helvetica" w:eastAsia="宋体" w:hAnsi="Helvetica" w:cs="Helvetica"/>
          <w:color w:val="333344"/>
          <w:kern w:val="0"/>
          <w:sz w:val="23"/>
          <w:szCs w:val="23"/>
        </w:rPr>
        <w:t>存储过程在使用</w:t>
      </w:r>
      <w:r w:rsidRPr="004C504C">
        <w:rPr>
          <w:rFonts w:ascii="Consolas" w:eastAsia="宋体" w:hAnsi="Consolas" w:cs="Consolas"/>
          <w:color w:val="C7254E"/>
          <w:kern w:val="0"/>
          <w:sz w:val="23"/>
          <w:szCs w:val="23"/>
          <w:shd w:val="clear" w:color="auto" w:fill="F9F2F4"/>
        </w:rPr>
        <w:t>CustomerLevel()</w:t>
      </w:r>
      <w:r w:rsidRPr="004C504C">
        <w:rPr>
          <w:rFonts w:ascii="Helvetica" w:eastAsia="宋体" w:hAnsi="Helvetica" w:cs="Helvetica"/>
          <w:color w:val="333344"/>
          <w:kern w:val="0"/>
          <w:sz w:val="23"/>
          <w:szCs w:val="23"/>
        </w:rPr>
        <w:t>存储函数时可读性更高。</w:t>
      </w:r>
    </w:p>
    <w:p w:rsidR="004C504C" w:rsidRPr="004C504C" w:rsidRDefault="004C504C" w:rsidP="004C504C">
      <w:pPr>
        <w:widowControl/>
        <w:shd w:val="clear" w:color="auto" w:fill="FFFFFF"/>
        <w:spacing w:after="120"/>
        <w:jc w:val="left"/>
        <w:rPr>
          <w:rFonts w:ascii="Helvetica" w:eastAsia="宋体" w:hAnsi="Helvetica" w:cs="Helvetica"/>
          <w:color w:val="333344"/>
          <w:kern w:val="0"/>
          <w:sz w:val="23"/>
          <w:szCs w:val="23"/>
        </w:rPr>
      </w:pPr>
      <w:r w:rsidRPr="004C504C">
        <w:rPr>
          <w:rFonts w:ascii="Helvetica" w:eastAsia="宋体" w:hAnsi="Helvetica" w:cs="Helvetica"/>
          <w:color w:val="333344"/>
          <w:kern w:val="0"/>
          <w:sz w:val="23"/>
          <w:szCs w:val="23"/>
        </w:rPr>
        <w:t>请注意，存储函数仅返回单个值。</w:t>
      </w:r>
      <w:r w:rsidRPr="004C504C">
        <w:rPr>
          <w:rFonts w:ascii="Helvetica" w:eastAsia="宋体" w:hAnsi="Helvetica" w:cs="Helvetica"/>
          <w:color w:val="333344"/>
          <w:kern w:val="0"/>
          <w:sz w:val="23"/>
          <w:szCs w:val="23"/>
        </w:rPr>
        <w:t xml:space="preserve"> </w:t>
      </w:r>
      <w:r w:rsidRPr="004C504C">
        <w:rPr>
          <w:rFonts w:ascii="Helvetica" w:eastAsia="宋体" w:hAnsi="Helvetica" w:cs="Helvetica"/>
          <w:color w:val="333344"/>
          <w:kern w:val="0"/>
          <w:sz w:val="23"/>
          <w:szCs w:val="23"/>
        </w:rPr>
        <w:t>如果没有包含</w:t>
      </w:r>
      <w:r w:rsidRPr="004C504C">
        <w:rPr>
          <w:rFonts w:ascii="Consolas" w:eastAsia="宋体" w:hAnsi="Consolas" w:cs="Consolas"/>
          <w:color w:val="C7254E"/>
          <w:kern w:val="0"/>
          <w:sz w:val="23"/>
          <w:szCs w:val="23"/>
          <w:shd w:val="clear" w:color="auto" w:fill="F9F2F4"/>
        </w:rPr>
        <w:t>INTO</w:t>
      </w:r>
      <w:r w:rsidRPr="004C504C">
        <w:rPr>
          <w:rFonts w:ascii="Helvetica" w:eastAsia="宋体" w:hAnsi="Helvetica" w:cs="Helvetica"/>
          <w:color w:val="333344"/>
          <w:kern w:val="0"/>
          <w:sz w:val="23"/>
          <w:szCs w:val="23"/>
        </w:rPr>
        <w:t>子句的</w:t>
      </w:r>
      <w:r w:rsidRPr="004C504C">
        <w:rPr>
          <w:rFonts w:ascii="Consolas" w:eastAsia="宋体" w:hAnsi="Consolas" w:cs="Consolas"/>
          <w:color w:val="C7254E"/>
          <w:kern w:val="0"/>
          <w:sz w:val="23"/>
          <w:szCs w:val="23"/>
          <w:shd w:val="clear" w:color="auto" w:fill="F9F2F4"/>
        </w:rPr>
        <w:t>SELECT</w:t>
      </w:r>
      <w:r w:rsidRPr="004C504C">
        <w:rPr>
          <w:rFonts w:ascii="Helvetica" w:eastAsia="宋体" w:hAnsi="Helvetica" w:cs="Helvetica"/>
          <w:color w:val="333344"/>
          <w:kern w:val="0"/>
          <w:sz w:val="23"/>
          <w:szCs w:val="23"/>
        </w:rPr>
        <w:t>语句，则将会收到错误。</w:t>
      </w:r>
    </w:p>
    <w:p w:rsidR="004C504C" w:rsidRPr="004C504C" w:rsidRDefault="004C504C" w:rsidP="004C504C">
      <w:pPr>
        <w:widowControl/>
        <w:shd w:val="clear" w:color="auto" w:fill="FFFFFF"/>
        <w:spacing w:after="120"/>
        <w:jc w:val="left"/>
        <w:rPr>
          <w:rFonts w:ascii="Helvetica" w:eastAsia="宋体" w:hAnsi="Helvetica" w:cs="Helvetica"/>
          <w:color w:val="333344"/>
          <w:kern w:val="0"/>
          <w:sz w:val="23"/>
          <w:szCs w:val="23"/>
        </w:rPr>
      </w:pPr>
      <w:r w:rsidRPr="004C504C">
        <w:rPr>
          <w:rFonts w:ascii="Helvetica" w:eastAsia="宋体" w:hAnsi="Helvetica" w:cs="Helvetica"/>
          <w:color w:val="333344"/>
          <w:kern w:val="0"/>
          <w:sz w:val="23"/>
          <w:szCs w:val="23"/>
        </w:rPr>
        <w:t>另外，如果存储的函数包含</w:t>
      </w:r>
      <w:r w:rsidRPr="004C504C">
        <w:rPr>
          <w:rFonts w:ascii="Helvetica" w:eastAsia="宋体" w:hAnsi="Helvetica" w:cs="Helvetica"/>
          <w:color w:val="333344"/>
          <w:kern w:val="0"/>
          <w:sz w:val="23"/>
          <w:szCs w:val="23"/>
        </w:rPr>
        <w:t>SQL</w:t>
      </w:r>
      <w:r w:rsidRPr="004C504C">
        <w:rPr>
          <w:rFonts w:ascii="Helvetica" w:eastAsia="宋体" w:hAnsi="Helvetica" w:cs="Helvetica"/>
          <w:color w:val="333344"/>
          <w:kern w:val="0"/>
          <w:sz w:val="23"/>
          <w:szCs w:val="23"/>
        </w:rPr>
        <w:t>语句，则不应在其他</w:t>
      </w:r>
      <w:r w:rsidRPr="004C504C">
        <w:rPr>
          <w:rFonts w:ascii="Helvetica" w:eastAsia="宋体" w:hAnsi="Helvetica" w:cs="Helvetica"/>
          <w:color w:val="333344"/>
          <w:kern w:val="0"/>
          <w:sz w:val="23"/>
          <w:szCs w:val="23"/>
        </w:rPr>
        <w:t>SQL</w:t>
      </w:r>
      <w:r w:rsidRPr="004C504C">
        <w:rPr>
          <w:rFonts w:ascii="Helvetica" w:eastAsia="宋体" w:hAnsi="Helvetica" w:cs="Helvetica"/>
          <w:color w:val="333344"/>
          <w:kern w:val="0"/>
          <w:sz w:val="23"/>
          <w:szCs w:val="23"/>
        </w:rPr>
        <w:t>语句中使用它</w:t>
      </w:r>
      <w:r w:rsidRPr="004C504C">
        <w:rPr>
          <w:rFonts w:ascii="Helvetica" w:eastAsia="宋体" w:hAnsi="Helvetica" w:cs="Helvetica"/>
          <w:color w:val="333344"/>
          <w:kern w:val="0"/>
          <w:sz w:val="23"/>
          <w:szCs w:val="23"/>
        </w:rPr>
        <w:t xml:space="preserve">; </w:t>
      </w:r>
      <w:r w:rsidRPr="004C504C">
        <w:rPr>
          <w:rFonts w:ascii="Helvetica" w:eastAsia="宋体" w:hAnsi="Helvetica" w:cs="Helvetica"/>
          <w:color w:val="333344"/>
          <w:kern w:val="0"/>
          <w:sz w:val="23"/>
          <w:szCs w:val="23"/>
        </w:rPr>
        <w:t>否则，存储的函数将减慢查询的速度。</w:t>
      </w:r>
    </w:p>
    <w:p w:rsidR="004C504C" w:rsidRPr="004C504C" w:rsidRDefault="004C504C" w:rsidP="00FB2AC1">
      <w:bookmarkStart w:id="192" w:name="_GoBack"/>
      <w:bookmarkEnd w:id="192"/>
    </w:p>
    <w:sectPr w:rsidR="004C504C" w:rsidRPr="004C50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452D2"/>
    <w:multiLevelType w:val="multilevel"/>
    <w:tmpl w:val="FEE65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01E138F"/>
    <w:multiLevelType w:val="multilevel"/>
    <w:tmpl w:val="306E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430ABE"/>
    <w:multiLevelType w:val="multilevel"/>
    <w:tmpl w:val="77881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3777B5C"/>
    <w:multiLevelType w:val="multilevel"/>
    <w:tmpl w:val="8F68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47D2111"/>
    <w:multiLevelType w:val="multilevel"/>
    <w:tmpl w:val="62E42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2205DBE"/>
    <w:multiLevelType w:val="multilevel"/>
    <w:tmpl w:val="F7A89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288009F"/>
    <w:multiLevelType w:val="multilevel"/>
    <w:tmpl w:val="26143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7953B6D"/>
    <w:multiLevelType w:val="multilevel"/>
    <w:tmpl w:val="0CD6E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B171540"/>
    <w:multiLevelType w:val="multilevel"/>
    <w:tmpl w:val="DE68D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56A3D79"/>
    <w:multiLevelType w:val="multilevel"/>
    <w:tmpl w:val="FEF82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F1E7043"/>
    <w:multiLevelType w:val="multilevel"/>
    <w:tmpl w:val="02605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0E40C0D"/>
    <w:multiLevelType w:val="multilevel"/>
    <w:tmpl w:val="EF68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2D903F9"/>
    <w:multiLevelType w:val="multilevel"/>
    <w:tmpl w:val="38B4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71F1709"/>
    <w:multiLevelType w:val="multilevel"/>
    <w:tmpl w:val="F1A63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77147A2"/>
    <w:multiLevelType w:val="multilevel"/>
    <w:tmpl w:val="862A6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B9073E8"/>
    <w:multiLevelType w:val="multilevel"/>
    <w:tmpl w:val="D8C21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CA85D84"/>
    <w:multiLevelType w:val="multilevel"/>
    <w:tmpl w:val="A3B85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E1352A5"/>
    <w:multiLevelType w:val="hybridMultilevel"/>
    <w:tmpl w:val="0EBCC228"/>
    <w:lvl w:ilvl="0" w:tplc="95B83CB4">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F52186E"/>
    <w:multiLevelType w:val="multilevel"/>
    <w:tmpl w:val="C7B64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36A2BCB"/>
    <w:multiLevelType w:val="multilevel"/>
    <w:tmpl w:val="98D4A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0F52671"/>
    <w:multiLevelType w:val="multilevel"/>
    <w:tmpl w:val="F60AA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4012D1C"/>
    <w:multiLevelType w:val="multilevel"/>
    <w:tmpl w:val="8028E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6FB59EF"/>
    <w:multiLevelType w:val="multilevel"/>
    <w:tmpl w:val="EE082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9E51AA3"/>
    <w:multiLevelType w:val="multilevel"/>
    <w:tmpl w:val="2B745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A3B0499"/>
    <w:multiLevelType w:val="multilevel"/>
    <w:tmpl w:val="3880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1"/>
  </w:num>
  <w:num w:numId="3">
    <w:abstractNumId w:val="11"/>
  </w:num>
  <w:num w:numId="4">
    <w:abstractNumId w:val="4"/>
  </w:num>
  <w:num w:numId="5">
    <w:abstractNumId w:val="8"/>
  </w:num>
  <w:num w:numId="6">
    <w:abstractNumId w:val="3"/>
  </w:num>
  <w:num w:numId="7">
    <w:abstractNumId w:val="24"/>
  </w:num>
  <w:num w:numId="8">
    <w:abstractNumId w:val="22"/>
  </w:num>
  <w:num w:numId="9">
    <w:abstractNumId w:val="0"/>
  </w:num>
  <w:num w:numId="10">
    <w:abstractNumId w:val="18"/>
  </w:num>
  <w:num w:numId="11">
    <w:abstractNumId w:val="6"/>
  </w:num>
  <w:num w:numId="12">
    <w:abstractNumId w:val="23"/>
  </w:num>
  <w:num w:numId="13">
    <w:abstractNumId w:val="5"/>
  </w:num>
  <w:num w:numId="14">
    <w:abstractNumId w:val="16"/>
  </w:num>
  <w:num w:numId="15">
    <w:abstractNumId w:val="19"/>
  </w:num>
  <w:num w:numId="16">
    <w:abstractNumId w:val="15"/>
  </w:num>
  <w:num w:numId="17">
    <w:abstractNumId w:val="9"/>
  </w:num>
  <w:num w:numId="18">
    <w:abstractNumId w:val="13"/>
  </w:num>
  <w:num w:numId="19">
    <w:abstractNumId w:val="2"/>
  </w:num>
  <w:num w:numId="20">
    <w:abstractNumId w:val="14"/>
  </w:num>
  <w:num w:numId="21">
    <w:abstractNumId w:val="10"/>
  </w:num>
  <w:num w:numId="22">
    <w:abstractNumId w:val="7"/>
  </w:num>
  <w:num w:numId="23">
    <w:abstractNumId w:val="21"/>
  </w:num>
  <w:num w:numId="24">
    <w:abstractNumId w:val="20"/>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BB3"/>
    <w:rsid w:val="00095DDB"/>
    <w:rsid w:val="000D1299"/>
    <w:rsid w:val="000F0AC6"/>
    <w:rsid w:val="00110F46"/>
    <w:rsid w:val="00116F4A"/>
    <w:rsid w:val="001356BF"/>
    <w:rsid w:val="001555AF"/>
    <w:rsid w:val="0016451F"/>
    <w:rsid w:val="00167C7F"/>
    <w:rsid w:val="001B2124"/>
    <w:rsid w:val="001F16F2"/>
    <w:rsid w:val="00204552"/>
    <w:rsid w:val="00271E64"/>
    <w:rsid w:val="00282A63"/>
    <w:rsid w:val="00297D64"/>
    <w:rsid w:val="0032685C"/>
    <w:rsid w:val="0038683C"/>
    <w:rsid w:val="003C1579"/>
    <w:rsid w:val="003D2121"/>
    <w:rsid w:val="003F552D"/>
    <w:rsid w:val="004065D8"/>
    <w:rsid w:val="0048517E"/>
    <w:rsid w:val="004918DC"/>
    <w:rsid w:val="00493E37"/>
    <w:rsid w:val="004C504C"/>
    <w:rsid w:val="005A7BB3"/>
    <w:rsid w:val="005B4F43"/>
    <w:rsid w:val="005B6742"/>
    <w:rsid w:val="005C0ECE"/>
    <w:rsid w:val="005F1E3C"/>
    <w:rsid w:val="006143E3"/>
    <w:rsid w:val="00694409"/>
    <w:rsid w:val="006F5296"/>
    <w:rsid w:val="00701616"/>
    <w:rsid w:val="007536D4"/>
    <w:rsid w:val="00777BEE"/>
    <w:rsid w:val="0079516B"/>
    <w:rsid w:val="007C5370"/>
    <w:rsid w:val="00825D51"/>
    <w:rsid w:val="008452C0"/>
    <w:rsid w:val="00856950"/>
    <w:rsid w:val="0087163D"/>
    <w:rsid w:val="008E0109"/>
    <w:rsid w:val="00936F1E"/>
    <w:rsid w:val="00984B30"/>
    <w:rsid w:val="00A15F8B"/>
    <w:rsid w:val="00A1747B"/>
    <w:rsid w:val="00A54D4A"/>
    <w:rsid w:val="00AC790C"/>
    <w:rsid w:val="00AC7B40"/>
    <w:rsid w:val="00AD10DA"/>
    <w:rsid w:val="00AD4FCF"/>
    <w:rsid w:val="00AF3317"/>
    <w:rsid w:val="00B34CFE"/>
    <w:rsid w:val="00B460D7"/>
    <w:rsid w:val="00B75693"/>
    <w:rsid w:val="00BE1956"/>
    <w:rsid w:val="00C0445D"/>
    <w:rsid w:val="00C37B27"/>
    <w:rsid w:val="00C70A04"/>
    <w:rsid w:val="00CA5A5C"/>
    <w:rsid w:val="00D1608D"/>
    <w:rsid w:val="00D94576"/>
    <w:rsid w:val="00DD21F0"/>
    <w:rsid w:val="00E01BA2"/>
    <w:rsid w:val="00E05276"/>
    <w:rsid w:val="00E26529"/>
    <w:rsid w:val="00E32816"/>
    <w:rsid w:val="00E633AA"/>
    <w:rsid w:val="00EE54D8"/>
    <w:rsid w:val="00F34416"/>
    <w:rsid w:val="00FA4E4B"/>
    <w:rsid w:val="00FA7CCE"/>
    <w:rsid w:val="00FB1D30"/>
    <w:rsid w:val="00FB2AC1"/>
    <w:rsid w:val="00FE1BE8"/>
    <w:rsid w:val="00FF66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460D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1747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F1E3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460D7"/>
    <w:rPr>
      <w:b/>
      <w:bCs/>
      <w:kern w:val="44"/>
      <w:sz w:val="44"/>
      <w:szCs w:val="44"/>
    </w:rPr>
  </w:style>
  <w:style w:type="character" w:customStyle="1" w:styleId="2Char">
    <w:name w:val="标题 2 Char"/>
    <w:basedOn w:val="a0"/>
    <w:link w:val="2"/>
    <w:uiPriority w:val="9"/>
    <w:rsid w:val="00A1747B"/>
    <w:rPr>
      <w:rFonts w:asciiTheme="majorHAnsi" w:eastAsiaTheme="majorEastAsia" w:hAnsiTheme="majorHAnsi" w:cstheme="majorBidi"/>
      <w:b/>
      <w:bCs/>
      <w:sz w:val="32"/>
      <w:szCs w:val="32"/>
    </w:rPr>
  </w:style>
  <w:style w:type="character" w:styleId="a3">
    <w:name w:val="Hyperlink"/>
    <w:basedOn w:val="a0"/>
    <w:uiPriority w:val="99"/>
    <w:semiHidden/>
    <w:unhideWhenUsed/>
    <w:rsid w:val="00A1747B"/>
    <w:rPr>
      <w:color w:val="0000FF"/>
      <w:u w:val="single"/>
    </w:rPr>
  </w:style>
  <w:style w:type="character" w:customStyle="1" w:styleId="apple-converted-space">
    <w:name w:val="apple-converted-space"/>
    <w:basedOn w:val="a0"/>
    <w:rsid w:val="00A1747B"/>
  </w:style>
  <w:style w:type="paragraph" w:styleId="a4">
    <w:name w:val="Normal (Web)"/>
    <w:basedOn w:val="a"/>
    <w:uiPriority w:val="99"/>
    <w:semiHidden/>
    <w:unhideWhenUsed/>
    <w:rsid w:val="00A1747B"/>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A1747B"/>
    <w:rPr>
      <w:rFonts w:ascii="宋体" w:eastAsia="宋体" w:hAnsi="宋体" w:cs="宋体"/>
      <w:sz w:val="24"/>
      <w:szCs w:val="24"/>
    </w:rPr>
  </w:style>
  <w:style w:type="character" w:styleId="a5">
    <w:name w:val="Emphasis"/>
    <w:basedOn w:val="a0"/>
    <w:uiPriority w:val="20"/>
    <w:qFormat/>
    <w:rsid w:val="00204552"/>
    <w:rPr>
      <w:i/>
      <w:iCs/>
    </w:rPr>
  </w:style>
  <w:style w:type="character" w:customStyle="1" w:styleId="3Char">
    <w:name w:val="标题 3 Char"/>
    <w:basedOn w:val="a0"/>
    <w:link w:val="3"/>
    <w:uiPriority w:val="9"/>
    <w:rsid w:val="005F1E3C"/>
    <w:rPr>
      <w:b/>
      <w:bCs/>
      <w:sz w:val="32"/>
      <w:szCs w:val="32"/>
    </w:rPr>
  </w:style>
  <w:style w:type="paragraph" w:styleId="HTML0">
    <w:name w:val="HTML Preformatted"/>
    <w:basedOn w:val="a"/>
    <w:link w:val="HTMLChar"/>
    <w:uiPriority w:val="99"/>
    <w:semiHidden/>
    <w:unhideWhenUsed/>
    <w:rsid w:val="005F1E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5F1E3C"/>
    <w:rPr>
      <w:rFonts w:ascii="宋体" w:eastAsia="宋体" w:hAnsi="宋体" w:cs="宋体"/>
      <w:kern w:val="0"/>
      <w:sz w:val="24"/>
      <w:szCs w:val="24"/>
    </w:rPr>
  </w:style>
  <w:style w:type="character" w:customStyle="1" w:styleId="token">
    <w:name w:val="token"/>
    <w:basedOn w:val="a0"/>
    <w:rsid w:val="005F1E3C"/>
  </w:style>
  <w:style w:type="character" w:styleId="a6">
    <w:name w:val="Strong"/>
    <w:basedOn w:val="a0"/>
    <w:uiPriority w:val="22"/>
    <w:qFormat/>
    <w:rsid w:val="005F1E3C"/>
    <w:rPr>
      <w:b/>
      <w:bCs/>
    </w:rPr>
  </w:style>
  <w:style w:type="paragraph" w:styleId="a7">
    <w:name w:val="List Paragraph"/>
    <w:basedOn w:val="a"/>
    <w:uiPriority w:val="34"/>
    <w:qFormat/>
    <w:rsid w:val="00282A63"/>
    <w:pPr>
      <w:ind w:firstLineChars="200" w:firstLine="420"/>
    </w:pPr>
  </w:style>
  <w:style w:type="paragraph" w:styleId="a8">
    <w:name w:val="Balloon Text"/>
    <w:basedOn w:val="a"/>
    <w:link w:val="Char"/>
    <w:uiPriority w:val="99"/>
    <w:semiHidden/>
    <w:unhideWhenUsed/>
    <w:rsid w:val="0038683C"/>
    <w:rPr>
      <w:sz w:val="18"/>
      <w:szCs w:val="18"/>
    </w:rPr>
  </w:style>
  <w:style w:type="character" w:customStyle="1" w:styleId="Char">
    <w:name w:val="批注框文本 Char"/>
    <w:basedOn w:val="a0"/>
    <w:link w:val="a8"/>
    <w:uiPriority w:val="99"/>
    <w:semiHidden/>
    <w:rsid w:val="0038683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460D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1747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F1E3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460D7"/>
    <w:rPr>
      <w:b/>
      <w:bCs/>
      <w:kern w:val="44"/>
      <w:sz w:val="44"/>
      <w:szCs w:val="44"/>
    </w:rPr>
  </w:style>
  <w:style w:type="character" w:customStyle="1" w:styleId="2Char">
    <w:name w:val="标题 2 Char"/>
    <w:basedOn w:val="a0"/>
    <w:link w:val="2"/>
    <w:uiPriority w:val="9"/>
    <w:rsid w:val="00A1747B"/>
    <w:rPr>
      <w:rFonts w:asciiTheme="majorHAnsi" w:eastAsiaTheme="majorEastAsia" w:hAnsiTheme="majorHAnsi" w:cstheme="majorBidi"/>
      <w:b/>
      <w:bCs/>
      <w:sz w:val="32"/>
      <w:szCs w:val="32"/>
    </w:rPr>
  </w:style>
  <w:style w:type="character" w:styleId="a3">
    <w:name w:val="Hyperlink"/>
    <w:basedOn w:val="a0"/>
    <w:uiPriority w:val="99"/>
    <w:semiHidden/>
    <w:unhideWhenUsed/>
    <w:rsid w:val="00A1747B"/>
    <w:rPr>
      <w:color w:val="0000FF"/>
      <w:u w:val="single"/>
    </w:rPr>
  </w:style>
  <w:style w:type="character" w:customStyle="1" w:styleId="apple-converted-space">
    <w:name w:val="apple-converted-space"/>
    <w:basedOn w:val="a0"/>
    <w:rsid w:val="00A1747B"/>
  </w:style>
  <w:style w:type="paragraph" w:styleId="a4">
    <w:name w:val="Normal (Web)"/>
    <w:basedOn w:val="a"/>
    <w:uiPriority w:val="99"/>
    <w:semiHidden/>
    <w:unhideWhenUsed/>
    <w:rsid w:val="00A1747B"/>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A1747B"/>
    <w:rPr>
      <w:rFonts w:ascii="宋体" w:eastAsia="宋体" w:hAnsi="宋体" w:cs="宋体"/>
      <w:sz w:val="24"/>
      <w:szCs w:val="24"/>
    </w:rPr>
  </w:style>
  <w:style w:type="character" w:styleId="a5">
    <w:name w:val="Emphasis"/>
    <w:basedOn w:val="a0"/>
    <w:uiPriority w:val="20"/>
    <w:qFormat/>
    <w:rsid w:val="00204552"/>
    <w:rPr>
      <w:i/>
      <w:iCs/>
    </w:rPr>
  </w:style>
  <w:style w:type="character" w:customStyle="1" w:styleId="3Char">
    <w:name w:val="标题 3 Char"/>
    <w:basedOn w:val="a0"/>
    <w:link w:val="3"/>
    <w:uiPriority w:val="9"/>
    <w:rsid w:val="005F1E3C"/>
    <w:rPr>
      <w:b/>
      <w:bCs/>
      <w:sz w:val="32"/>
      <w:szCs w:val="32"/>
    </w:rPr>
  </w:style>
  <w:style w:type="paragraph" w:styleId="HTML0">
    <w:name w:val="HTML Preformatted"/>
    <w:basedOn w:val="a"/>
    <w:link w:val="HTMLChar"/>
    <w:uiPriority w:val="99"/>
    <w:semiHidden/>
    <w:unhideWhenUsed/>
    <w:rsid w:val="005F1E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5F1E3C"/>
    <w:rPr>
      <w:rFonts w:ascii="宋体" w:eastAsia="宋体" w:hAnsi="宋体" w:cs="宋体"/>
      <w:kern w:val="0"/>
      <w:sz w:val="24"/>
      <w:szCs w:val="24"/>
    </w:rPr>
  </w:style>
  <w:style w:type="character" w:customStyle="1" w:styleId="token">
    <w:name w:val="token"/>
    <w:basedOn w:val="a0"/>
    <w:rsid w:val="005F1E3C"/>
  </w:style>
  <w:style w:type="character" w:styleId="a6">
    <w:name w:val="Strong"/>
    <w:basedOn w:val="a0"/>
    <w:uiPriority w:val="22"/>
    <w:qFormat/>
    <w:rsid w:val="005F1E3C"/>
    <w:rPr>
      <w:b/>
      <w:bCs/>
    </w:rPr>
  </w:style>
  <w:style w:type="paragraph" w:styleId="a7">
    <w:name w:val="List Paragraph"/>
    <w:basedOn w:val="a"/>
    <w:uiPriority w:val="34"/>
    <w:qFormat/>
    <w:rsid w:val="00282A63"/>
    <w:pPr>
      <w:ind w:firstLineChars="200" w:firstLine="420"/>
    </w:pPr>
  </w:style>
  <w:style w:type="paragraph" w:styleId="a8">
    <w:name w:val="Balloon Text"/>
    <w:basedOn w:val="a"/>
    <w:link w:val="Char"/>
    <w:uiPriority w:val="99"/>
    <w:semiHidden/>
    <w:unhideWhenUsed/>
    <w:rsid w:val="0038683C"/>
    <w:rPr>
      <w:sz w:val="18"/>
      <w:szCs w:val="18"/>
    </w:rPr>
  </w:style>
  <w:style w:type="character" w:customStyle="1" w:styleId="Char">
    <w:name w:val="批注框文本 Char"/>
    <w:basedOn w:val="a0"/>
    <w:link w:val="a8"/>
    <w:uiPriority w:val="99"/>
    <w:semiHidden/>
    <w:rsid w:val="0038683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1983">
      <w:bodyDiv w:val="1"/>
      <w:marLeft w:val="0"/>
      <w:marRight w:val="0"/>
      <w:marTop w:val="0"/>
      <w:marBottom w:val="0"/>
      <w:divBdr>
        <w:top w:val="none" w:sz="0" w:space="0" w:color="auto"/>
        <w:left w:val="none" w:sz="0" w:space="0" w:color="auto"/>
        <w:bottom w:val="none" w:sz="0" w:space="0" w:color="auto"/>
        <w:right w:val="none" w:sz="0" w:space="0" w:color="auto"/>
      </w:divBdr>
      <w:divsChild>
        <w:div w:id="775100137">
          <w:marLeft w:val="0"/>
          <w:marRight w:val="0"/>
          <w:marTop w:val="0"/>
          <w:marBottom w:val="0"/>
          <w:divBdr>
            <w:top w:val="none" w:sz="0" w:space="0" w:color="auto"/>
            <w:left w:val="none" w:sz="0" w:space="0" w:color="auto"/>
            <w:bottom w:val="none" w:sz="0" w:space="0" w:color="auto"/>
            <w:right w:val="none" w:sz="0" w:space="0" w:color="auto"/>
          </w:divBdr>
          <w:divsChild>
            <w:div w:id="90206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349">
      <w:bodyDiv w:val="1"/>
      <w:marLeft w:val="0"/>
      <w:marRight w:val="0"/>
      <w:marTop w:val="0"/>
      <w:marBottom w:val="0"/>
      <w:divBdr>
        <w:top w:val="none" w:sz="0" w:space="0" w:color="auto"/>
        <w:left w:val="none" w:sz="0" w:space="0" w:color="auto"/>
        <w:bottom w:val="none" w:sz="0" w:space="0" w:color="auto"/>
        <w:right w:val="none" w:sz="0" w:space="0" w:color="auto"/>
      </w:divBdr>
      <w:divsChild>
        <w:div w:id="992298812">
          <w:marLeft w:val="0"/>
          <w:marRight w:val="0"/>
          <w:marTop w:val="0"/>
          <w:marBottom w:val="0"/>
          <w:divBdr>
            <w:top w:val="none" w:sz="0" w:space="0" w:color="auto"/>
            <w:left w:val="none" w:sz="0" w:space="0" w:color="auto"/>
            <w:bottom w:val="none" w:sz="0" w:space="0" w:color="auto"/>
            <w:right w:val="none" w:sz="0" w:space="0" w:color="auto"/>
          </w:divBdr>
          <w:divsChild>
            <w:div w:id="105126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153">
      <w:bodyDiv w:val="1"/>
      <w:marLeft w:val="0"/>
      <w:marRight w:val="0"/>
      <w:marTop w:val="0"/>
      <w:marBottom w:val="0"/>
      <w:divBdr>
        <w:top w:val="none" w:sz="0" w:space="0" w:color="auto"/>
        <w:left w:val="none" w:sz="0" w:space="0" w:color="auto"/>
        <w:bottom w:val="none" w:sz="0" w:space="0" w:color="auto"/>
        <w:right w:val="none" w:sz="0" w:space="0" w:color="auto"/>
      </w:divBdr>
    </w:div>
    <w:div w:id="36125262">
      <w:bodyDiv w:val="1"/>
      <w:marLeft w:val="0"/>
      <w:marRight w:val="0"/>
      <w:marTop w:val="0"/>
      <w:marBottom w:val="0"/>
      <w:divBdr>
        <w:top w:val="none" w:sz="0" w:space="0" w:color="auto"/>
        <w:left w:val="none" w:sz="0" w:space="0" w:color="auto"/>
        <w:bottom w:val="none" w:sz="0" w:space="0" w:color="auto"/>
        <w:right w:val="none" w:sz="0" w:space="0" w:color="auto"/>
      </w:divBdr>
    </w:div>
    <w:div w:id="88428703">
      <w:bodyDiv w:val="1"/>
      <w:marLeft w:val="0"/>
      <w:marRight w:val="0"/>
      <w:marTop w:val="0"/>
      <w:marBottom w:val="0"/>
      <w:divBdr>
        <w:top w:val="none" w:sz="0" w:space="0" w:color="auto"/>
        <w:left w:val="none" w:sz="0" w:space="0" w:color="auto"/>
        <w:bottom w:val="none" w:sz="0" w:space="0" w:color="auto"/>
        <w:right w:val="none" w:sz="0" w:space="0" w:color="auto"/>
      </w:divBdr>
    </w:div>
    <w:div w:id="200900492">
      <w:bodyDiv w:val="1"/>
      <w:marLeft w:val="0"/>
      <w:marRight w:val="0"/>
      <w:marTop w:val="0"/>
      <w:marBottom w:val="0"/>
      <w:divBdr>
        <w:top w:val="none" w:sz="0" w:space="0" w:color="auto"/>
        <w:left w:val="none" w:sz="0" w:space="0" w:color="auto"/>
        <w:bottom w:val="none" w:sz="0" w:space="0" w:color="auto"/>
        <w:right w:val="none" w:sz="0" w:space="0" w:color="auto"/>
      </w:divBdr>
    </w:div>
    <w:div w:id="228805787">
      <w:bodyDiv w:val="1"/>
      <w:marLeft w:val="0"/>
      <w:marRight w:val="0"/>
      <w:marTop w:val="0"/>
      <w:marBottom w:val="0"/>
      <w:divBdr>
        <w:top w:val="none" w:sz="0" w:space="0" w:color="auto"/>
        <w:left w:val="none" w:sz="0" w:space="0" w:color="auto"/>
        <w:bottom w:val="none" w:sz="0" w:space="0" w:color="auto"/>
        <w:right w:val="none" w:sz="0" w:space="0" w:color="auto"/>
      </w:divBdr>
      <w:divsChild>
        <w:div w:id="682052690">
          <w:blockQuote w:val="1"/>
          <w:marLeft w:val="720"/>
          <w:marRight w:val="720"/>
          <w:marTop w:val="100"/>
          <w:marBottom w:val="100"/>
          <w:divBdr>
            <w:top w:val="none" w:sz="0" w:space="0" w:color="auto"/>
            <w:left w:val="single" w:sz="24" w:space="11" w:color="DDDDDD"/>
            <w:bottom w:val="none" w:sz="0" w:space="0" w:color="auto"/>
            <w:right w:val="none" w:sz="0" w:space="0" w:color="auto"/>
          </w:divBdr>
        </w:div>
      </w:divsChild>
    </w:div>
    <w:div w:id="255020985">
      <w:bodyDiv w:val="1"/>
      <w:marLeft w:val="0"/>
      <w:marRight w:val="0"/>
      <w:marTop w:val="0"/>
      <w:marBottom w:val="0"/>
      <w:divBdr>
        <w:top w:val="none" w:sz="0" w:space="0" w:color="auto"/>
        <w:left w:val="none" w:sz="0" w:space="0" w:color="auto"/>
        <w:bottom w:val="none" w:sz="0" w:space="0" w:color="auto"/>
        <w:right w:val="none" w:sz="0" w:space="0" w:color="auto"/>
      </w:divBdr>
    </w:div>
    <w:div w:id="256212294">
      <w:bodyDiv w:val="1"/>
      <w:marLeft w:val="0"/>
      <w:marRight w:val="0"/>
      <w:marTop w:val="0"/>
      <w:marBottom w:val="0"/>
      <w:divBdr>
        <w:top w:val="none" w:sz="0" w:space="0" w:color="auto"/>
        <w:left w:val="none" w:sz="0" w:space="0" w:color="auto"/>
        <w:bottom w:val="none" w:sz="0" w:space="0" w:color="auto"/>
        <w:right w:val="none" w:sz="0" w:space="0" w:color="auto"/>
      </w:divBdr>
      <w:divsChild>
        <w:div w:id="329138313">
          <w:marLeft w:val="0"/>
          <w:marRight w:val="0"/>
          <w:marTop w:val="0"/>
          <w:marBottom w:val="0"/>
          <w:divBdr>
            <w:top w:val="none" w:sz="0" w:space="0" w:color="auto"/>
            <w:left w:val="none" w:sz="0" w:space="0" w:color="auto"/>
            <w:bottom w:val="none" w:sz="0" w:space="0" w:color="auto"/>
            <w:right w:val="none" w:sz="0" w:space="0" w:color="auto"/>
          </w:divBdr>
          <w:divsChild>
            <w:div w:id="142110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72853">
      <w:bodyDiv w:val="1"/>
      <w:marLeft w:val="0"/>
      <w:marRight w:val="0"/>
      <w:marTop w:val="0"/>
      <w:marBottom w:val="0"/>
      <w:divBdr>
        <w:top w:val="none" w:sz="0" w:space="0" w:color="auto"/>
        <w:left w:val="none" w:sz="0" w:space="0" w:color="auto"/>
        <w:bottom w:val="none" w:sz="0" w:space="0" w:color="auto"/>
        <w:right w:val="none" w:sz="0" w:space="0" w:color="auto"/>
      </w:divBdr>
    </w:div>
    <w:div w:id="318730068">
      <w:bodyDiv w:val="1"/>
      <w:marLeft w:val="0"/>
      <w:marRight w:val="0"/>
      <w:marTop w:val="0"/>
      <w:marBottom w:val="0"/>
      <w:divBdr>
        <w:top w:val="none" w:sz="0" w:space="0" w:color="auto"/>
        <w:left w:val="none" w:sz="0" w:space="0" w:color="auto"/>
        <w:bottom w:val="none" w:sz="0" w:space="0" w:color="auto"/>
        <w:right w:val="none" w:sz="0" w:space="0" w:color="auto"/>
      </w:divBdr>
    </w:div>
    <w:div w:id="320087958">
      <w:bodyDiv w:val="1"/>
      <w:marLeft w:val="0"/>
      <w:marRight w:val="0"/>
      <w:marTop w:val="0"/>
      <w:marBottom w:val="0"/>
      <w:divBdr>
        <w:top w:val="none" w:sz="0" w:space="0" w:color="auto"/>
        <w:left w:val="none" w:sz="0" w:space="0" w:color="auto"/>
        <w:bottom w:val="none" w:sz="0" w:space="0" w:color="auto"/>
        <w:right w:val="none" w:sz="0" w:space="0" w:color="auto"/>
      </w:divBdr>
      <w:divsChild>
        <w:div w:id="863442647">
          <w:marLeft w:val="0"/>
          <w:marRight w:val="0"/>
          <w:marTop w:val="0"/>
          <w:marBottom w:val="0"/>
          <w:divBdr>
            <w:top w:val="none" w:sz="0" w:space="0" w:color="auto"/>
            <w:left w:val="none" w:sz="0" w:space="0" w:color="auto"/>
            <w:bottom w:val="none" w:sz="0" w:space="0" w:color="auto"/>
            <w:right w:val="none" w:sz="0" w:space="0" w:color="auto"/>
          </w:divBdr>
          <w:divsChild>
            <w:div w:id="106775178">
              <w:marLeft w:val="0"/>
              <w:marRight w:val="0"/>
              <w:marTop w:val="0"/>
              <w:marBottom w:val="0"/>
              <w:divBdr>
                <w:top w:val="none" w:sz="0" w:space="0" w:color="auto"/>
                <w:left w:val="none" w:sz="0" w:space="0" w:color="auto"/>
                <w:bottom w:val="none" w:sz="0" w:space="0" w:color="auto"/>
                <w:right w:val="none" w:sz="0" w:space="0" w:color="auto"/>
              </w:divBdr>
            </w:div>
          </w:divsChild>
        </w:div>
        <w:div w:id="210649862">
          <w:marLeft w:val="0"/>
          <w:marRight w:val="0"/>
          <w:marTop w:val="0"/>
          <w:marBottom w:val="0"/>
          <w:divBdr>
            <w:top w:val="none" w:sz="0" w:space="0" w:color="auto"/>
            <w:left w:val="none" w:sz="0" w:space="0" w:color="auto"/>
            <w:bottom w:val="none" w:sz="0" w:space="0" w:color="auto"/>
            <w:right w:val="none" w:sz="0" w:space="0" w:color="auto"/>
          </w:divBdr>
          <w:divsChild>
            <w:div w:id="110298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27930">
      <w:bodyDiv w:val="1"/>
      <w:marLeft w:val="0"/>
      <w:marRight w:val="0"/>
      <w:marTop w:val="0"/>
      <w:marBottom w:val="0"/>
      <w:divBdr>
        <w:top w:val="none" w:sz="0" w:space="0" w:color="auto"/>
        <w:left w:val="none" w:sz="0" w:space="0" w:color="auto"/>
        <w:bottom w:val="none" w:sz="0" w:space="0" w:color="auto"/>
        <w:right w:val="none" w:sz="0" w:space="0" w:color="auto"/>
      </w:divBdr>
      <w:divsChild>
        <w:div w:id="1342195842">
          <w:marLeft w:val="0"/>
          <w:marRight w:val="0"/>
          <w:marTop w:val="0"/>
          <w:marBottom w:val="0"/>
          <w:divBdr>
            <w:top w:val="none" w:sz="0" w:space="0" w:color="auto"/>
            <w:left w:val="none" w:sz="0" w:space="0" w:color="auto"/>
            <w:bottom w:val="none" w:sz="0" w:space="0" w:color="auto"/>
            <w:right w:val="none" w:sz="0" w:space="0" w:color="auto"/>
          </w:divBdr>
          <w:divsChild>
            <w:div w:id="1722098395">
              <w:marLeft w:val="0"/>
              <w:marRight w:val="0"/>
              <w:marTop w:val="0"/>
              <w:marBottom w:val="0"/>
              <w:divBdr>
                <w:top w:val="none" w:sz="0" w:space="0" w:color="auto"/>
                <w:left w:val="none" w:sz="0" w:space="0" w:color="auto"/>
                <w:bottom w:val="none" w:sz="0" w:space="0" w:color="auto"/>
                <w:right w:val="none" w:sz="0" w:space="0" w:color="auto"/>
              </w:divBdr>
            </w:div>
          </w:divsChild>
        </w:div>
        <w:div w:id="1789818038">
          <w:marLeft w:val="0"/>
          <w:marRight w:val="0"/>
          <w:marTop w:val="0"/>
          <w:marBottom w:val="0"/>
          <w:divBdr>
            <w:top w:val="none" w:sz="0" w:space="0" w:color="auto"/>
            <w:left w:val="none" w:sz="0" w:space="0" w:color="auto"/>
            <w:bottom w:val="none" w:sz="0" w:space="0" w:color="auto"/>
            <w:right w:val="none" w:sz="0" w:space="0" w:color="auto"/>
          </w:divBdr>
          <w:divsChild>
            <w:div w:id="104151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27664">
      <w:bodyDiv w:val="1"/>
      <w:marLeft w:val="0"/>
      <w:marRight w:val="0"/>
      <w:marTop w:val="0"/>
      <w:marBottom w:val="0"/>
      <w:divBdr>
        <w:top w:val="none" w:sz="0" w:space="0" w:color="auto"/>
        <w:left w:val="none" w:sz="0" w:space="0" w:color="auto"/>
        <w:bottom w:val="none" w:sz="0" w:space="0" w:color="auto"/>
        <w:right w:val="none" w:sz="0" w:space="0" w:color="auto"/>
      </w:divBdr>
    </w:div>
    <w:div w:id="492377534">
      <w:bodyDiv w:val="1"/>
      <w:marLeft w:val="0"/>
      <w:marRight w:val="0"/>
      <w:marTop w:val="0"/>
      <w:marBottom w:val="0"/>
      <w:divBdr>
        <w:top w:val="none" w:sz="0" w:space="0" w:color="auto"/>
        <w:left w:val="none" w:sz="0" w:space="0" w:color="auto"/>
        <w:bottom w:val="none" w:sz="0" w:space="0" w:color="auto"/>
        <w:right w:val="none" w:sz="0" w:space="0" w:color="auto"/>
      </w:divBdr>
      <w:divsChild>
        <w:div w:id="1830897726">
          <w:marLeft w:val="0"/>
          <w:marRight w:val="0"/>
          <w:marTop w:val="0"/>
          <w:marBottom w:val="0"/>
          <w:divBdr>
            <w:top w:val="none" w:sz="0" w:space="0" w:color="auto"/>
            <w:left w:val="none" w:sz="0" w:space="0" w:color="auto"/>
            <w:bottom w:val="none" w:sz="0" w:space="0" w:color="auto"/>
            <w:right w:val="none" w:sz="0" w:space="0" w:color="auto"/>
          </w:divBdr>
          <w:divsChild>
            <w:div w:id="40194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34177">
      <w:bodyDiv w:val="1"/>
      <w:marLeft w:val="0"/>
      <w:marRight w:val="0"/>
      <w:marTop w:val="0"/>
      <w:marBottom w:val="0"/>
      <w:divBdr>
        <w:top w:val="none" w:sz="0" w:space="0" w:color="auto"/>
        <w:left w:val="none" w:sz="0" w:space="0" w:color="auto"/>
        <w:bottom w:val="none" w:sz="0" w:space="0" w:color="auto"/>
        <w:right w:val="none" w:sz="0" w:space="0" w:color="auto"/>
      </w:divBdr>
    </w:div>
    <w:div w:id="513761981">
      <w:bodyDiv w:val="1"/>
      <w:marLeft w:val="0"/>
      <w:marRight w:val="0"/>
      <w:marTop w:val="0"/>
      <w:marBottom w:val="0"/>
      <w:divBdr>
        <w:top w:val="none" w:sz="0" w:space="0" w:color="auto"/>
        <w:left w:val="none" w:sz="0" w:space="0" w:color="auto"/>
        <w:bottom w:val="none" w:sz="0" w:space="0" w:color="auto"/>
        <w:right w:val="none" w:sz="0" w:space="0" w:color="auto"/>
      </w:divBdr>
    </w:div>
    <w:div w:id="542208781">
      <w:bodyDiv w:val="1"/>
      <w:marLeft w:val="0"/>
      <w:marRight w:val="0"/>
      <w:marTop w:val="0"/>
      <w:marBottom w:val="0"/>
      <w:divBdr>
        <w:top w:val="none" w:sz="0" w:space="0" w:color="auto"/>
        <w:left w:val="none" w:sz="0" w:space="0" w:color="auto"/>
        <w:bottom w:val="none" w:sz="0" w:space="0" w:color="auto"/>
        <w:right w:val="none" w:sz="0" w:space="0" w:color="auto"/>
      </w:divBdr>
      <w:divsChild>
        <w:div w:id="1902978060">
          <w:marLeft w:val="0"/>
          <w:marRight w:val="0"/>
          <w:marTop w:val="0"/>
          <w:marBottom w:val="0"/>
          <w:divBdr>
            <w:top w:val="none" w:sz="0" w:space="0" w:color="auto"/>
            <w:left w:val="none" w:sz="0" w:space="0" w:color="auto"/>
            <w:bottom w:val="none" w:sz="0" w:space="0" w:color="auto"/>
            <w:right w:val="none" w:sz="0" w:space="0" w:color="auto"/>
          </w:divBdr>
          <w:divsChild>
            <w:div w:id="1067844004">
              <w:marLeft w:val="0"/>
              <w:marRight w:val="0"/>
              <w:marTop w:val="0"/>
              <w:marBottom w:val="0"/>
              <w:divBdr>
                <w:top w:val="none" w:sz="0" w:space="0" w:color="auto"/>
                <w:left w:val="none" w:sz="0" w:space="0" w:color="auto"/>
                <w:bottom w:val="none" w:sz="0" w:space="0" w:color="auto"/>
                <w:right w:val="none" w:sz="0" w:space="0" w:color="auto"/>
              </w:divBdr>
            </w:div>
          </w:divsChild>
        </w:div>
        <w:div w:id="1579168817">
          <w:marLeft w:val="0"/>
          <w:marRight w:val="0"/>
          <w:marTop w:val="0"/>
          <w:marBottom w:val="0"/>
          <w:divBdr>
            <w:top w:val="none" w:sz="0" w:space="0" w:color="auto"/>
            <w:left w:val="none" w:sz="0" w:space="0" w:color="auto"/>
            <w:bottom w:val="none" w:sz="0" w:space="0" w:color="auto"/>
            <w:right w:val="none" w:sz="0" w:space="0" w:color="auto"/>
          </w:divBdr>
          <w:divsChild>
            <w:div w:id="2142384127">
              <w:marLeft w:val="0"/>
              <w:marRight w:val="0"/>
              <w:marTop w:val="0"/>
              <w:marBottom w:val="0"/>
              <w:divBdr>
                <w:top w:val="none" w:sz="0" w:space="0" w:color="auto"/>
                <w:left w:val="none" w:sz="0" w:space="0" w:color="auto"/>
                <w:bottom w:val="none" w:sz="0" w:space="0" w:color="auto"/>
                <w:right w:val="none" w:sz="0" w:space="0" w:color="auto"/>
              </w:divBdr>
            </w:div>
          </w:divsChild>
        </w:div>
        <w:div w:id="1745909933">
          <w:marLeft w:val="0"/>
          <w:marRight w:val="0"/>
          <w:marTop w:val="0"/>
          <w:marBottom w:val="0"/>
          <w:divBdr>
            <w:top w:val="none" w:sz="0" w:space="0" w:color="auto"/>
            <w:left w:val="none" w:sz="0" w:space="0" w:color="auto"/>
            <w:bottom w:val="none" w:sz="0" w:space="0" w:color="auto"/>
            <w:right w:val="none" w:sz="0" w:space="0" w:color="auto"/>
          </w:divBdr>
          <w:divsChild>
            <w:div w:id="112119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4039">
      <w:bodyDiv w:val="1"/>
      <w:marLeft w:val="0"/>
      <w:marRight w:val="0"/>
      <w:marTop w:val="0"/>
      <w:marBottom w:val="0"/>
      <w:divBdr>
        <w:top w:val="none" w:sz="0" w:space="0" w:color="auto"/>
        <w:left w:val="none" w:sz="0" w:space="0" w:color="auto"/>
        <w:bottom w:val="none" w:sz="0" w:space="0" w:color="auto"/>
        <w:right w:val="none" w:sz="0" w:space="0" w:color="auto"/>
      </w:divBdr>
    </w:div>
    <w:div w:id="572936018">
      <w:bodyDiv w:val="1"/>
      <w:marLeft w:val="0"/>
      <w:marRight w:val="0"/>
      <w:marTop w:val="0"/>
      <w:marBottom w:val="0"/>
      <w:divBdr>
        <w:top w:val="none" w:sz="0" w:space="0" w:color="auto"/>
        <w:left w:val="none" w:sz="0" w:space="0" w:color="auto"/>
        <w:bottom w:val="none" w:sz="0" w:space="0" w:color="auto"/>
        <w:right w:val="none" w:sz="0" w:space="0" w:color="auto"/>
      </w:divBdr>
    </w:div>
    <w:div w:id="598292641">
      <w:bodyDiv w:val="1"/>
      <w:marLeft w:val="0"/>
      <w:marRight w:val="0"/>
      <w:marTop w:val="0"/>
      <w:marBottom w:val="0"/>
      <w:divBdr>
        <w:top w:val="none" w:sz="0" w:space="0" w:color="auto"/>
        <w:left w:val="none" w:sz="0" w:space="0" w:color="auto"/>
        <w:bottom w:val="none" w:sz="0" w:space="0" w:color="auto"/>
        <w:right w:val="none" w:sz="0" w:space="0" w:color="auto"/>
      </w:divBdr>
      <w:divsChild>
        <w:div w:id="1041981146">
          <w:marLeft w:val="0"/>
          <w:marRight w:val="0"/>
          <w:marTop w:val="0"/>
          <w:marBottom w:val="0"/>
          <w:divBdr>
            <w:top w:val="none" w:sz="0" w:space="0" w:color="auto"/>
            <w:left w:val="none" w:sz="0" w:space="0" w:color="auto"/>
            <w:bottom w:val="none" w:sz="0" w:space="0" w:color="auto"/>
            <w:right w:val="none" w:sz="0" w:space="0" w:color="auto"/>
          </w:divBdr>
          <w:divsChild>
            <w:div w:id="1172642192">
              <w:marLeft w:val="0"/>
              <w:marRight w:val="0"/>
              <w:marTop w:val="0"/>
              <w:marBottom w:val="0"/>
              <w:divBdr>
                <w:top w:val="none" w:sz="0" w:space="0" w:color="auto"/>
                <w:left w:val="none" w:sz="0" w:space="0" w:color="auto"/>
                <w:bottom w:val="none" w:sz="0" w:space="0" w:color="auto"/>
                <w:right w:val="none" w:sz="0" w:space="0" w:color="auto"/>
              </w:divBdr>
            </w:div>
          </w:divsChild>
        </w:div>
        <w:div w:id="1567105861">
          <w:marLeft w:val="0"/>
          <w:marRight w:val="0"/>
          <w:marTop w:val="0"/>
          <w:marBottom w:val="0"/>
          <w:divBdr>
            <w:top w:val="none" w:sz="0" w:space="0" w:color="auto"/>
            <w:left w:val="none" w:sz="0" w:space="0" w:color="auto"/>
            <w:bottom w:val="none" w:sz="0" w:space="0" w:color="auto"/>
            <w:right w:val="none" w:sz="0" w:space="0" w:color="auto"/>
          </w:divBdr>
          <w:divsChild>
            <w:div w:id="207869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93657">
      <w:bodyDiv w:val="1"/>
      <w:marLeft w:val="0"/>
      <w:marRight w:val="0"/>
      <w:marTop w:val="0"/>
      <w:marBottom w:val="0"/>
      <w:divBdr>
        <w:top w:val="none" w:sz="0" w:space="0" w:color="auto"/>
        <w:left w:val="none" w:sz="0" w:space="0" w:color="auto"/>
        <w:bottom w:val="none" w:sz="0" w:space="0" w:color="auto"/>
        <w:right w:val="none" w:sz="0" w:space="0" w:color="auto"/>
      </w:divBdr>
      <w:divsChild>
        <w:div w:id="151726936">
          <w:marLeft w:val="0"/>
          <w:marRight w:val="0"/>
          <w:marTop w:val="0"/>
          <w:marBottom w:val="0"/>
          <w:divBdr>
            <w:top w:val="none" w:sz="0" w:space="0" w:color="auto"/>
            <w:left w:val="none" w:sz="0" w:space="0" w:color="auto"/>
            <w:bottom w:val="none" w:sz="0" w:space="0" w:color="auto"/>
            <w:right w:val="none" w:sz="0" w:space="0" w:color="auto"/>
          </w:divBdr>
          <w:divsChild>
            <w:div w:id="1392540898">
              <w:marLeft w:val="0"/>
              <w:marRight w:val="0"/>
              <w:marTop w:val="0"/>
              <w:marBottom w:val="0"/>
              <w:divBdr>
                <w:top w:val="none" w:sz="0" w:space="0" w:color="auto"/>
                <w:left w:val="none" w:sz="0" w:space="0" w:color="auto"/>
                <w:bottom w:val="none" w:sz="0" w:space="0" w:color="auto"/>
                <w:right w:val="none" w:sz="0" w:space="0" w:color="auto"/>
              </w:divBdr>
            </w:div>
          </w:divsChild>
        </w:div>
        <w:div w:id="1522357857">
          <w:marLeft w:val="0"/>
          <w:marRight w:val="0"/>
          <w:marTop w:val="0"/>
          <w:marBottom w:val="0"/>
          <w:divBdr>
            <w:top w:val="none" w:sz="0" w:space="0" w:color="auto"/>
            <w:left w:val="none" w:sz="0" w:space="0" w:color="auto"/>
            <w:bottom w:val="none" w:sz="0" w:space="0" w:color="auto"/>
            <w:right w:val="none" w:sz="0" w:space="0" w:color="auto"/>
          </w:divBdr>
          <w:divsChild>
            <w:div w:id="191931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45148">
      <w:bodyDiv w:val="1"/>
      <w:marLeft w:val="0"/>
      <w:marRight w:val="0"/>
      <w:marTop w:val="0"/>
      <w:marBottom w:val="0"/>
      <w:divBdr>
        <w:top w:val="none" w:sz="0" w:space="0" w:color="auto"/>
        <w:left w:val="none" w:sz="0" w:space="0" w:color="auto"/>
        <w:bottom w:val="none" w:sz="0" w:space="0" w:color="auto"/>
        <w:right w:val="none" w:sz="0" w:space="0" w:color="auto"/>
      </w:divBdr>
    </w:div>
    <w:div w:id="658654216">
      <w:bodyDiv w:val="1"/>
      <w:marLeft w:val="0"/>
      <w:marRight w:val="0"/>
      <w:marTop w:val="0"/>
      <w:marBottom w:val="0"/>
      <w:divBdr>
        <w:top w:val="none" w:sz="0" w:space="0" w:color="auto"/>
        <w:left w:val="none" w:sz="0" w:space="0" w:color="auto"/>
        <w:bottom w:val="none" w:sz="0" w:space="0" w:color="auto"/>
        <w:right w:val="none" w:sz="0" w:space="0" w:color="auto"/>
      </w:divBdr>
    </w:div>
    <w:div w:id="759958076">
      <w:bodyDiv w:val="1"/>
      <w:marLeft w:val="0"/>
      <w:marRight w:val="0"/>
      <w:marTop w:val="0"/>
      <w:marBottom w:val="0"/>
      <w:divBdr>
        <w:top w:val="none" w:sz="0" w:space="0" w:color="auto"/>
        <w:left w:val="none" w:sz="0" w:space="0" w:color="auto"/>
        <w:bottom w:val="none" w:sz="0" w:space="0" w:color="auto"/>
        <w:right w:val="none" w:sz="0" w:space="0" w:color="auto"/>
      </w:divBdr>
    </w:div>
    <w:div w:id="762607641">
      <w:bodyDiv w:val="1"/>
      <w:marLeft w:val="0"/>
      <w:marRight w:val="0"/>
      <w:marTop w:val="0"/>
      <w:marBottom w:val="0"/>
      <w:divBdr>
        <w:top w:val="none" w:sz="0" w:space="0" w:color="auto"/>
        <w:left w:val="none" w:sz="0" w:space="0" w:color="auto"/>
        <w:bottom w:val="none" w:sz="0" w:space="0" w:color="auto"/>
        <w:right w:val="none" w:sz="0" w:space="0" w:color="auto"/>
      </w:divBdr>
    </w:div>
    <w:div w:id="769814519">
      <w:bodyDiv w:val="1"/>
      <w:marLeft w:val="0"/>
      <w:marRight w:val="0"/>
      <w:marTop w:val="0"/>
      <w:marBottom w:val="0"/>
      <w:divBdr>
        <w:top w:val="none" w:sz="0" w:space="0" w:color="auto"/>
        <w:left w:val="none" w:sz="0" w:space="0" w:color="auto"/>
        <w:bottom w:val="none" w:sz="0" w:space="0" w:color="auto"/>
        <w:right w:val="none" w:sz="0" w:space="0" w:color="auto"/>
      </w:divBdr>
      <w:divsChild>
        <w:div w:id="1769961578">
          <w:marLeft w:val="0"/>
          <w:marRight w:val="0"/>
          <w:marTop w:val="0"/>
          <w:marBottom w:val="0"/>
          <w:divBdr>
            <w:top w:val="none" w:sz="0" w:space="0" w:color="auto"/>
            <w:left w:val="none" w:sz="0" w:space="0" w:color="auto"/>
            <w:bottom w:val="none" w:sz="0" w:space="0" w:color="auto"/>
            <w:right w:val="none" w:sz="0" w:space="0" w:color="auto"/>
          </w:divBdr>
          <w:divsChild>
            <w:div w:id="4869365">
              <w:marLeft w:val="0"/>
              <w:marRight w:val="0"/>
              <w:marTop w:val="0"/>
              <w:marBottom w:val="0"/>
              <w:divBdr>
                <w:top w:val="none" w:sz="0" w:space="0" w:color="auto"/>
                <w:left w:val="none" w:sz="0" w:space="0" w:color="auto"/>
                <w:bottom w:val="none" w:sz="0" w:space="0" w:color="auto"/>
                <w:right w:val="none" w:sz="0" w:space="0" w:color="auto"/>
              </w:divBdr>
            </w:div>
          </w:divsChild>
        </w:div>
        <w:div w:id="1623421901">
          <w:marLeft w:val="0"/>
          <w:marRight w:val="0"/>
          <w:marTop w:val="0"/>
          <w:marBottom w:val="0"/>
          <w:divBdr>
            <w:top w:val="none" w:sz="0" w:space="0" w:color="auto"/>
            <w:left w:val="none" w:sz="0" w:space="0" w:color="auto"/>
            <w:bottom w:val="none" w:sz="0" w:space="0" w:color="auto"/>
            <w:right w:val="none" w:sz="0" w:space="0" w:color="auto"/>
          </w:divBdr>
          <w:divsChild>
            <w:div w:id="83519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03555">
      <w:bodyDiv w:val="1"/>
      <w:marLeft w:val="0"/>
      <w:marRight w:val="0"/>
      <w:marTop w:val="0"/>
      <w:marBottom w:val="0"/>
      <w:divBdr>
        <w:top w:val="none" w:sz="0" w:space="0" w:color="auto"/>
        <w:left w:val="none" w:sz="0" w:space="0" w:color="auto"/>
        <w:bottom w:val="none" w:sz="0" w:space="0" w:color="auto"/>
        <w:right w:val="none" w:sz="0" w:space="0" w:color="auto"/>
      </w:divBdr>
      <w:divsChild>
        <w:div w:id="697777713">
          <w:marLeft w:val="0"/>
          <w:marRight w:val="0"/>
          <w:marTop w:val="0"/>
          <w:marBottom w:val="0"/>
          <w:divBdr>
            <w:top w:val="none" w:sz="0" w:space="0" w:color="auto"/>
            <w:left w:val="none" w:sz="0" w:space="0" w:color="auto"/>
            <w:bottom w:val="none" w:sz="0" w:space="0" w:color="auto"/>
            <w:right w:val="none" w:sz="0" w:space="0" w:color="auto"/>
          </w:divBdr>
          <w:divsChild>
            <w:div w:id="1968973117">
              <w:marLeft w:val="0"/>
              <w:marRight w:val="0"/>
              <w:marTop w:val="0"/>
              <w:marBottom w:val="0"/>
              <w:divBdr>
                <w:top w:val="none" w:sz="0" w:space="0" w:color="auto"/>
                <w:left w:val="none" w:sz="0" w:space="0" w:color="auto"/>
                <w:bottom w:val="none" w:sz="0" w:space="0" w:color="auto"/>
                <w:right w:val="none" w:sz="0" w:space="0" w:color="auto"/>
              </w:divBdr>
            </w:div>
          </w:divsChild>
        </w:div>
        <w:div w:id="131139853">
          <w:marLeft w:val="0"/>
          <w:marRight w:val="0"/>
          <w:marTop w:val="0"/>
          <w:marBottom w:val="0"/>
          <w:divBdr>
            <w:top w:val="none" w:sz="0" w:space="0" w:color="auto"/>
            <w:left w:val="none" w:sz="0" w:space="0" w:color="auto"/>
            <w:bottom w:val="none" w:sz="0" w:space="0" w:color="auto"/>
            <w:right w:val="none" w:sz="0" w:space="0" w:color="auto"/>
          </w:divBdr>
          <w:divsChild>
            <w:div w:id="110052307">
              <w:marLeft w:val="0"/>
              <w:marRight w:val="0"/>
              <w:marTop w:val="0"/>
              <w:marBottom w:val="0"/>
              <w:divBdr>
                <w:top w:val="none" w:sz="0" w:space="0" w:color="auto"/>
                <w:left w:val="none" w:sz="0" w:space="0" w:color="auto"/>
                <w:bottom w:val="none" w:sz="0" w:space="0" w:color="auto"/>
                <w:right w:val="none" w:sz="0" w:space="0" w:color="auto"/>
              </w:divBdr>
            </w:div>
          </w:divsChild>
        </w:div>
        <w:div w:id="124860701">
          <w:marLeft w:val="0"/>
          <w:marRight w:val="0"/>
          <w:marTop w:val="0"/>
          <w:marBottom w:val="0"/>
          <w:divBdr>
            <w:top w:val="none" w:sz="0" w:space="0" w:color="auto"/>
            <w:left w:val="none" w:sz="0" w:space="0" w:color="auto"/>
            <w:bottom w:val="none" w:sz="0" w:space="0" w:color="auto"/>
            <w:right w:val="none" w:sz="0" w:space="0" w:color="auto"/>
          </w:divBdr>
          <w:divsChild>
            <w:div w:id="105666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12282">
      <w:bodyDiv w:val="1"/>
      <w:marLeft w:val="0"/>
      <w:marRight w:val="0"/>
      <w:marTop w:val="0"/>
      <w:marBottom w:val="0"/>
      <w:divBdr>
        <w:top w:val="none" w:sz="0" w:space="0" w:color="auto"/>
        <w:left w:val="none" w:sz="0" w:space="0" w:color="auto"/>
        <w:bottom w:val="none" w:sz="0" w:space="0" w:color="auto"/>
        <w:right w:val="none" w:sz="0" w:space="0" w:color="auto"/>
      </w:divBdr>
    </w:div>
    <w:div w:id="799110496">
      <w:bodyDiv w:val="1"/>
      <w:marLeft w:val="0"/>
      <w:marRight w:val="0"/>
      <w:marTop w:val="0"/>
      <w:marBottom w:val="0"/>
      <w:divBdr>
        <w:top w:val="none" w:sz="0" w:space="0" w:color="auto"/>
        <w:left w:val="none" w:sz="0" w:space="0" w:color="auto"/>
        <w:bottom w:val="none" w:sz="0" w:space="0" w:color="auto"/>
        <w:right w:val="none" w:sz="0" w:space="0" w:color="auto"/>
      </w:divBdr>
    </w:div>
    <w:div w:id="813836363">
      <w:bodyDiv w:val="1"/>
      <w:marLeft w:val="0"/>
      <w:marRight w:val="0"/>
      <w:marTop w:val="0"/>
      <w:marBottom w:val="0"/>
      <w:divBdr>
        <w:top w:val="none" w:sz="0" w:space="0" w:color="auto"/>
        <w:left w:val="none" w:sz="0" w:space="0" w:color="auto"/>
        <w:bottom w:val="none" w:sz="0" w:space="0" w:color="auto"/>
        <w:right w:val="none" w:sz="0" w:space="0" w:color="auto"/>
      </w:divBdr>
      <w:divsChild>
        <w:div w:id="83507">
          <w:marLeft w:val="0"/>
          <w:marRight w:val="0"/>
          <w:marTop w:val="0"/>
          <w:marBottom w:val="0"/>
          <w:divBdr>
            <w:top w:val="none" w:sz="0" w:space="0" w:color="auto"/>
            <w:left w:val="none" w:sz="0" w:space="0" w:color="auto"/>
            <w:bottom w:val="none" w:sz="0" w:space="0" w:color="auto"/>
            <w:right w:val="none" w:sz="0" w:space="0" w:color="auto"/>
          </w:divBdr>
          <w:divsChild>
            <w:div w:id="40614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849464">
      <w:bodyDiv w:val="1"/>
      <w:marLeft w:val="0"/>
      <w:marRight w:val="0"/>
      <w:marTop w:val="0"/>
      <w:marBottom w:val="0"/>
      <w:divBdr>
        <w:top w:val="none" w:sz="0" w:space="0" w:color="auto"/>
        <w:left w:val="none" w:sz="0" w:space="0" w:color="auto"/>
        <w:bottom w:val="none" w:sz="0" w:space="0" w:color="auto"/>
        <w:right w:val="none" w:sz="0" w:space="0" w:color="auto"/>
      </w:divBdr>
      <w:divsChild>
        <w:div w:id="1792436875">
          <w:marLeft w:val="0"/>
          <w:marRight w:val="0"/>
          <w:marTop w:val="0"/>
          <w:marBottom w:val="0"/>
          <w:divBdr>
            <w:top w:val="none" w:sz="0" w:space="0" w:color="auto"/>
            <w:left w:val="none" w:sz="0" w:space="0" w:color="auto"/>
            <w:bottom w:val="none" w:sz="0" w:space="0" w:color="auto"/>
            <w:right w:val="none" w:sz="0" w:space="0" w:color="auto"/>
          </w:divBdr>
          <w:divsChild>
            <w:div w:id="264577309">
              <w:marLeft w:val="0"/>
              <w:marRight w:val="0"/>
              <w:marTop w:val="0"/>
              <w:marBottom w:val="0"/>
              <w:divBdr>
                <w:top w:val="none" w:sz="0" w:space="0" w:color="auto"/>
                <w:left w:val="none" w:sz="0" w:space="0" w:color="auto"/>
                <w:bottom w:val="none" w:sz="0" w:space="0" w:color="auto"/>
                <w:right w:val="none" w:sz="0" w:space="0" w:color="auto"/>
              </w:divBdr>
            </w:div>
          </w:divsChild>
        </w:div>
        <w:div w:id="1536308510">
          <w:marLeft w:val="0"/>
          <w:marRight w:val="0"/>
          <w:marTop w:val="0"/>
          <w:marBottom w:val="0"/>
          <w:divBdr>
            <w:top w:val="none" w:sz="0" w:space="0" w:color="auto"/>
            <w:left w:val="none" w:sz="0" w:space="0" w:color="auto"/>
            <w:bottom w:val="none" w:sz="0" w:space="0" w:color="auto"/>
            <w:right w:val="none" w:sz="0" w:space="0" w:color="auto"/>
          </w:divBdr>
          <w:divsChild>
            <w:div w:id="204316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070725">
      <w:bodyDiv w:val="1"/>
      <w:marLeft w:val="0"/>
      <w:marRight w:val="0"/>
      <w:marTop w:val="0"/>
      <w:marBottom w:val="0"/>
      <w:divBdr>
        <w:top w:val="none" w:sz="0" w:space="0" w:color="auto"/>
        <w:left w:val="none" w:sz="0" w:space="0" w:color="auto"/>
        <w:bottom w:val="none" w:sz="0" w:space="0" w:color="auto"/>
        <w:right w:val="none" w:sz="0" w:space="0" w:color="auto"/>
      </w:divBdr>
      <w:divsChild>
        <w:div w:id="658771819">
          <w:marLeft w:val="0"/>
          <w:marRight w:val="0"/>
          <w:marTop w:val="0"/>
          <w:marBottom w:val="0"/>
          <w:divBdr>
            <w:top w:val="none" w:sz="0" w:space="0" w:color="auto"/>
            <w:left w:val="none" w:sz="0" w:space="0" w:color="auto"/>
            <w:bottom w:val="none" w:sz="0" w:space="0" w:color="auto"/>
            <w:right w:val="none" w:sz="0" w:space="0" w:color="auto"/>
          </w:divBdr>
          <w:divsChild>
            <w:div w:id="2029982482">
              <w:marLeft w:val="0"/>
              <w:marRight w:val="0"/>
              <w:marTop w:val="0"/>
              <w:marBottom w:val="0"/>
              <w:divBdr>
                <w:top w:val="none" w:sz="0" w:space="0" w:color="auto"/>
                <w:left w:val="none" w:sz="0" w:space="0" w:color="auto"/>
                <w:bottom w:val="none" w:sz="0" w:space="0" w:color="auto"/>
                <w:right w:val="none" w:sz="0" w:space="0" w:color="auto"/>
              </w:divBdr>
            </w:div>
          </w:divsChild>
        </w:div>
        <w:div w:id="543179557">
          <w:marLeft w:val="0"/>
          <w:marRight w:val="0"/>
          <w:marTop w:val="0"/>
          <w:marBottom w:val="0"/>
          <w:divBdr>
            <w:top w:val="none" w:sz="0" w:space="0" w:color="auto"/>
            <w:left w:val="none" w:sz="0" w:space="0" w:color="auto"/>
            <w:bottom w:val="none" w:sz="0" w:space="0" w:color="auto"/>
            <w:right w:val="none" w:sz="0" w:space="0" w:color="auto"/>
          </w:divBdr>
          <w:divsChild>
            <w:div w:id="142088611">
              <w:marLeft w:val="0"/>
              <w:marRight w:val="0"/>
              <w:marTop w:val="0"/>
              <w:marBottom w:val="0"/>
              <w:divBdr>
                <w:top w:val="none" w:sz="0" w:space="0" w:color="auto"/>
                <w:left w:val="none" w:sz="0" w:space="0" w:color="auto"/>
                <w:bottom w:val="none" w:sz="0" w:space="0" w:color="auto"/>
                <w:right w:val="none" w:sz="0" w:space="0" w:color="auto"/>
              </w:divBdr>
            </w:div>
          </w:divsChild>
        </w:div>
        <w:div w:id="779254912">
          <w:marLeft w:val="0"/>
          <w:marRight w:val="0"/>
          <w:marTop w:val="0"/>
          <w:marBottom w:val="0"/>
          <w:divBdr>
            <w:top w:val="none" w:sz="0" w:space="0" w:color="auto"/>
            <w:left w:val="none" w:sz="0" w:space="0" w:color="auto"/>
            <w:bottom w:val="none" w:sz="0" w:space="0" w:color="auto"/>
            <w:right w:val="none" w:sz="0" w:space="0" w:color="auto"/>
          </w:divBdr>
          <w:divsChild>
            <w:div w:id="148447869">
              <w:marLeft w:val="0"/>
              <w:marRight w:val="0"/>
              <w:marTop w:val="0"/>
              <w:marBottom w:val="0"/>
              <w:divBdr>
                <w:top w:val="none" w:sz="0" w:space="0" w:color="auto"/>
                <w:left w:val="none" w:sz="0" w:space="0" w:color="auto"/>
                <w:bottom w:val="none" w:sz="0" w:space="0" w:color="auto"/>
                <w:right w:val="none" w:sz="0" w:space="0" w:color="auto"/>
              </w:divBdr>
            </w:div>
          </w:divsChild>
        </w:div>
        <w:div w:id="660430774">
          <w:marLeft w:val="0"/>
          <w:marRight w:val="0"/>
          <w:marTop w:val="0"/>
          <w:marBottom w:val="0"/>
          <w:divBdr>
            <w:top w:val="none" w:sz="0" w:space="0" w:color="auto"/>
            <w:left w:val="none" w:sz="0" w:space="0" w:color="auto"/>
            <w:bottom w:val="none" w:sz="0" w:space="0" w:color="auto"/>
            <w:right w:val="none" w:sz="0" w:space="0" w:color="auto"/>
          </w:divBdr>
          <w:divsChild>
            <w:div w:id="1425682363">
              <w:marLeft w:val="0"/>
              <w:marRight w:val="0"/>
              <w:marTop w:val="0"/>
              <w:marBottom w:val="0"/>
              <w:divBdr>
                <w:top w:val="none" w:sz="0" w:space="0" w:color="auto"/>
                <w:left w:val="none" w:sz="0" w:space="0" w:color="auto"/>
                <w:bottom w:val="none" w:sz="0" w:space="0" w:color="auto"/>
                <w:right w:val="none" w:sz="0" w:space="0" w:color="auto"/>
              </w:divBdr>
            </w:div>
          </w:divsChild>
        </w:div>
        <w:div w:id="310602278">
          <w:marLeft w:val="0"/>
          <w:marRight w:val="0"/>
          <w:marTop w:val="0"/>
          <w:marBottom w:val="0"/>
          <w:divBdr>
            <w:top w:val="none" w:sz="0" w:space="0" w:color="auto"/>
            <w:left w:val="none" w:sz="0" w:space="0" w:color="auto"/>
            <w:bottom w:val="none" w:sz="0" w:space="0" w:color="auto"/>
            <w:right w:val="none" w:sz="0" w:space="0" w:color="auto"/>
          </w:divBdr>
          <w:divsChild>
            <w:div w:id="1709261255">
              <w:marLeft w:val="0"/>
              <w:marRight w:val="0"/>
              <w:marTop w:val="0"/>
              <w:marBottom w:val="0"/>
              <w:divBdr>
                <w:top w:val="none" w:sz="0" w:space="0" w:color="auto"/>
                <w:left w:val="none" w:sz="0" w:space="0" w:color="auto"/>
                <w:bottom w:val="none" w:sz="0" w:space="0" w:color="auto"/>
                <w:right w:val="none" w:sz="0" w:space="0" w:color="auto"/>
              </w:divBdr>
            </w:div>
          </w:divsChild>
        </w:div>
        <w:div w:id="1224564183">
          <w:marLeft w:val="0"/>
          <w:marRight w:val="0"/>
          <w:marTop w:val="0"/>
          <w:marBottom w:val="0"/>
          <w:divBdr>
            <w:top w:val="none" w:sz="0" w:space="0" w:color="auto"/>
            <w:left w:val="none" w:sz="0" w:space="0" w:color="auto"/>
            <w:bottom w:val="none" w:sz="0" w:space="0" w:color="auto"/>
            <w:right w:val="none" w:sz="0" w:space="0" w:color="auto"/>
          </w:divBdr>
          <w:divsChild>
            <w:div w:id="1377049293">
              <w:marLeft w:val="0"/>
              <w:marRight w:val="0"/>
              <w:marTop w:val="0"/>
              <w:marBottom w:val="0"/>
              <w:divBdr>
                <w:top w:val="none" w:sz="0" w:space="0" w:color="auto"/>
                <w:left w:val="none" w:sz="0" w:space="0" w:color="auto"/>
                <w:bottom w:val="none" w:sz="0" w:space="0" w:color="auto"/>
                <w:right w:val="none" w:sz="0" w:space="0" w:color="auto"/>
              </w:divBdr>
            </w:div>
          </w:divsChild>
        </w:div>
        <w:div w:id="26879041">
          <w:marLeft w:val="0"/>
          <w:marRight w:val="0"/>
          <w:marTop w:val="0"/>
          <w:marBottom w:val="0"/>
          <w:divBdr>
            <w:top w:val="none" w:sz="0" w:space="0" w:color="auto"/>
            <w:left w:val="none" w:sz="0" w:space="0" w:color="auto"/>
            <w:bottom w:val="none" w:sz="0" w:space="0" w:color="auto"/>
            <w:right w:val="none" w:sz="0" w:space="0" w:color="auto"/>
          </w:divBdr>
          <w:divsChild>
            <w:div w:id="524444262">
              <w:marLeft w:val="0"/>
              <w:marRight w:val="0"/>
              <w:marTop w:val="0"/>
              <w:marBottom w:val="0"/>
              <w:divBdr>
                <w:top w:val="none" w:sz="0" w:space="0" w:color="auto"/>
                <w:left w:val="none" w:sz="0" w:space="0" w:color="auto"/>
                <w:bottom w:val="none" w:sz="0" w:space="0" w:color="auto"/>
                <w:right w:val="none" w:sz="0" w:space="0" w:color="auto"/>
              </w:divBdr>
            </w:div>
          </w:divsChild>
        </w:div>
        <w:div w:id="320236494">
          <w:marLeft w:val="0"/>
          <w:marRight w:val="0"/>
          <w:marTop w:val="0"/>
          <w:marBottom w:val="0"/>
          <w:divBdr>
            <w:top w:val="none" w:sz="0" w:space="0" w:color="auto"/>
            <w:left w:val="none" w:sz="0" w:space="0" w:color="auto"/>
            <w:bottom w:val="none" w:sz="0" w:space="0" w:color="auto"/>
            <w:right w:val="none" w:sz="0" w:space="0" w:color="auto"/>
          </w:divBdr>
          <w:divsChild>
            <w:div w:id="1746225027">
              <w:marLeft w:val="0"/>
              <w:marRight w:val="0"/>
              <w:marTop w:val="0"/>
              <w:marBottom w:val="0"/>
              <w:divBdr>
                <w:top w:val="none" w:sz="0" w:space="0" w:color="auto"/>
                <w:left w:val="none" w:sz="0" w:space="0" w:color="auto"/>
                <w:bottom w:val="none" w:sz="0" w:space="0" w:color="auto"/>
                <w:right w:val="none" w:sz="0" w:space="0" w:color="auto"/>
              </w:divBdr>
            </w:div>
          </w:divsChild>
        </w:div>
        <w:div w:id="1317684070">
          <w:marLeft w:val="0"/>
          <w:marRight w:val="0"/>
          <w:marTop w:val="0"/>
          <w:marBottom w:val="0"/>
          <w:divBdr>
            <w:top w:val="none" w:sz="0" w:space="0" w:color="auto"/>
            <w:left w:val="none" w:sz="0" w:space="0" w:color="auto"/>
            <w:bottom w:val="none" w:sz="0" w:space="0" w:color="auto"/>
            <w:right w:val="none" w:sz="0" w:space="0" w:color="auto"/>
          </w:divBdr>
          <w:divsChild>
            <w:div w:id="1640915253">
              <w:marLeft w:val="0"/>
              <w:marRight w:val="0"/>
              <w:marTop w:val="0"/>
              <w:marBottom w:val="0"/>
              <w:divBdr>
                <w:top w:val="none" w:sz="0" w:space="0" w:color="auto"/>
                <w:left w:val="none" w:sz="0" w:space="0" w:color="auto"/>
                <w:bottom w:val="none" w:sz="0" w:space="0" w:color="auto"/>
                <w:right w:val="none" w:sz="0" w:space="0" w:color="auto"/>
              </w:divBdr>
            </w:div>
          </w:divsChild>
        </w:div>
        <w:div w:id="107432856">
          <w:marLeft w:val="0"/>
          <w:marRight w:val="0"/>
          <w:marTop w:val="0"/>
          <w:marBottom w:val="0"/>
          <w:divBdr>
            <w:top w:val="none" w:sz="0" w:space="0" w:color="auto"/>
            <w:left w:val="none" w:sz="0" w:space="0" w:color="auto"/>
            <w:bottom w:val="none" w:sz="0" w:space="0" w:color="auto"/>
            <w:right w:val="none" w:sz="0" w:space="0" w:color="auto"/>
          </w:divBdr>
          <w:divsChild>
            <w:div w:id="846676613">
              <w:marLeft w:val="0"/>
              <w:marRight w:val="0"/>
              <w:marTop w:val="0"/>
              <w:marBottom w:val="0"/>
              <w:divBdr>
                <w:top w:val="none" w:sz="0" w:space="0" w:color="auto"/>
                <w:left w:val="none" w:sz="0" w:space="0" w:color="auto"/>
                <w:bottom w:val="none" w:sz="0" w:space="0" w:color="auto"/>
                <w:right w:val="none" w:sz="0" w:space="0" w:color="auto"/>
              </w:divBdr>
            </w:div>
          </w:divsChild>
        </w:div>
        <w:div w:id="2141918157">
          <w:marLeft w:val="0"/>
          <w:marRight w:val="0"/>
          <w:marTop w:val="0"/>
          <w:marBottom w:val="0"/>
          <w:divBdr>
            <w:top w:val="none" w:sz="0" w:space="0" w:color="auto"/>
            <w:left w:val="none" w:sz="0" w:space="0" w:color="auto"/>
            <w:bottom w:val="none" w:sz="0" w:space="0" w:color="auto"/>
            <w:right w:val="none" w:sz="0" w:space="0" w:color="auto"/>
          </w:divBdr>
          <w:divsChild>
            <w:div w:id="41598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55102">
      <w:bodyDiv w:val="1"/>
      <w:marLeft w:val="0"/>
      <w:marRight w:val="0"/>
      <w:marTop w:val="0"/>
      <w:marBottom w:val="0"/>
      <w:divBdr>
        <w:top w:val="none" w:sz="0" w:space="0" w:color="auto"/>
        <w:left w:val="none" w:sz="0" w:space="0" w:color="auto"/>
        <w:bottom w:val="none" w:sz="0" w:space="0" w:color="auto"/>
        <w:right w:val="none" w:sz="0" w:space="0" w:color="auto"/>
      </w:divBdr>
    </w:div>
    <w:div w:id="1008408651">
      <w:bodyDiv w:val="1"/>
      <w:marLeft w:val="0"/>
      <w:marRight w:val="0"/>
      <w:marTop w:val="0"/>
      <w:marBottom w:val="0"/>
      <w:divBdr>
        <w:top w:val="none" w:sz="0" w:space="0" w:color="auto"/>
        <w:left w:val="none" w:sz="0" w:space="0" w:color="auto"/>
        <w:bottom w:val="none" w:sz="0" w:space="0" w:color="auto"/>
        <w:right w:val="none" w:sz="0" w:space="0" w:color="auto"/>
      </w:divBdr>
      <w:divsChild>
        <w:div w:id="1894459793">
          <w:marLeft w:val="0"/>
          <w:marRight w:val="0"/>
          <w:marTop w:val="0"/>
          <w:marBottom w:val="0"/>
          <w:divBdr>
            <w:top w:val="none" w:sz="0" w:space="0" w:color="auto"/>
            <w:left w:val="none" w:sz="0" w:space="0" w:color="auto"/>
            <w:bottom w:val="none" w:sz="0" w:space="0" w:color="auto"/>
            <w:right w:val="none" w:sz="0" w:space="0" w:color="auto"/>
          </w:divBdr>
          <w:divsChild>
            <w:div w:id="606275914">
              <w:marLeft w:val="0"/>
              <w:marRight w:val="0"/>
              <w:marTop w:val="0"/>
              <w:marBottom w:val="0"/>
              <w:divBdr>
                <w:top w:val="none" w:sz="0" w:space="0" w:color="auto"/>
                <w:left w:val="none" w:sz="0" w:space="0" w:color="auto"/>
                <w:bottom w:val="none" w:sz="0" w:space="0" w:color="auto"/>
                <w:right w:val="none" w:sz="0" w:space="0" w:color="auto"/>
              </w:divBdr>
            </w:div>
          </w:divsChild>
        </w:div>
        <w:div w:id="1743673815">
          <w:blockQuote w:val="1"/>
          <w:marLeft w:val="720"/>
          <w:marRight w:val="720"/>
          <w:marTop w:val="100"/>
          <w:marBottom w:val="100"/>
          <w:divBdr>
            <w:top w:val="none" w:sz="0" w:space="0" w:color="auto"/>
            <w:left w:val="single" w:sz="24" w:space="11" w:color="DDDDDD"/>
            <w:bottom w:val="none" w:sz="0" w:space="0" w:color="auto"/>
            <w:right w:val="none" w:sz="0" w:space="0" w:color="auto"/>
          </w:divBdr>
        </w:div>
        <w:div w:id="846209275">
          <w:marLeft w:val="0"/>
          <w:marRight w:val="0"/>
          <w:marTop w:val="0"/>
          <w:marBottom w:val="0"/>
          <w:divBdr>
            <w:top w:val="none" w:sz="0" w:space="0" w:color="auto"/>
            <w:left w:val="none" w:sz="0" w:space="0" w:color="auto"/>
            <w:bottom w:val="none" w:sz="0" w:space="0" w:color="auto"/>
            <w:right w:val="none" w:sz="0" w:space="0" w:color="auto"/>
          </w:divBdr>
          <w:divsChild>
            <w:div w:id="1103376729">
              <w:marLeft w:val="0"/>
              <w:marRight w:val="0"/>
              <w:marTop w:val="0"/>
              <w:marBottom w:val="0"/>
              <w:divBdr>
                <w:top w:val="none" w:sz="0" w:space="0" w:color="auto"/>
                <w:left w:val="none" w:sz="0" w:space="0" w:color="auto"/>
                <w:bottom w:val="none" w:sz="0" w:space="0" w:color="auto"/>
                <w:right w:val="none" w:sz="0" w:space="0" w:color="auto"/>
              </w:divBdr>
            </w:div>
          </w:divsChild>
        </w:div>
        <w:div w:id="1234508276">
          <w:marLeft w:val="0"/>
          <w:marRight w:val="0"/>
          <w:marTop w:val="0"/>
          <w:marBottom w:val="0"/>
          <w:divBdr>
            <w:top w:val="none" w:sz="0" w:space="0" w:color="auto"/>
            <w:left w:val="none" w:sz="0" w:space="0" w:color="auto"/>
            <w:bottom w:val="none" w:sz="0" w:space="0" w:color="auto"/>
            <w:right w:val="none" w:sz="0" w:space="0" w:color="auto"/>
          </w:divBdr>
          <w:divsChild>
            <w:div w:id="1136530088">
              <w:marLeft w:val="0"/>
              <w:marRight w:val="0"/>
              <w:marTop w:val="0"/>
              <w:marBottom w:val="0"/>
              <w:divBdr>
                <w:top w:val="none" w:sz="0" w:space="0" w:color="auto"/>
                <w:left w:val="none" w:sz="0" w:space="0" w:color="auto"/>
                <w:bottom w:val="none" w:sz="0" w:space="0" w:color="auto"/>
                <w:right w:val="none" w:sz="0" w:space="0" w:color="auto"/>
              </w:divBdr>
            </w:div>
          </w:divsChild>
        </w:div>
        <w:div w:id="1621106311">
          <w:marLeft w:val="0"/>
          <w:marRight w:val="0"/>
          <w:marTop w:val="0"/>
          <w:marBottom w:val="0"/>
          <w:divBdr>
            <w:top w:val="none" w:sz="0" w:space="0" w:color="auto"/>
            <w:left w:val="none" w:sz="0" w:space="0" w:color="auto"/>
            <w:bottom w:val="none" w:sz="0" w:space="0" w:color="auto"/>
            <w:right w:val="none" w:sz="0" w:space="0" w:color="auto"/>
          </w:divBdr>
          <w:divsChild>
            <w:div w:id="95933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57814">
      <w:bodyDiv w:val="1"/>
      <w:marLeft w:val="0"/>
      <w:marRight w:val="0"/>
      <w:marTop w:val="0"/>
      <w:marBottom w:val="0"/>
      <w:divBdr>
        <w:top w:val="none" w:sz="0" w:space="0" w:color="auto"/>
        <w:left w:val="none" w:sz="0" w:space="0" w:color="auto"/>
        <w:bottom w:val="none" w:sz="0" w:space="0" w:color="auto"/>
        <w:right w:val="none" w:sz="0" w:space="0" w:color="auto"/>
      </w:divBdr>
    </w:div>
    <w:div w:id="1183666403">
      <w:bodyDiv w:val="1"/>
      <w:marLeft w:val="0"/>
      <w:marRight w:val="0"/>
      <w:marTop w:val="0"/>
      <w:marBottom w:val="0"/>
      <w:divBdr>
        <w:top w:val="none" w:sz="0" w:space="0" w:color="auto"/>
        <w:left w:val="none" w:sz="0" w:space="0" w:color="auto"/>
        <w:bottom w:val="none" w:sz="0" w:space="0" w:color="auto"/>
        <w:right w:val="none" w:sz="0" w:space="0" w:color="auto"/>
      </w:divBdr>
      <w:divsChild>
        <w:div w:id="17391067">
          <w:marLeft w:val="0"/>
          <w:marRight w:val="0"/>
          <w:marTop w:val="0"/>
          <w:marBottom w:val="0"/>
          <w:divBdr>
            <w:top w:val="none" w:sz="0" w:space="0" w:color="auto"/>
            <w:left w:val="none" w:sz="0" w:space="0" w:color="auto"/>
            <w:bottom w:val="none" w:sz="0" w:space="0" w:color="auto"/>
            <w:right w:val="none" w:sz="0" w:space="0" w:color="auto"/>
          </w:divBdr>
          <w:divsChild>
            <w:div w:id="195625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92308">
      <w:bodyDiv w:val="1"/>
      <w:marLeft w:val="0"/>
      <w:marRight w:val="0"/>
      <w:marTop w:val="0"/>
      <w:marBottom w:val="0"/>
      <w:divBdr>
        <w:top w:val="none" w:sz="0" w:space="0" w:color="auto"/>
        <w:left w:val="none" w:sz="0" w:space="0" w:color="auto"/>
        <w:bottom w:val="none" w:sz="0" w:space="0" w:color="auto"/>
        <w:right w:val="none" w:sz="0" w:space="0" w:color="auto"/>
      </w:divBdr>
    </w:div>
    <w:div w:id="1212351001">
      <w:bodyDiv w:val="1"/>
      <w:marLeft w:val="0"/>
      <w:marRight w:val="0"/>
      <w:marTop w:val="0"/>
      <w:marBottom w:val="0"/>
      <w:divBdr>
        <w:top w:val="none" w:sz="0" w:space="0" w:color="auto"/>
        <w:left w:val="none" w:sz="0" w:space="0" w:color="auto"/>
        <w:bottom w:val="none" w:sz="0" w:space="0" w:color="auto"/>
        <w:right w:val="none" w:sz="0" w:space="0" w:color="auto"/>
      </w:divBdr>
    </w:div>
    <w:div w:id="1336610952">
      <w:bodyDiv w:val="1"/>
      <w:marLeft w:val="0"/>
      <w:marRight w:val="0"/>
      <w:marTop w:val="0"/>
      <w:marBottom w:val="0"/>
      <w:divBdr>
        <w:top w:val="none" w:sz="0" w:space="0" w:color="auto"/>
        <w:left w:val="none" w:sz="0" w:space="0" w:color="auto"/>
        <w:bottom w:val="none" w:sz="0" w:space="0" w:color="auto"/>
        <w:right w:val="none" w:sz="0" w:space="0" w:color="auto"/>
      </w:divBdr>
    </w:div>
    <w:div w:id="1366171518">
      <w:bodyDiv w:val="1"/>
      <w:marLeft w:val="0"/>
      <w:marRight w:val="0"/>
      <w:marTop w:val="0"/>
      <w:marBottom w:val="0"/>
      <w:divBdr>
        <w:top w:val="none" w:sz="0" w:space="0" w:color="auto"/>
        <w:left w:val="none" w:sz="0" w:space="0" w:color="auto"/>
        <w:bottom w:val="none" w:sz="0" w:space="0" w:color="auto"/>
        <w:right w:val="none" w:sz="0" w:space="0" w:color="auto"/>
      </w:divBdr>
      <w:divsChild>
        <w:div w:id="2100979322">
          <w:marLeft w:val="0"/>
          <w:marRight w:val="0"/>
          <w:marTop w:val="0"/>
          <w:marBottom w:val="0"/>
          <w:divBdr>
            <w:top w:val="none" w:sz="0" w:space="0" w:color="auto"/>
            <w:left w:val="none" w:sz="0" w:space="0" w:color="auto"/>
            <w:bottom w:val="none" w:sz="0" w:space="0" w:color="auto"/>
            <w:right w:val="none" w:sz="0" w:space="0" w:color="auto"/>
          </w:divBdr>
          <w:divsChild>
            <w:div w:id="1824542158">
              <w:marLeft w:val="0"/>
              <w:marRight w:val="0"/>
              <w:marTop w:val="0"/>
              <w:marBottom w:val="0"/>
              <w:divBdr>
                <w:top w:val="none" w:sz="0" w:space="0" w:color="auto"/>
                <w:left w:val="none" w:sz="0" w:space="0" w:color="auto"/>
                <w:bottom w:val="none" w:sz="0" w:space="0" w:color="auto"/>
                <w:right w:val="none" w:sz="0" w:space="0" w:color="auto"/>
              </w:divBdr>
            </w:div>
          </w:divsChild>
        </w:div>
        <w:div w:id="932709949">
          <w:marLeft w:val="0"/>
          <w:marRight w:val="0"/>
          <w:marTop w:val="0"/>
          <w:marBottom w:val="0"/>
          <w:divBdr>
            <w:top w:val="none" w:sz="0" w:space="0" w:color="auto"/>
            <w:left w:val="none" w:sz="0" w:space="0" w:color="auto"/>
            <w:bottom w:val="none" w:sz="0" w:space="0" w:color="auto"/>
            <w:right w:val="none" w:sz="0" w:space="0" w:color="auto"/>
          </w:divBdr>
          <w:divsChild>
            <w:div w:id="1858695037">
              <w:marLeft w:val="0"/>
              <w:marRight w:val="0"/>
              <w:marTop w:val="0"/>
              <w:marBottom w:val="0"/>
              <w:divBdr>
                <w:top w:val="none" w:sz="0" w:space="0" w:color="auto"/>
                <w:left w:val="none" w:sz="0" w:space="0" w:color="auto"/>
                <w:bottom w:val="none" w:sz="0" w:space="0" w:color="auto"/>
                <w:right w:val="none" w:sz="0" w:space="0" w:color="auto"/>
              </w:divBdr>
            </w:div>
          </w:divsChild>
        </w:div>
        <w:div w:id="1882593134">
          <w:marLeft w:val="0"/>
          <w:marRight w:val="0"/>
          <w:marTop w:val="0"/>
          <w:marBottom w:val="0"/>
          <w:divBdr>
            <w:top w:val="none" w:sz="0" w:space="0" w:color="auto"/>
            <w:left w:val="none" w:sz="0" w:space="0" w:color="auto"/>
            <w:bottom w:val="none" w:sz="0" w:space="0" w:color="auto"/>
            <w:right w:val="none" w:sz="0" w:space="0" w:color="auto"/>
          </w:divBdr>
          <w:divsChild>
            <w:div w:id="1747871841">
              <w:marLeft w:val="0"/>
              <w:marRight w:val="0"/>
              <w:marTop w:val="0"/>
              <w:marBottom w:val="0"/>
              <w:divBdr>
                <w:top w:val="none" w:sz="0" w:space="0" w:color="auto"/>
                <w:left w:val="none" w:sz="0" w:space="0" w:color="auto"/>
                <w:bottom w:val="none" w:sz="0" w:space="0" w:color="auto"/>
                <w:right w:val="none" w:sz="0" w:space="0" w:color="auto"/>
              </w:divBdr>
            </w:div>
          </w:divsChild>
        </w:div>
        <w:div w:id="1806697862">
          <w:marLeft w:val="0"/>
          <w:marRight w:val="0"/>
          <w:marTop w:val="0"/>
          <w:marBottom w:val="0"/>
          <w:divBdr>
            <w:top w:val="none" w:sz="0" w:space="0" w:color="auto"/>
            <w:left w:val="none" w:sz="0" w:space="0" w:color="auto"/>
            <w:bottom w:val="none" w:sz="0" w:space="0" w:color="auto"/>
            <w:right w:val="none" w:sz="0" w:space="0" w:color="auto"/>
          </w:divBdr>
          <w:divsChild>
            <w:div w:id="1890070013">
              <w:marLeft w:val="0"/>
              <w:marRight w:val="0"/>
              <w:marTop w:val="0"/>
              <w:marBottom w:val="0"/>
              <w:divBdr>
                <w:top w:val="none" w:sz="0" w:space="0" w:color="auto"/>
                <w:left w:val="none" w:sz="0" w:space="0" w:color="auto"/>
                <w:bottom w:val="none" w:sz="0" w:space="0" w:color="auto"/>
                <w:right w:val="none" w:sz="0" w:space="0" w:color="auto"/>
              </w:divBdr>
            </w:div>
          </w:divsChild>
        </w:div>
        <w:div w:id="775439467">
          <w:marLeft w:val="0"/>
          <w:marRight w:val="0"/>
          <w:marTop w:val="0"/>
          <w:marBottom w:val="0"/>
          <w:divBdr>
            <w:top w:val="none" w:sz="0" w:space="0" w:color="auto"/>
            <w:left w:val="none" w:sz="0" w:space="0" w:color="auto"/>
            <w:bottom w:val="none" w:sz="0" w:space="0" w:color="auto"/>
            <w:right w:val="none" w:sz="0" w:space="0" w:color="auto"/>
          </w:divBdr>
          <w:divsChild>
            <w:div w:id="1842230353">
              <w:marLeft w:val="0"/>
              <w:marRight w:val="0"/>
              <w:marTop w:val="0"/>
              <w:marBottom w:val="0"/>
              <w:divBdr>
                <w:top w:val="none" w:sz="0" w:space="0" w:color="auto"/>
                <w:left w:val="none" w:sz="0" w:space="0" w:color="auto"/>
                <w:bottom w:val="none" w:sz="0" w:space="0" w:color="auto"/>
                <w:right w:val="none" w:sz="0" w:space="0" w:color="auto"/>
              </w:divBdr>
            </w:div>
          </w:divsChild>
        </w:div>
        <w:div w:id="1453137554">
          <w:marLeft w:val="0"/>
          <w:marRight w:val="0"/>
          <w:marTop w:val="0"/>
          <w:marBottom w:val="0"/>
          <w:divBdr>
            <w:top w:val="none" w:sz="0" w:space="0" w:color="auto"/>
            <w:left w:val="none" w:sz="0" w:space="0" w:color="auto"/>
            <w:bottom w:val="none" w:sz="0" w:space="0" w:color="auto"/>
            <w:right w:val="none" w:sz="0" w:space="0" w:color="auto"/>
          </w:divBdr>
          <w:divsChild>
            <w:div w:id="49298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89432">
      <w:bodyDiv w:val="1"/>
      <w:marLeft w:val="0"/>
      <w:marRight w:val="0"/>
      <w:marTop w:val="0"/>
      <w:marBottom w:val="0"/>
      <w:divBdr>
        <w:top w:val="none" w:sz="0" w:space="0" w:color="auto"/>
        <w:left w:val="none" w:sz="0" w:space="0" w:color="auto"/>
        <w:bottom w:val="none" w:sz="0" w:space="0" w:color="auto"/>
        <w:right w:val="none" w:sz="0" w:space="0" w:color="auto"/>
      </w:divBdr>
    </w:div>
    <w:div w:id="1399284649">
      <w:bodyDiv w:val="1"/>
      <w:marLeft w:val="0"/>
      <w:marRight w:val="0"/>
      <w:marTop w:val="0"/>
      <w:marBottom w:val="0"/>
      <w:divBdr>
        <w:top w:val="none" w:sz="0" w:space="0" w:color="auto"/>
        <w:left w:val="none" w:sz="0" w:space="0" w:color="auto"/>
        <w:bottom w:val="none" w:sz="0" w:space="0" w:color="auto"/>
        <w:right w:val="none" w:sz="0" w:space="0" w:color="auto"/>
      </w:divBdr>
      <w:divsChild>
        <w:div w:id="1046293883">
          <w:marLeft w:val="0"/>
          <w:marRight w:val="0"/>
          <w:marTop w:val="0"/>
          <w:marBottom w:val="0"/>
          <w:divBdr>
            <w:top w:val="none" w:sz="0" w:space="0" w:color="auto"/>
            <w:left w:val="none" w:sz="0" w:space="0" w:color="auto"/>
            <w:bottom w:val="none" w:sz="0" w:space="0" w:color="auto"/>
            <w:right w:val="none" w:sz="0" w:space="0" w:color="auto"/>
          </w:divBdr>
          <w:divsChild>
            <w:div w:id="1753238658">
              <w:marLeft w:val="0"/>
              <w:marRight w:val="0"/>
              <w:marTop w:val="0"/>
              <w:marBottom w:val="0"/>
              <w:divBdr>
                <w:top w:val="none" w:sz="0" w:space="0" w:color="auto"/>
                <w:left w:val="none" w:sz="0" w:space="0" w:color="auto"/>
                <w:bottom w:val="none" w:sz="0" w:space="0" w:color="auto"/>
                <w:right w:val="none" w:sz="0" w:space="0" w:color="auto"/>
              </w:divBdr>
            </w:div>
          </w:divsChild>
        </w:div>
        <w:div w:id="1493717527">
          <w:marLeft w:val="0"/>
          <w:marRight w:val="0"/>
          <w:marTop w:val="0"/>
          <w:marBottom w:val="0"/>
          <w:divBdr>
            <w:top w:val="none" w:sz="0" w:space="0" w:color="auto"/>
            <w:left w:val="none" w:sz="0" w:space="0" w:color="auto"/>
            <w:bottom w:val="none" w:sz="0" w:space="0" w:color="auto"/>
            <w:right w:val="none" w:sz="0" w:space="0" w:color="auto"/>
          </w:divBdr>
          <w:divsChild>
            <w:div w:id="187819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08713">
      <w:bodyDiv w:val="1"/>
      <w:marLeft w:val="0"/>
      <w:marRight w:val="0"/>
      <w:marTop w:val="0"/>
      <w:marBottom w:val="0"/>
      <w:divBdr>
        <w:top w:val="none" w:sz="0" w:space="0" w:color="auto"/>
        <w:left w:val="none" w:sz="0" w:space="0" w:color="auto"/>
        <w:bottom w:val="none" w:sz="0" w:space="0" w:color="auto"/>
        <w:right w:val="none" w:sz="0" w:space="0" w:color="auto"/>
      </w:divBdr>
      <w:divsChild>
        <w:div w:id="1024012300">
          <w:marLeft w:val="0"/>
          <w:marRight w:val="0"/>
          <w:marTop w:val="0"/>
          <w:marBottom w:val="0"/>
          <w:divBdr>
            <w:top w:val="none" w:sz="0" w:space="0" w:color="auto"/>
            <w:left w:val="none" w:sz="0" w:space="0" w:color="auto"/>
            <w:bottom w:val="none" w:sz="0" w:space="0" w:color="auto"/>
            <w:right w:val="none" w:sz="0" w:space="0" w:color="auto"/>
          </w:divBdr>
          <w:divsChild>
            <w:div w:id="79240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17015">
      <w:bodyDiv w:val="1"/>
      <w:marLeft w:val="0"/>
      <w:marRight w:val="0"/>
      <w:marTop w:val="0"/>
      <w:marBottom w:val="0"/>
      <w:divBdr>
        <w:top w:val="none" w:sz="0" w:space="0" w:color="auto"/>
        <w:left w:val="none" w:sz="0" w:space="0" w:color="auto"/>
        <w:bottom w:val="none" w:sz="0" w:space="0" w:color="auto"/>
        <w:right w:val="none" w:sz="0" w:space="0" w:color="auto"/>
      </w:divBdr>
    </w:div>
    <w:div w:id="1455170497">
      <w:bodyDiv w:val="1"/>
      <w:marLeft w:val="0"/>
      <w:marRight w:val="0"/>
      <w:marTop w:val="0"/>
      <w:marBottom w:val="0"/>
      <w:divBdr>
        <w:top w:val="none" w:sz="0" w:space="0" w:color="auto"/>
        <w:left w:val="none" w:sz="0" w:space="0" w:color="auto"/>
        <w:bottom w:val="none" w:sz="0" w:space="0" w:color="auto"/>
        <w:right w:val="none" w:sz="0" w:space="0" w:color="auto"/>
      </w:divBdr>
    </w:div>
    <w:div w:id="1469394161">
      <w:bodyDiv w:val="1"/>
      <w:marLeft w:val="0"/>
      <w:marRight w:val="0"/>
      <w:marTop w:val="0"/>
      <w:marBottom w:val="0"/>
      <w:divBdr>
        <w:top w:val="none" w:sz="0" w:space="0" w:color="auto"/>
        <w:left w:val="none" w:sz="0" w:space="0" w:color="auto"/>
        <w:bottom w:val="none" w:sz="0" w:space="0" w:color="auto"/>
        <w:right w:val="none" w:sz="0" w:space="0" w:color="auto"/>
      </w:divBdr>
    </w:div>
    <w:div w:id="1552883970">
      <w:bodyDiv w:val="1"/>
      <w:marLeft w:val="0"/>
      <w:marRight w:val="0"/>
      <w:marTop w:val="0"/>
      <w:marBottom w:val="0"/>
      <w:divBdr>
        <w:top w:val="none" w:sz="0" w:space="0" w:color="auto"/>
        <w:left w:val="none" w:sz="0" w:space="0" w:color="auto"/>
        <w:bottom w:val="none" w:sz="0" w:space="0" w:color="auto"/>
        <w:right w:val="none" w:sz="0" w:space="0" w:color="auto"/>
      </w:divBdr>
    </w:div>
    <w:div w:id="1572615484">
      <w:bodyDiv w:val="1"/>
      <w:marLeft w:val="0"/>
      <w:marRight w:val="0"/>
      <w:marTop w:val="0"/>
      <w:marBottom w:val="0"/>
      <w:divBdr>
        <w:top w:val="none" w:sz="0" w:space="0" w:color="auto"/>
        <w:left w:val="none" w:sz="0" w:space="0" w:color="auto"/>
        <w:bottom w:val="none" w:sz="0" w:space="0" w:color="auto"/>
        <w:right w:val="none" w:sz="0" w:space="0" w:color="auto"/>
      </w:divBdr>
    </w:div>
    <w:div w:id="1578707608">
      <w:bodyDiv w:val="1"/>
      <w:marLeft w:val="0"/>
      <w:marRight w:val="0"/>
      <w:marTop w:val="0"/>
      <w:marBottom w:val="0"/>
      <w:divBdr>
        <w:top w:val="none" w:sz="0" w:space="0" w:color="auto"/>
        <w:left w:val="none" w:sz="0" w:space="0" w:color="auto"/>
        <w:bottom w:val="none" w:sz="0" w:space="0" w:color="auto"/>
        <w:right w:val="none" w:sz="0" w:space="0" w:color="auto"/>
      </w:divBdr>
    </w:div>
    <w:div w:id="1590237853">
      <w:bodyDiv w:val="1"/>
      <w:marLeft w:val="0"/>
      <w:marRight w:val="0"/>
      <w:marTop w:val="0"/>
      <w:marBottom w:val="0"/>
      <w:divBdr>
        <w:top w:val="none" w:sz="0" w:space="0" w:color="auto"/>
        <w:left w:val="none" w:sz="0" w:space="0" w:color="auto"/>
        <w:bottom w:val="none" w:sz="0" w:space="0" w:color="auto"/>
        <w:right w:val="none" w:sz="0" w:space="0" w:color="auto"/>
      </w:divBdr>
      <w:divsChild>
        <w:div w:id="1687555165">
          <w:marLeft w:val="0"/>
          <w:marRight w:val="0"/>
          <w:marTop w:val="0"/>
          <w:marBottom w:val="0"/>
          <w:divBdr>
            <w:top w:val="none" w:sz="0" w:space="0" w:color="auto"/>
            <w:left w:val="none" w:sz="0" w:space="0" w:color="auto"/>
            <w:bottom w:val="none" w:sz="0" w:space="0" w:color="auto"/>
            <w:right w:val="none" w:sz="0" w:space="0" w:color="auto"/>
          </w:divBdr>
          <w:divsChild>
            <w:div w:id="285934458">
              <w:marLeft w:val="0"/>
              <w:marRight w:val="0"/>
              <w:marTop w:val="0"/>
              <w:marBottom w:val="0"/>
              <w:divBdr>
                <w:top w:val="none" w:sz="0" w:space="0" w:color="auto"/>
                <w:left w:val="none" w:sz="0" w:space="0" w:color="auto"/>
                <w:bottom w:val="none" w:sz="0" w:space="0" w:color="auto"/>
                <w:right w:val="none" w:sz="0" w:space="0" w:color="auto"/>
              </w:divBdr>
            </w:div>
          </w:divsChild>
        </w:div>
        <w:div w:id="1519345654">
          <w:marLeft w:val="0"/>
          <w:marRight w:val="0"/>
          <w:marTop w:val="0"/>
          <w:marBottom w:val="0"/>
          <w:divBdr>
            <w:top w:val="none" w:sz="0" w:space="0" w:color="auto"/>
            <w:left w:val="none" w:sz="0" w:space="0" w:color="auto"/>
            <w:bottom w:val="none" w:sz="0" w:space="0" w:color="auto"/>
            <w:right w:val="none" w:sz="0" w:space="0" w:color="auto"/>
          </w:divBdr>
          <w:divsChild>
            <w:div w:id="1192499918">
              <w:marLeft w:val="0"/>
              <w:marRight w:val="0"/>
              <w:marTop w:val="0"/>
              <w:marBottom w:val="0"/>
              <w:divBdr>
                <w:top w:val="none" w:sz="0" w:space="0" w:color="auto"/>
                <w:left w:val="none" w:sz="0" w:space="0" w:color="auto"/>
                <w:bottom w:val="none" w:sz="0" w:space="0" w:color="auto"/>
                <w:right w:val="none" w:sz="0" w:space="0" w:color="auto"/>
              </w:divBdr>
            </w:div>
          </w:divsChild>
        </w:div>
        <w:div w:id="1836334224">
          <w:marLeft w:val="0"/>
          <w:marRight w:val="0"/>
          <w:marTop w:val="0"/>
          <w:marBottom w:val="0"/>
          <w:divBdr>
            <w:top w:val="none" w:sz="0" w:space="0" w:color="auto"/>
            <w:left w:val="none" w:sz="0" w:space="0" w:color="auto"/>
            <w:bottom w:val="none" w:sz="0" w:space="0" w:color="auto"/>
            <w:right w:val="none" w:sz="0" w:space="0" w:color="auto"/>
          </w:divBdr>
          <w:divsChild>
            <w:div w:id="61604373">
              <w:marLeft w:val="0"/>
              <w:marRight w:val="0"/>
              <w:marTop w:val="0"/>
              <w:marBottom w:val="0"/>
              <w:divBdr>
                <w:top w:val="none" w:sz="0" w:space="0" w:color="auto"/>
                <w:left w:val="none" w:sz="0" w:space="0" w:color="auto"/>
                <w:bottom w:val="none" w:sz="0" w:space="0" w:color="auto"/>
                <w:right w:val="none" w:sz="0" w:space="0" w:color="auto"/>
              </w:divBdr>
            </w:div>
          </w:divsChild>
        </w:div>
        <w:div w:id="310840099">
          <w:marLeft w:val="0"/>
          <w:marRight w:val="0"/>
          <w:marTop w:val="0"/>
          <w:marBottom w:val="0"/>
          <w:divBdr>
            <w:top w:val="none" w:sz="0" w:space="0" w:color="auto"/>
            <w:left w:val="none" w:sz="0" w:space="0" w:color="auto"/>
            <w:bottom w:val="none" w:sz="0" w:space="0" w:color="auto"/>
            <w:right w:val="none" w:sz="0" w:space="0" w:color="auto"/>
          </w:divBdr>
          <w:divsChild>
            <w:div w:id="151722396">
              <w:marLeft w:val="0"/>
              <w:marRight w:val="0"/>
              <w:marTop w:val="0"/>
              <w:marBottom w:val="0"/>
              <w:divBdr>
                <w:top w:val="none" w:sz="0" w:space="0" w:color="auto"/>
                <w:left w:val="none" w:sz="0" w:space="0" w:color="auto"/>
                <w:bottom w:val="none" w:sz="0" w:space="0" w:color="auto"/>
                <w:right w:val="none" w:sz="0" w:space="0" w:color="auto"/>
              </w:divBdr>
            </w:div>
          </w:divsChild>
        </w:div>
        <w:div w:id="944728874">
          <w:marLeft w:val="0"/>
          <w:marRight w:val="0"/>
          <w:marTop w:val="0"/>
          <w:marBottom w:val="0"/>
          <w:divBdr>
            <w:top w:val="none" w:sz="0" w:space="0" w:color="auto"/>
            <w:left w:val="none" w:sz="0" w:space="0" w:color="auto"/>
            <w:bottom w:val="none" w:sz="0" w:space="0" w:color="auto"/>
            <w:right w:val="none" w:sz="0" w:space="0" w:color="auto"/>
          </w:divBdr>
          <w:divsChild>
            <w:div w:id="1338925705">
              <w:marLeft w:val="0"/>
              <w:marRight w:val="0"/>
              <w:marTop w:val="0"/>
              <w:marBottom w:val="0"/>
              <w:divBdr>
                <w:top w:val="none" w:sz="0" w:space="0" w:color="auto"/>
                <w:left w:val="none" w:sz="0" w:space="0" w:color="auto"/>
                <w:bottom w:val="none" w:sz="0" w:space="0" w:color="auto"/>
                <w:right w:val="none" w:sz="0" w:space="0" w:color="auto"/>
              </w:divBdr>
            </w:div>
          </w:divsChild>
        </w:div>
        <w:div w:id="1945190690">
          <w:marLeft w:val="0"/>
          <w:marRight w:val="0"/>
          <w:marTop w:val="0"/>
          <w:marBottom w:val="0"/>
          <w:divBdr>
            <w:top w:val="none" w:sz="0" w:space="0" w:color="auto"/>
            <w:left w:val="none" w:sz="0" w:space="0" w:color="auto"/>
            <w:bottom w:val="none" w:sz="0" w:space="0" w:color="auto"/>
            <w:right w:val="none" w:sz="0" w:space="0" w:color="auto"/>
          </w:divBdr>
          <w:divsChild>
            <w:div w:id="1570843167">
              <w:marLeft w:val="0"/>
              <w:marRight w:val="0"/>
              <w:marTop w:val="0"/>
              <w:marBottom w:val="0"/>
              <w:divBdr>
                <w:top w:val="none" w:sz="0" w:space="0" w:color="auto"/>
                <w:left w:val="none" w:sz="0" w:space="0" w:color="auto"/>
                <w:bottom w:val="none" w:sz="0" w:space="0" w:color="auto"/>
                <w:right w:val="none" w:sz="0" w:space="0" w:color="auto"/>
              </w:divBdr>
            </w:div>
          </w:divsChild>
        </w:div>
        <w:div w:id="1895004428">
          <w:marLeft w:val="0"/>
          <w:marRight w:val="0"/>
          <w:marTop w:val="0"/>
          <w:marBottom w:val="0"/>
          <w:divBdr>
            <w:top w:val="none" w:sz="0" w:space="0" w:color="auto"/>
            <w:left w:val="none" w:sz="0" w:space="0" w:color="auto"/>
            <w:bottom w:val="none" w:sz="0" w:space="0" w:color="auto"/>
            <w:right w:val="none" w:sz="0" w:space="0" w:color="auto"/>
          </w:divBdr>
          <w:divsChild>
            <w:div w:id="16553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09650">
      <w:bodyDiv w:val="1"/>
      <w:marLeft w:val="0"/>
      <w:marRight w:val="0"/>
      <w:marTop w:val="0"/>
      <w:marBottom w:val="0"/>
      <w:divBdr>
        <w:top w:val="none" w:sz="0" w:space="0" w:color="auto"/>
        <w:left w:val="none" w:sz="0" w:space="0" w:color="auto"/>
        <w:bottom w:val="none" w:sz="0" w:space="0" w:color="auto"/>
        <w:right w:val="none" w:sz="0" w:space="0" w:color="auto"/>
      </w:divBdr>
    </w:div>
    <w:div w:id="1624268226">
      <w:bodyDiv w:val="1"/>
      <w:marLeft w:val="0"/>
      <w:marRight w:val="0"/>
      <w:marTop w:val="0"/>
      <w:marBottom w:val="0"/>
      <w:divBdr>
        <w:top w:val="none" w:sz="0" w:space="0" w:color="auto"/>
        <w:left w:val="none" w:sz="0" w:space="0" w:color="auto"/>
        <w:bottom w:val="none" w:sz="0" w:space="0" w:color="auto"/>
        <w:right w:val="none" w:sz="0" w:space="0" w:color="auto"/>
      </w:divBdr>
      <w:divsChild>
        <w:div w:id="399906827">
          <w:marLeft w:val="0"/>
          <w:marRight w:val="0"/>
          <w:marTop w:val="0"/>
          <w:marBottom w:val="0"/>
          <w:divBdr>
            <w:top w:val="none" w:sz="0" w:space="0" w:color="auto"/>
            <w:left w:val="none" w:sz="0" w:space="0" w:color="auto"/>
            <w:bottom w:val="none" w:sz="0" w:space="0" w:color="auto"/>
            <w:right w:val="none" w:sz="0" w:space="0" w:color="auto"/>
          </w:divBdr>
          <w:divsChild>
            <w:div w:id="141782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97454">
      <w:bodyDiv w:val="1"/>
      <w:marLeft w:val="0"/>
      <w:marRight w:val="0"/>
      <w:marTop w:val="0"/>
      <w:marBottom w:val="0"/>
      <w:divBdr>
        <w:top w:val="none" w:sz="0" w:space="0" w:color="auto"/>
        <w:left w:val="none" w:sz="0" w:space="0" w:color="auto"/>
        <w:bottom w:val="none" w:sz="0" w:space="0" w:color="auto"/>
        <w:right w:val="none" w:sz="0" w:space="0" w:color="auto"/>
      </w:divBdr>
      <w:divsChild>
        <w:div w:id="576940751">
          <w:marLeft w:val="0"/>
          <w:marRight w:val="0"/>
          <w:marTop w:val="0"/>
          <w:marBottom w:val="0"/>
          <w:divBdr>
            <w:top w:val="none" w:sz="0" w:space="0" w:color="auto"/>
            <w:left w:val="none" w:sz="0" w:space="0" w:color="auto"/>
            <w:bottom w:val="none" w:sz="0" w:space="0" w:color="auto"/>
            <w:right w:val="none" w:sz="0" w:space="0" w:color="auto"/>
          </w:divBdr>
          <w:divsChild>
            <w:div w:id="2044209783">
              <w:marLeft w:val="0"/>
              <w:marRight w:val="0"/>
              <w:marTop w:val="0"/>
              <w:marBottom w:val="0"/>
              <w:divBdr>
                <w:top w:val="none" w:sz="0" w:space="0" w:color="auto"/>
                <w:left w:val="none" w:sz="0" w:space="0" w:color="auto"/>
                <w:bottom w:val="none" w:sz="0" w:space="0" w:color="auto"/>
                <w:right w:val="none" w:sz="0" w:space="0" w:color="auto"/>
              </w:divBdr>
            </w:div>
          </w:divsChild>
        </w:div>
        <w:div w:id="649405761">
          <w:marLeft w:val="0"/>
          <w:marRight w:val="0"/>
          <w:marTop w:val="0"/>
          <w:marBottom w:val="0"/>
          <w:divBdr>
            <w:top w:val="none" w:sz="0" w:space="0" w:color="auto"/>
            <w:left w:val="none" w:sz="0" w:space="0" w:color="auto"/>
            <w:bottom w:val="none" w:sz="0" w:space="0" w:color="auto"/>
            <w:right w:val="none" w:sz="0" w:space="0" w:color="auto"/>
          </w:divBdr>
          <w:divsChild>
            <w:div w:id="1135756901">
              <w:marLeft w:val="0"/>
              <w:marRight w:val="0"/>
              <w:marTop w:val="0"/>
              <w:marBottom w:val="0"/>
              <w:divBdr>
                <w:top w:val="none" w:sz="0" w:space="0" w:color="auto"/>
                <w:left w:val="none" w:sz="0" w:space="0" w:color="auto"/>
                <w:bottom w:val="none" w:sz="0" w:space="0" w:color="auto"/>
                <w:right w:val="none" w:sz="0" w:space="0" w:color="auto"/>
              </w:divBdr>
            </w:div>
          </w:divsChild>
        </w:div>
        <w:div w:id="566110397">
          <w:marLeft w:val="0"/>
          <w:marRight w:val="0"/>
          <w:marTop w:val="0"/>
          <w:marBottom w:val="0"/>
          <w:divBdr>
            <w:top w:val="none" w:sz="0" w:space="0" w:color="auto"/>
            <w:left w:val="none" w:sz="0" w:space="0" w:color="auto"/>
            <w:bottom w:val="none" w:sz="0" w:space="0" w:color="auto"/>
            <w:right w:val="none" w:sz="0" w:space="0" w:color="auto"/>
          </w:divBdr>
          <w:divsChild>
            <w:div w:id="92433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28863">
      <w:bodyDiv w:val="1"/>
      <w:marLeft w:val="0"/>
      <w:marRight w:val="0"/>
      <w:marTop w:val="0"/>
      <w:marBottom w:val="0"/>
      <w:divBdr>
        <w:top w:val="none" w:sz="0" w:space="0" w:color="auto"/>
        <w:left w:val="none" w:sz="0" w:space="0" w:color="auto"/>
        <w:bottom w:val="none" w:sz="0" w:space="0" w:color="auto"/>
        <w:right w:val="none" w:sz="0" w:space="0" w:color="auto"/>
      </w:divBdr>
      <w:divsChild>
        <w:div w:id="1292592705">
          <w:blockQuote w:val="1"/>
          <w:marLeft w:val="720"/>
          <w:marRight w:val="720"/>
          <w:marTop w:val="100"/>
          <w:marBottom w:val="100"/>
          <w:divBdr>
            <w:top w:val="none" w:sz="0" w:space="0" w:color="auto"/>
            <w:left w:val="single" w:sz="24" w:space="11" w:color="DDDDDD"/>
            <w:bottom w:val="none" w:sz="0" w:space="0" w:color="auto"/>
            <w:right w:val="none" w:sz="0" w:space="0" w:color="auto"/>
          </w:divBdr>
        </w:div>
      </w:divsChild>
    </w:div>
    <w:div w:id="1678800592">
      <w:bodyDiv w:val="1"/>
      <w:marLeft w:val="0"/>
      <w:marRight w:val="0"/>
      <w:marTop w:val="0"/>
      <w:marBottom w:val="0"/>
      <w:divBdr>
        <w:top w:val="none" w:sz="0" w:space="0" w:color="auto"/>
        <w:left w:val="none" w:sz="0" w:space="0" w:color="auto"/>
        <w:bottom w:val="none" w:sz="0" w:space="0" w:color="auto"/>
        <w:right w:val="none" w:sz="0" w:space="0" w:color="auto"/>
      </w:divBdr>
      <w:divsChild>
        <w:div w:id="1539666208">
          <w:marLeft w:val="0"/>
          <w:marRight w:val="0"/>
          <w:marTop w:val="0"/>
          <w:marBottom w:val="0"/>
          <w:divBdr>
            <w:top w:val="none" w:sz="0" w:space="0" w:color="auto"/>
            <w:left w:val="none" w:sz="0" w:space="0" w:color="auto"/>
            <w:bottom w:val="none" w:sz="0" w:space="0" w:color="auto"/>
            <w:right w:val="none" w:sz="0" w:space="0" w:color="auto"/>
          </w:divBdr>
          <w:divsChild>
            <w:div w:id="442966501">
              <w:marLeft w:val="0"/>
              <w:marRight w:val="0"/>
              <w:marTop w:val="0"/>
              <w:marBottom w:val="0"/>
              <w:divBdr>
                <w:top w:val="none" w:sz="0" w:space="0" w:color="auto"/>
                <w:left w:val="none" w:sz="0" w:space="0" w:color="auto"/>
                <w:bottom w:val="none" w:sz="0" w:space="0" w:color="auto"/>
                <w:right w:val="none" w:sz="0" w:space="0" w:color="auto"/>
              </w:divBdr>
            </w:div>
          </w:divsChild>
        </w:div>
        <w:div w:id="1919055077">
          <w:marLeft w:val="0"/>
          <w:marRight w:val="0"/>
          <w:marTop w:val="0"/>
          <w:marBottom w:val="0"/>
          <w:divBdr>
            <w:top w:val="none" w:sz="0" w:space="0" w:color="auto"/>
            <w:left w:val="none" w:sz="0" w:space="0" w:color="auto"/>
            <w:bottom w:val="none" w:sz="0" w:space="0" w:color="auto"/>
            <w:right w:val="none" w:sz="0" w:space="0" w:color="auto"/>
          </w:divBdr>
          <w:divsChild>
            <w:div w:id="113988587">
              <w:marLeft w:val="0"/>
              <w:marRight w:val="0"/>
              <w:marTop w:val="0"/>
              <w:marBottom w:val="0"/>
              <w:divBdr>
                <w:top w:val="none" w:sz="0" w:space="0" w:color="auto"/>
                <w:left w:val="none" w:sz="0" w:space="0" w:color="auto"/>
                <w:bottom w:val="none" w:sz="0" w:space="0" w:color="auto"/>
                <w:right w:val="none" w:sz="0" w:space="0" w:color="auto"/>
              </w:divBdr>
            </w:div>
          </w:divsChild>
        </w:div>
        <w:div w:id="682171577">
          <w:marLeft w:val="0"/>
          <w:marRight w:val="0"/>
          <w:marTop w:val="0"/>
          <w:marBottom w:val="0"/>
          <w:divBdr>
            <w:top w:val="none" w:sz="0" w:space="0" w:color="auto"/>
            <w:left w:val="none" w:sz="0" w:space="0" w:color="auto"/>
            <w:bottom w:val="none" w:sz="0" w:space="0" w:color="auto"/>
            <w:right w:val="none" w:sz="0" w:space="0" w:color="auto"/>
          </w:divBdr>
          <w:divsChild>
            <w:div w:id="491991835">
              <w:marLeft w:val="0"/>
              <w:marRight w:val="0"/>
              <w:marTop w:val="0"/>
              <w:marBottom w:val="0"/>
              <w:divBdr>
                <w:top w:val="none" w:sz="0" w:space="0" w:color="auto"/>
                <w:left w:val="none" w:sz="0" w:space="0" w:color="auto"/>
                <w:bottom w:val="none" w:sz="0" w:space="0" w:color="auto"/>
                <w:right w:val="none" w:sz="0" w:space="0" w:color="auto"/>
              </w:divBdr>
            </w:div>
          </w:divsChild>
        </w:div>
        <w:div w:id="852110068">
          <w:marLeft w:val="0"/>
          <w:marRight w:val="0"/>
          <w:marTop w:val="0"/>
          <w:marBottom w:val="0"/>
          <w:divBdr>
            <w:top w:val="none" w:sz="0" w:space="0" w:color="auto"/>
            <w:left w:val="none" w:sz="0" w:space="0" w:color="auto"/>
            <w:bottom w:val="none" w:sz="0" w:space="0" w:color="auto"/>
            <w:right w:val="none" w:sz="0" w:space="0" w:color="auto"/>
          </w:divBdr>
          <w:divsChild>
            <w:div w:id="171129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70086">
      <w:bodyDiv w:val="1"/>
      <w:marLeft w:val="0"/>
      <w:marRight w:val="0"/>
      <w:marTop w:val="0"/>
      <w:marBottom w:val="0"/>
      <w:divBdr>
        <w:top w:val="none" w:sz="0" w:space="0" w:color="auto"/>
        <w:left w:val="none" w:sz="0" w:space="0" w:color="auto"/>
        <w:bottom w:val="none" w:sz="0" w:space="0" w:color="auto"/>
        <w:right w:val="none" w:sz="0" w:space="0" w:color="auto"/>
      </w:divBdr>
    </w:div>
    <w:div w:id="1736273256">
      <w:bodyDiv w:val="1"/>
      <w:marLeft w:val="0"/>
      <w:marRight w:val="0"/>
      <w:marTop w:val="0"/>
      <w:marBottom w:val="0"/>
      <w:divBdr>
        <w:top w:val="none" w:sz="0" w:space="0" w:color="auto"/>
        <w:left w:val="none" w:sz="0" w:space="0" w:color="auto"/>
        <w:bottom w:val="none" w:sz="0" w:space="0" w:color="auto"/>
        <w:right w:val="none" w:sz="0" w:space="0" w:color="auto"/>
      </w:divBdr>
      <w:divsChild>
        <w:div w:id="1091701563">
          <w:marLeft w:val="0"/>
          <w:marRight w:val="0"/>
          <w:marTop w:val="0"/>
          <w:marBottom w:val="0"/>
          <w:divBdr>
            <w:top w:val="none" w:sz="0" w:space="0" w:color="auto"/>
            <w:left w:val="none" w:sz="0" w:space="0" w:color="auto"/>
            <w:bottom w:val="none" w:sz="0" w:space="0" w:color="auto"/>
            <w:right w:val="none" w:sz="0" w:space="0" w:color="auto"/>
          </w:divBdr>
          <w:divsChild>
            <w:div w:id="129416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19611">
      <w:bodyDiv w:val="1"/>
      <w:marLeft w:val="0"/>
      <w:marRight w:val="0"/>
      <w:marTop w:val="0"/>
      <w:marBottom w:val="0"/>
      <w:divBdr>
        <w:top w:val="none" w:sz="0" w:space="0" w:color="auto"/>
        <w:left w:val="none" w:sz="0" w:space="0" w:color="auto"/>
        <w:bottom w:val="none" w:sz="0" w:space="0" w:color="auto"/>
        <w:right w:val="none" w:sz="0" w:space="0" w:color="auto"/>
      </w:divBdr>
    </w:div>
    <w:div w:id="1785730517">
      <w:bodyDiv w:val="1"/>
      <w:marLeft w:val="0"/>
      <w:marRight w:val="0"/>
      <w:marTop w:val="0"/>
      <w:marBottom w:val="0"/>
      <w:divBdr>
        <w:top w:val="none" w:sz="0" w:space="0" w:color="auto"/>
        <w:left w:val="none" w:sz="0" w:space="0" w:color="auto"/>
        <w:bottom w:val="none" w:sz="0" w:space="0" w:color="auto"/>
        <w:right w:val="none" w:sz="0" w:space="0" w:color="auto"/>
      </w:divBdr>
    </w:div>
    <w:div w:id="1804155697">
      <w:bodyDiv w:val="1"/>
      <w:marLeft w:val="0"/>
      <w:marRight w:val="0"/>
      <w:marTop w:val="0"/>
      <w:marBottom w:val="0"/>
      <w:divBdr>
        <w:top w:val="none" w:sz="0" w:space="0" w:color="auto"/>
        <w:left w:val="none" w:sz="0" w:space="0" w:color="auto"/>
        <w:bottom w:val="none" w:sz="0" w:space="0" w:color="auto"/>
        <w:right w:val="none" w:sz="0" w:space="0" w:color="auto"/>
      </w:divBdr>
      <w:divsChild>
        <w:div w:id="526530527">
          <w:marLeft w:val="0"/>
          <w:marRight w:val="0"/>
          <w:marTop w:val="0"/>
          <w:marBottom w:val="0"/>
          <w:divBdr>
            <w:top w:val="none" w:sz="0" w:space="0" w:color="auto"/>
            <w:left w:val="none" w:sz="0" w:space="0" w:color="auto"/>
            <w:bottom w:val="none" w:sz="0" w:space="0" w:color="auto"/>
            <w:right w:val="none" w:sz="0" w:space="0" w:color="auto"/>
          </w:divBdr>
          <w:divsChild>
            <w:div w:id="1634024449">
              <w:marLeft w:val="0"/>
              <w:marRight w:val="0"/>
              <w:marTop w:val="0"/>
              <w:marBottom w:val="0"/>
              <w:divBdr>
                <w:top w:val="none" w:sz="0" w:space="0" w:color="auto"/>
                <w:left w:val="none" w:sz="0" w:space="0" w:color="auto"/>
                <w:bottom w:val="none" w:sz="0" w:space="0" w:color="auto"/>
                <w:right w:val="none" w:sz="0" w:space="0" w:color="auto"/>
              </w:divBdr>
            </w:div>
          </w:divsChild>
        </w:div>
        <w:div w:id="56712639">
          <w:marLeft w:val="0"/>
          <w:marRight w:val="0"/>
          <w:marTop w:val="0"/>
          <w:marBottom w:val="0"/>
          <w:divBdr>
            <w:top w:val="none" w:sz="0" w:space="0" w:color="auto"/>
            <w:left w:val="none" w:sz="0" w:space="0" w:color="auto"/>
            <w:bottom w:val="none" w:sz="0" w:space="0" w:color="auto"/>
            <w:right w:val="none" w:sz="0" w:space="0" w:color="auto"/>
          </w:divBdr>
          <w:divsChild>
            <w:div w:id="185101780">
              <w:marLeft w:val="0"/>
              <w:marRight w:val="0"/>
              <w:marTop w:val="0"/>
              <w:marBottom w:val="0"/>
              <w:divBdr>
                <w:top w:val="none" w:sz="0" w:space="0" w:color="auto"/>
                <w:left w:val="none" w:sz="0" w:space="0" w:color="auto"/>
                <w:bottom w:val="none" w:sz="0" w:space="0" w:color="auto"/>
                <w:right w:val="none" w:sz="0" w:space="0" w:color="auto"/>
              </w:divBdr>
            </w:div>
          </w:divsChild>
        </w:div>
        <w:div w:id="793905996">
          <w:marLeft w:val="0"/>
          <w:marRight w:val="0"/>
          <w:marTop w:val="0"/>
          <w:marBottom w:val="0"/>
          <w:divBdr>
            <w:top w:val="none" w:sz="0" w:space="0" w:color="auto"/>
            <w:left w:val="none" w:sz="0" w:space="0" w:color="auto"/>
            <w:bottom w:val="none" w:sz="0" w:space="0" w:color="auto"/>
            <w:right w:val="none" w:sz="0" w:space="0" w:color="auto"/>
          </w:divBdr>
          <w:divsChild>
            <w:div w:id="9629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01213">
      <w:bodyDiv w:val="1"/>
      <w:marLeft w:val="0"/>
      <w:marRight w:val="0"/>
      <w:marTop w:val="0"/>
      <w:marBottom w:val="0"/>
      <w:divBdr>
        <w:top w:val="none" w:sz="0" w:space="0" w:color="auto"/>
        <w:left w:val="none" w:sz="0" w:space="0" w:color="auto"/>
        <w:bottom w:val="none" w:sz="0" w:space="0" w:color="auto"/>
        <w:right w:val="none" w:sz="0" w:space="0" w:color="auto"/>
      </w:divBdr>
      <w:divsChild>
        <w:div w:id="962351305">
          <w:marLeft w:val="0"/>
          <w:marRight w:val="0"/>
          <w:marTop w:val="0"/>
          <w:marBottom w:val="0"/>
          <w:divBdr>
            <w:top w:val="none" w:sz="0" w:space="0" w:color="auto"/>
            <w:left w:val="none" w:sz="0" w:space="0" w:color="auto"/>
            <w:bottom w:val="none" w:sz="0" w:space="0" w:color="auto"/>
            <w:right w:val="none" w:sz="0" w:space="0" w:color="auto"/>
          </w:divBdr>
          <w:divsChild>
            <w:div w:id="8423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05047">
      <w:bodyDiv w:val="1"/>
      <w:marLeft w:val="0"/>
      <w:marRight w:val="0"/>
      <w:marTop w:val="0"/>
      <w:marBottom w:val="0"/>
      <w:divBdr>
        <w:top w:val="none" w:sz="0" w:space="0" w:color="auto"/>
        <w:left w:val="none" w:sz="0" w:space="0" w:color="auto"/>
        <w:bottom w:val="none" w:sz="0" w:space="0" w:color="auto"/>
        <w:right w:val="none" w:sz="0" w:space="0" w:color="auto"/>
      </w:divBdr>
    </w:div>
    <w:div w:id="1944459574">
      <w:bodyDiv w:val="1"/>
      <w:marLeft w:val="0"/>
      <w:marRight w:val="0"/>
      <w:marTop w:val="0"/>
      <w:marBottom w:val="0"/>
      <w:divBdr>
        <w:top w:val="none" w:sz="0" w:space="0" w:color="auto"/>
        <w:left w:val="none" w:sz="0" w:space="0" w:color="auto"/>
        <w:bottom w:val="none" w:sz="0" w:space="0" w:color="auto"/>
        <w:right w:val="none" w:sz="0" w:space="0" w:color="auto"/>
      </w:divBdr>
      <w:divsChild>
        <w:div w:id="1197816545">
          <w:marLeft w:val="0"/>
          <w:marRight w:val="0"/>
          <w:marTop w:val="0"/>
          <w:marBottom w:val="0"/>
          <w:divBdr>
            <w:top w:val="none" w:sz="0" w:space="0" w:color="auto"/>
            <w:left w:val="none" w:sz="0" w:space="0" w:color="auto"/>
            <w:bottom w:val="none" w:sz="0" w:space="0" w:color="auto"/>
            <w:right w:val="none" w:sz="0" w:space="0" w:color="auto"/>
          </w:divBdr>
          <w:divsChild>
            <w:div w:id="64994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66336">
      <w:bodyDiv w:val="1"/>
      <w:marLeft w:val="0"/>
      <w:marRight w:val="0"/>
      <w:marTop w:val="0"/>
      <w:marBottom w:val="0"/>
      <w:divBdr>
        <w:top w:val="none" w:sz="0" w:space="0" w:color="auto"/>
        <w:left w:val="none" w:sz="0" w:space="0" w:color="auto"/>
        <w:bottom w:val="none" w:sz="0" w:space="0" w:color="auto"/>
        <w:right w:val="none" w:sz="0" w:space="0" w:color="auto"/>
      </w:divBdr>
    </w:div>
    <w:div w:id="2007249295">
      <w:bodyDiv w:val="1"/>
      <w:marLeft w:val="0"/>
      <w:marRight w:val="0"/>
      <w:marTop w:val="0"/>
      <w:marBottom w:val="0"/>
      <w:divBdr>
        <w:top w:val="none" w:sz="0" w:space="0" w:color="auto"/>
        <w:left w:val="none" w:sz="0" w:space="0" w:color="auto"/>
        <w:bottom w:val="none" w:sz="0" w:space="0" w:color="auto"/>
        <w:right w:val="none" w:sz="0" w:space="0" w:color="auto"/>
      </w:divBdr>
      <w:divsChild>
        <w:div w:id="808595436">
          <w:marLeft w:val="0"/>
          <w:marRight w:val="0"/>
          <w:marTop w:val="0"/>
          <w:marBottom w:val="0"/>
          <w:divBdr>
            <w:top w:val="none" w:sz="0" w:space="0" w:color="auto"/>
            <w:left w:val="none" w:sz="0" w:space="0" w:color="auto"/>
            <w:bottom w:val="none" w:sz="0" w:space="0" w:color="auto"/>
            <w:right w:val="none" w:sz="0" w:space="0" w:color="auto"/>
          </w:divBdr>
          <w:divsChild>
            <w:div w:id="2127508078">
              <w:marLeft w:val="0"/>
              <w:marRight w:val="0"/>
              <w:marTop w:val="0"/>
              <w:marBottom w:val="0"/>
              <w:divBdr>
                <w:top w:val="none" w:sz="0" w:space="0" w:color="auto"/>
                <w:left w:val="none" w:sz="0" w:space="0" w:color="auto"/>
                <w:bottom w:val="none" w:sz="0" w:space="0" w:color="auto"/>
                <w:right w:val="none" w:sz="0" w:space="0" w:color="auto"/>
              </w:divBdr>
            </w:div>
          </w:divsChild>
        </w:div>
        <w:div w:id="1328561332">
          <w:marLeft w:val="0"/>
          <w:marRight w:val="0"/>
          <w:marTop w:val="0"/>
          <w:marBottom w:val="0"/>
          <w:divBdr>
            <w:top w:val="none" w:sz="0" w:space="0" w:color="auto"/>
            <w:left w:val="none" w:sz="0" w:space="0" w:color="auto"/>
            <w:bottom w:val="none" w:sz="0" w:space="0" w:color="auto"/>
            <w:right w:val="none" w:sz="0" w:space="0" w:color="auto"/>
          </w:divBdr>
          <w:divsChild>
            <w:div w:id="56974715">
              <w:marLeft w:val="0"/>
              <w:marRight w:val="0"/>
              <w:marTop w:val="0"/>
              <w:marBottom w:val="0"/>
              <w:divBdr>
                <w:top w:val="none" w:sz="0" w:space="0" w:color="auto"/>
                <w:left w:val="none" w:sz="0" w:space="0" w:color="auto"/>
                <w:bottom w:val="none" w:sz="0" w:space="0" w:color="auto"/>
                <w:right w:val="none" w:sz="0" w:space="0" w:color="auto"/>
              </w:divBdr>
            </w:div>
          </w:divsChild>
        </w:div>
        <w:div w:id="610623617">
          <w:marLeft w:val="0"/>
          <w:marRight w:val="0"/>
          <w:marTop w:val="0"/>
          <w:marBottom w:val="0"/>
          <w:divBdr>
            <w:top w:val="none" w:sz="0" w:space="0" w:color="auto"/>
            <w:left w:val="none" w:sz="0" w:space="0" w:color="auto"/>
            <w:bottom w:val="none" w:sz="0" w:space="0" w:color="auto"/>
            <w:right w:val="none" w:sz="0" w:space="0" w:color="auto"/>
          </w:divBdr>
          <w:divsChild>
            <w:div w:id="1658220379">
              <w:marLeft w:val="0"/>
              <w:marRight w:val="0"/>
              <w:marTop w:val="0"/>
              <w:marBottom w:val="0"/>
              <w:divBdr>
                <w:top w:val="none" w:sz="0" w:space="0" w:color="auto"/>
                <w:left w:val="none" w:sz="0" w:space="0" w:color="auto"/>
                <w:bottom w:val="none" w:sz="0" w:space="0" w:color="auto"/>
                <w:right w:val="none" w:sz="0" w:space="0" w:color="auto"/>
              </w:divBdr>
            </w:div>
          </w:divsChild>
        </w:div>
        <w:div w:id="1944141186">
          <w:marLeft w:val="0"/>
          <w:marRight w:val="0"/>
          <w:marTop w:val="0"/>
          <w:marBottom w:val="0"/>
          <w:divBdr>
            <w:top w:val="none" w:sz="0" w:space="0" w:color="auto"/>
            <w:left w:val="none" w:sz="0" w:space="0" w:color="auto"/>
            <w:bottom w:val="none" w:sz="0" w:space="0" w:color="auto"/>
            <w:right w:val="none" w:sz="0" w:space="0" w:color="auto"/>
          </w:divBdr>
          <w:divsChild>
            <w:div w:id="1475944934">
              <w:marLeft w:val="0"/>
              <w:marRight w:val="0"/>
              <w:marTop w:val="0"/>
              <w:marBottom w:val="0"/>
              <w:divBdr>
                <w:top w:val="none" w:sz="0" w:space="0" w:color="auto"/>
                <w:left w:val="none" w:sz="0" w:space="0" w:color="auto"/>
                <w:bottom w:val="none" w:sz="0" w:space="0" w:color="auto"/>
                <w:right w:val="none" w:sz="0" w:space="0" w:color="auto"/>
              </w:divBdr>
            </w:div>
          </w:divsChild>
        </w:div>
        <w:div w:id="132017820">
          <w:marLeft w:val="0"/>
          <w:marRight w:val="0"/>
          <w:marTop w:val="0"/>
          <w:marBottom w:val="0"/>
          <w:divBdr>
            <w:top w:val="none" w:sz="0" w:space="0" w:color="auto"/>
            <w:left w:val="none" w:sz="0" w:space="0" w:color="auto"/>
            <w:bottom w:val="none" w:sz="0" w:space="0" w:color="auto"/>
            <w:right w:val="none" w:sz="0" w:space="0" w:color="auto"/>
          </w:divBdr>
          <w:divsChild>
            <w:div w:id="73704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4605">
      <w:bodyDiv w:val="1"/>
      <w:marLeft w:val="0"/>
      <w:marRight w:val="0"/>
      <w:marTop w:val="0"/>
      <w:marBottom w:val="0"/>
      <w:divBdr>
        <w:top w:val="none" w:sz="0" w:space="0" w:color="auto"/>
        <w:left w:val="none" w:sz="0" w:space="0" w:color="auto"/>
        <w:bottom w:val="none" w:sz="0" w:space="0" w:color="auto"/>
        <w:right w:val="none" w:sz="0" w:space="0" w:color="auto"/>
      </w:divBdr>
      <w:divsChild>
        <w:div w:id="1512646191">
          <w:marLeft w:val="0"/>
          <w:marRight w:val="0"/>
          <w:marTop w:val="0"/>
          <w:marBottom w:val="0"/>
          <w:divBdr>
            <w:top w:val="none" w:sz="0" w:space="0" w:color="auto"/>
            <w:left w:val="none" w:sz="0" w:space="0" w:color="auto"/>
            <w:bottom w:val="none" w:sz="0" w:space="0" w:color="auto"/>
            <w:right w:val="none" w:sz="0" w:space="0" w:color="auto"/>
          </w:divBdr>
          <w:divsChild>
            <w:div w:id="105894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45462">
      <w:bodyDiv w:val="1"/>
      <w:marLeft w:val="0"/>
      <w:marRight w:val="0"/>
      <w:marTop w:val="0"/>
      <w:marBottom w:val="0"/>
      <w:divBdr>
        <w:top w:val="none" w:sz="0" w:space="0" w:color="auto"/>
        <w:left w:val="none" w:sz="0" w:space="0" w:color="auto"/>
        <w:bottom w:val="none" w:sz="0" w:space="0" w:color="auto"/>
        <w:right w:val="none" w:sz="0" w:space="0" w:color="auto"/>
      </w:divBdr>
    </w:div>
    <w:div w:id="2037928198">
      <w:bodyDiv w:val="1"/>
      <w:marLeft w:val="0"/>
      <w:marRight w:val="0"/>
      <w:marTop w:val="0"/>
      <w:marBottom w:val="0"/>
      <w:divBdr>
        <w:top w:val="none" w:sz="0" w:space="0" w:color="auto"/>
        <w:left w:val="none" w:sz="0" w:space="0" w:color="auto"/>
        <w:bottom w:val="none" w:sz="0" w:space="0" w:color="auto"/>
        <w:right w:val="none" w:sz="0" w:space="0" w:color="auto"/>
      </w:divBdr>
    </w:div>
    <w:div w:id="2077436454">
      <w:bodyDiv w:val="1"/>
      <w:marLeft w:val="0"/>
      <w:marRight w:val="0"/>
      <w:marTop w:val="0"/>
      <w:marBottom w:val="0"/>
      <w:divBdr>
        <w:top w:val="none" w:sz="0" w:space="0" w:color="auto"/>
        <w:left w:val="none" w:sz="0" w:space="0" w:color="auto"/>
        <w:bottom w:val="none" w:sz="0" w:space="0" w:color="auto"/>
        <w:right w:val="none" w:sz="0" w:space="0" w:color="auto"/>
      </w:divBdr>
      <w:divsChild>
        <w:div w:id="2107651015">
          <w:marLeft w:val="0"/>
          <w:marRight w:val="0"/>
          <w:marTop w:val="0"/>
          <w:marBottom w:val="0"/>
          <w:divBdr>
            <w:top w:val="none" w:sz="0" w:space="0" w:color="auto"/>
            <w:left w:val="none" w:sz="0" w:space="0" w:color="auto"/>
            <w:bottom w:val="none" w:sz="0" w:space="0" w:color="auto"/>
            <w:right w:val="none" w:sz="0" w:space="0" w:color="auto"/>
          </w:divBdr>
          <w:divsChild>
            <w:div w:id="922497287">
              <w:marLeft w:val="0"/>
              <w:marRight w:val="0"/>
              <w:marTop w:val="0"/>
              <w:marBottom w:val="0"/>
              <w:divBdr>
                <w:top w:val="none" w:sz="0" w:space="0" w:color="auto"/>
                <w:left w:val="none" w:sz="0" w:space="0" w:color="auto"/>
                <w:bottom w:val="none" w:sz="0" w:space="0" w:color="auto"/>
                <w:right w:val="none" w:sz="0" w:space="0" w:color="auto"/>
              </w:divBdr>
            </w:div>
          </w:divsChild>
        </w:div>
        <w:div w:id="2032874644">
          <w:marLeft w:val="0"/>
          <w:marRight w:val="0"/>
          <w:marTop w:val="0"/>
          <w:marBottom w:val="0"/>
          <w:divBdr>
            <w:top w:val="none" w:sz="0" w:space="0" w:color="auto"/>
            <w:left w:val="none" w:sz="0" w:space="0" w:color="auto"/>
            <w:bottom w:val="none" w:sz="0" w:space="0" w:color="auto"/>
            <w:right w:val="none" w:sz="0" w:space="0" w:color="auto"/>
          </w:divBdr>
          <w:divsChild>
            <w:div w:id="1839342454">
              <w:marLeft w:val="0"/>
              <w:marRight w:val="0"/>
              <w:marTop w:val="0"/>
              <w:marBottom w:val="0"/>
              <w:divBdr>
                <w:top w:val="none" w:sz="0" w:space="0" w:color="auto"/>
                <w:left w:val="none" w:sz="0" w:space="0" w:color="auto"/>
                <w:bottom w:val="none" w:sz="0" w:space="0" w:color="auto"/>
                <w:right w:val="none" w:sz="0" w:space="0" w:color="auto"/>
              </w:divBdr>
            </w:div>
          </w:divsChild>
        </w:div>
        <w:div w:id="672101769">
          <w:marLeft w:val="0"/>
          <w:marRight w:val="0"/>
          <w:marTop w:val="0"/>
          <w:marBottom w:val="0"/>
          <w:divBdr>
            <w:top w:val="none" w:sz="0" w:space="0" w:color="auto"/>
            <w:left w:val="none" w:sz="0" w:space="0" w:color="auto"/>
            <w:bottom w:val="none" w:sz="0" w:space="0" w:color="auto"/>
            <w:right w:val="none" w:sz="0" w:space="0" w:color="auto"/>
          </w:divBdr>
          <w:divsChild>
            <w:div w:id="878786391">
              <w:marLeft w:val="0"/>
              <w:marRight w:val="0"/>
              <w:marTop w:val="0"/>
              <w:marBottom w:val="0"/>
              <w:divBdr>
                <w:top w:val="none" w:sz="0" w:space="0" w:color="auto"/>
                <w:left w:val="none" w:sz="0" w:space="0" w:color="auto"/>
                <w:bottom w:val="none" w:sz="0" w:space="0" w:color="auto"/>
                <w:right w:val="none" w:sz="0" w:space="0" w:color="auto"/>
              </w:divBdr>
            </w:div>
          </w:divsChild>
        </w:div>
        <w:div w:id="399139980">
          <w:marLeft w:val="0"/>
          <w:marRight w:val="0"/>
          <w:marTop w:val="0"/>
          <w:marBottom w:val="0"/>
          <w:divBdr>
            <w:top w:val="none" w:sz="0" w:space="0" w:color="auto"/>
            <w:left w:val="none" w:sz="0" w:space="0" w:color="auto"/>
            <w:bottom w:val="none" w:sz="0" w:space="0" w:color="auto"/>
            <w:right w:val="none" w:sz="0" w:space="0" w:color="auto"/>
          </w:divBdr>
          <w:divsChild>
            <w:div w:id="69134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75803">
      <w:bodyDiv w:val="1"/>
      <w:marLeft w:val="0"/>
      <w:marRight w:val="0"/>
      <w:marTop w:val="0"/>
      <w:marBottom w:val="0"/>
      <w:divBdr>
        <w:top w:val="none" w:sz="0" w:space="0" w:color="auto"/>
        <w:left w:val="none" w:sz="0" w:space="0" w:color="auto"/>
        <w:bottom w:val="none" w:sz="0" w:space="0" w:color="auto"/>
        <w:right w:val="none" w:sz="0" w:space="0" w:color="auto"/>
      </w:divBdr>
      <w:divsChild>
        <w:div w:id="327759358">
          <w:marLeft w:val="0"/>
          <w:marRight w:val="0"/>
          <w:marTop w:val="0"/>
          <w:marBottom w:val="0"/>
          <w:divBdr>
            <w:top w:val="none" w:sz="0" w:space="0" w:color="auto"/>
            <w:left w:val="none" w:sz="0" w:space="0" w:color="auto"/>
            <w:bottom w:val="none" w:sz="0" w:space="0" w:color="auto"/>
            <w:right w:val="none" w:sz="0" w:space="0" w:color="auto"/>
          </w:divBdr>
          <w:divsChild>
            <w:div w:id="641886032">
              <w:marLeft w:val="0"/>
              <w:marRight w:val="0"/>
              <w:marTop w:val="0"/>
              <w:marBottom w:val="0"/>
              <w:divBdr>
                <w:top w:val="none" w:sz="0" w:space="0" w:color="auto"/>
                <w:left w:val="none" w:sz="0" w:space="0" w:color="auto"/>
                <w:bottom w:val="none" w:sz="0" w:space="0" w:color="auto"/>
                <w:right w:val="none" w:sz="0" w:space="0" w:color="auto"/>
              </w:divBdr>
            </w:div>
          </w:divsChild>
        </w:div>
        <w:div w:id="1171875103">
          <w:marLeft w:val="0"/>
          <w:marRight w:val="0"/>
          <w:marTop w:val="0"/>
          <w:marBottom w:val="0"/>
          <w:divBdr>
            <w:top w:val="none" w:sz="0" w:space="0" w:color="auto"/>
            <w:left w:val="none" w:sz="0" w:space="0" w:color="auto"/>
            <w:bottom w:val="none" w:sz="0" w:space="0" w:color="auto"/>
            <w:right w:val="none" w:sz="0" w:space="0" w:color="auto"/>
          </w:divBdr>
          <w:divsChild>
            <w:div w:id="1602563654">
              <w:marLeft w:val="0"/>
              <w:marRight w:val="0"/>
              <w:marTop w:val="0"/>
              <w:marBottom w:val="0"/>
              <w:divBdr>
                <w:top w:val="none" w:sz="0" w:space="0" w:color="auto"/>
                <w:left w:val="none" w:sz="0" w:space="0" w:color="auto"/>
                <w:bottom w:val="none" w:sz="0" w:space="0" w:color="auto"/>
                <w:right w:val="none" w:sz="0" w:space="0" w:color="auto"/>
              </w:divBdr>
            </w:div>
          </w:divsChild>
        </w:div>
        <w:div w:id="585306313">
          <w:marLeft w:val="0"/>
          <w:marRight w:val="0"/>
          <w:marTop w:val="0"/>
          <w:marBottom w:val="0"/>
          <w:divBdr>
            <w:top w:val="none" w:sz="0" w:space="0" w:color="auto"/>
            <w:left w:val="none" w:sz="0" w:space="0" w:color="auto"/>
            <w:bottom w:val="none" w:sz="0" w:space="0" w:color="auto"/>
            <w:right w:val="none" w:sz="0" w:space="0" w:color="auto"/>
          </w:divBdr>
          <w:divsChild>
            <w:div w:id="211808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243570">
      <w:bodyDiv w:val="1"/>
      <w:marLeft w:val="0"/>
      <w:marRight w:val="0"/>
      <w:marTop w:val="0"/>
      <w:marBottom w:val="0"/>
      <w:divBdr>
        <w:top w:val="none" w:sz="0" w:space="0" w:color="auto"/>
        <w:left w:val="none" w:sz="0" w:space="0" w:color="auto"/>
        <w:bottom w:val="none" w:sz="0" w:space="0" w:color="auto"/>
        <w:right w:val="none" w:sz="0" w:space="0" w:color="auto"/>
      </w:divBdr>
      <w:divsChild>
        <w:div w:id="357195596">
          <w:marLeft w:val="0"/>
          <w:marRight w:val="0"/>
          <w:marTop w:val="0"/>
          <w:marBottom w:val="0"/>
          <w:divBdr>
            <w:top w:val="none" w:sz="0" w:space="0" w:color="auto"/>
            <w:left w:val="none" w:sz="0" w:space="0" w:color="auto"/>
            <w:bottom w:val="none" w:sz="0" w:space="0" w:color="auto"/>
            <w:right w:val="none" w:sz="0" w:space="0" w:color="auto"/>
          </w:divBdr>
          <w:divsChild>
            <w:div w:id="284849888">
              <w:marLeft w:val="0"/>
              <w:marRight w:val="0"/>
              <w:marTop w:val="0"/>
              <w:marBottom w:val="0"/>
              <w:divBdr>
                <w:top w:val="none" w:sz="0" w:space="0" w:color="auto"/>
                <w:left w:val="none" w:sz="0" w:space="0" w:color="auto"/>
                <w:bottom w:val="none" w:sz="0" w:space="0" w:color="auto"/>
                <w:right w:val="none" w:sz="0" w:space="0" w:color="auto"/>
              </w:divBdr>
            </w:div>
          </w:divsChild>
        </w:div>
        <w:div w:id="193232244">
          <w:marLeft w:val="0"/>
          <w:marRight w:val="0"/>
          <w:marTop w:val="0"/>
          <w:marBottom w:val="0"/>
          <w:divBdr>
            <w:top w:val="none" w:sz="0" w:space="0" w:color="auto"/>
            <w:left w:val="none" w:sz="0" w:space="0" w:color="auto"/>
            <w:bottom w:val="none" w:sz="0" w:space="0" w:color="auto"/>
            <w:right w:val="none" w:sz="0" w:space="0" w:color="auto"/>
          </w:divBdr>
          <w:divsChild>
            <w:div w:id="6903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06741">
      <w:bodyDiv w:val="1"/>
      <w:marLeft w:val="0"/>
      <w:marRight w:val="0"/>
      <w:marTop w:val="0"/>
      <w:marBottom w:val="0"/>
      <w:divBdr>
        <w:top w:val="none" w:sz="0" w:space="0" w:color="auto"/>
        <w:left w:val="none" w:sz="0" w:space="0" w:color="auto"/>
        <w:bottom w:val="none" w:sz="0" w:space="0" w:color="auto"/>
        <w:right w:val="none" w:sz="0" w:space="0" w:color="auto"/>
      </w:divBdr>
    </w:div>
    <w:div w:id="2143960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yiibai.com/mysql/having.html" TargetMode="External"/><Relationship Id="rId21" Type="http://schemas.openxmlformats.org/officeDocument/2006/relationships/hyperlink" Target="http://www.yiibai.com/mysql/sum.html" TargetMode="External"/><Relationship Id="rId42" Type="http://schemas.openxmlformats.org/officeDocument/2006/relationships/hyperlink" Target="http://www.yiibai.com/mysql/aggregate-functions.html" TargetMode="External"/><Relationship Id="rId47" Type="http://schemas.openxmlformats.org/officeDocument/2006/relationships/hyperlink" Target="http://www.yiibai.com/mysql/count.html" TargetMode="External"/><Relationship Id="rId63" Type="http://schemas.openxmlformats.org/officeDocument/2006/relationships/hyperlink" Target="http://www.yiibai.com/mysql/triggers/working-mysql-scheduled-event.html" TargetMode="External"/><Relationship Id="rId68" Type="http://schemas.openxmlformats.org/officeDocument/2006/relationships/hyperlink" Target="http://www.yiibai.com/variables-in-stored-procedures.html" TargetMode="External"/><Relationship Id="rId84" Type="http://schemas.openxmlformats.org/officeDocument/2006/relationships/hyperlink" Target="http://www.yiibai.com/mysql/select-statement-query-data.html" TargetMode="External"/><Relationship Id="rId89" Type="http://schemas.openxmlformats.org/officeDocument/2006/relationships/hyperlink" Target="http://www.yiibai.com/mysql/select-statement-query-data.html" TargetMode="External"/><Relationship Id="rId2" Type="http://schemas.openxmlformats.org/officeDocument/2006/relationships/styles" Target="styles.xml"/><Relationship Id="rId16" Type="http://schemas.openxmlformats.org/officeDocument/2006/relationships/hyperlink" Target="http://www.oraok.com/" TargetMode="External"/><Relationship Id="rId29" Type="http://schemas.openxmlformats.org/officeDocument/2006/relationships/hyperlink" Target="http://www.yiibai.com/mysql/sql-union-mysql.html" TargetMode="External"/><Relationship Id="rId107" Type="http://schemas.openxmlformats.org/officeDocument/2006/relationships/hyperlink" Target="http://www.yiibai.com/mysql/select-statement-query-data.html" TargetMode="External"/><Relationship Id="rId11" Type="http://schemas.openxmlformats.org/officeDocument/2006/relationships/hyperlink" Target="http://www.yiibai.com/mysql/create-drop-index.html" TargetMode="External"/><Relationship Id="rId24" Type="http://schemas.openxmlformats.org/officeDocument/2006/relationships/hyperlink" Target="http://www.yiibai.com/mysql/distinct.html" TargetMode="External"/><Relationship Id="rId32" Type="http://schemas.openxmlformats.org/officeDocument/2006/relationships/hyperlink" Target="http://www.yiibai.com/mysql/create-sql-updatable-views.html" TargetMode="External"/><Relationship Id="rId37" Type="http://schemas.openxmlformats.org/officeDocument/2006/relationships/hyperlink" Target="http://www.yiibai.com/mysql/insert-statement.html" TargetMode="External"/><Relationship Id="rId40" Type="http://schemas.openxmlformats.org/officeDocument/2006/relationships/hyperlink" Target="http://www.yiibai.com/mysql/introduction-sql-views.html" TargetMode="External"/><Relationship Id="rId45" Type="http://schemas.openxmlformats.org/officeDocument/2006/relationships/hyperlink" Target="http://www.yiibai.com/mysql/sum.html" TargetMode="External"/><Relationship Id="rId53" Type="http://schemas.openxmlformats.org/officeDocument/2006/relationships/hyperlink" Target="http://www.yiibai.com/mysql/subquery.html" TargetMode="External"/><Relationship Id="rId58" Type="http://schemas.openxmlformats.org/officeDocument/2006/relationships/hyperlink" Target="http://www.yiibai.com/jdbc/%22Java%22" TargetMode="External"/><Relationship Id="rId66" Type="http://schemas.openxmlformats.org/officeDocument/2006/relationships/hyperlink" Target="http://www.yiibai.com/mysql/stored-procedure.html" TargetMode="External"/><Relationship Id="rId74" Type="http://schemas.openxmlformats.org/officeDocument/2006/relationships/image" Target="media/image2.jpeg"/><Relationship Id="rId79" Type="http://schemas.openxmlformats.org/officeDocument/2006/relationships/hyperlink" Target="http://www.yiibai.com/mysql/case-statement.html" TargetMode="External"/><Relationship Id="rId87" Type="http://schemas.openxmlformats.org/officeDocument/2006/relationships/hyperlink" Target="http://www.yiibai.com/java/" TargetMode="External"/><Relationship Id="rId102" Type="http://schemas.openxmlformats.org/officeDocument/2006/relationships/image" Target="media/image9.jpeg"/><Relationship Id="rId110"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www.yiibai.com/mysql/stored-function.html" TargetMode="External"/><Relationship Id="rId82" Type="http://schemas.openxmlformats.org/officeDocument/2006/relationships/image" Target="media/image5.jpeg"/><Relationship Id="rId90" Type="http://schemas.openxmlformats.org/officeDocument/2006/relationships/hyperlink" Target="http://www.yiibai.com/mysql/stored-procedure.html" TargetMode="External"/><Relationship Id="rId95" Type="http://schemas.openxmlformats.org/officeDocument/2006/relationships/hyperlink" Target="http://www.yiibai.com/mysql/sql-concat-in-mysql.html" TargetMode="External"/><Relationship Id="rId19" Type="http://schemas.openxmlformats.org/officeDocument/2006/relationships/hyperlink" Target="http://www.yiibai.com/mysql/min.html" TargetMode="External"/><Relationship Id="rId14" Type="http://schemas.openxmlformats.org/officeDocument/2006/relationships/hyperlink" Target="http://www.yiibai.com/mysql/create-sql-updatable-views.html" TargetMode="External"/><Relationship Id="rId22" Type="http://schemas.openxmlformats.org/officeDocument/2006/relationships/hyperlink" Target="http://www.yiibai.com/mysql/count.html" TargetMode="External"/><Relationship Id="rId27" Type="http://schemas.openxmlformats.org/officeDocument/2006/relationships/hyperlink" Target="http://www.yiibai.com/mysql/limit.html" TargetMode="External"/><Relationship Id="rId30" Type="http://schemas.openxmlformats.org/officeDocument/2006/relationships/hyperlink" Target="http://www.yiibai.com/mysql/subquery/" TargetMode="External"/><Relationship Id="rId35" Type="http://schemas.openxmlformats.org/officeDocument/2006/relationships/hyperlink" Target="http://www.yiibai.com/mysql/inner-join.html" TargetMode="External"/><Relationship Id="rId43" Type="http://schemas.openxmlformats.org/officeDocument/2006/relationships/hyperlink" Target="http://www.yiibai.com/mysql/min.html" TargetMode="External"/><Relationship Id="rId48" Type="http://schemas.openxmlformats.org/officeDocument/2006/relationships/hyperlink" Target="http://www.yiibai.com/mysql/distinct.html" TargetMode="External"/><Relationship Id="rId56" Type="http://schemas.openxmlformats.org/officeDocument/2006/relationships/hyperlink" Target="http://www.yiibai.com/mysql/inner-join.html" TargetMode="External"/><Relationship Id="rId64" Type="http://schemas.openxmlformats.org/officeDocument/2006/relationships/hyperlink" Target="http://www.yiibai.com/introduction-to-sql-stored-procedures.html" TargetMode="External"/><Relationship Id="rId69" Type="http://schemas.openxmlformats.org/officeDocument/2006/relationships/hyperlink" Target="http://www.yiibai.com/mysql/data-types.html" TargetMode="External"/><Relationship Id="rId77" Type="http://schemas.openxmlformats.org/officeDocument/2006/relationships/hyperlink" Target="http://www.yiibai.com/mysql/if-statement.html" TargetMode="External"/><Relationship Id="rId100" Type="http://schemas.openxmlformats.org/officeDocument/2006/relationships/hyperlink" Target="http://www.yiibai.com/mysql/getting-started-with-mysql-stored-procedures.html" TargetMode="External"/><Relationship Id="rId105" Type="http://schemas.openxmlformats.org/officeDocument/2006/relationships/hyperlink" Target="http://www.yiibai.com/mysql/data-types.html" TargetMode="External"/><Relationship Id="rId8" Type="http://schemas.openxmlformats.org/officeDocument/2006/relationships/hyperlink" Target="http://www.yiibai.com/mysql/temporary-table.html" TargetMode="External"/><Relationship Id="rId51" Type="http://schemas.openxmlformats.org/officeDocument/2006/relationships/hyperlink" Target="http://www.yiibai.com/mysql/sql-union-mysql.html" TargetMode="External"/><Relationship Id="rId72" Type="http://schemas.openxmlformats.org/officeDocument/2006/relationships/hyperlink" Target="http://www.yiibai.com/mysql/variables-in-stored-procedures.html" TargetMode="External"/><Relationship Id="rId80" Type="http://schemas.openxmlformats.org/officeDocument/2006/relationships/hyperlink" Target="http://www.yiibai.com/mysql/if-statement.html" TargetMode="External"/><Relationship Id="rId85" Type="http://schemas.openxmlformats.org/officeDocument/2006/relationships/image" Target="media/image6.jpeg"/><Relationship Id="rId93" Type="http://schemas.openxmlformats.org/officeDocument/2006/relationships/hyperlink" Target="http://www.yiibai.com/mysql/variables-in-stored-procedures.html" TargetMode="External"/><Relationship Id="rId98" Type="http://schemas.openxmlformats.org/officeDocument/2006/relationships/hyperlink" Target="http://www.yiibai.com/mysql/create-table.html" TargetMode="External"/><Relationship Id="rId3" Type="http://schemas.microsoft.com/office/2007/relationships/stylesWithEffects" Target="stylesWithEffects.xml"/><Relationship Id="rId12" Type="http://schemas.openxmlformats.org/officeDocument/2006/relationships/hyperlink" Target="http://www.yiibai.com/mysql/subquery/" TargetMode="External"/><Relationship Id="rId17" Type="http://schemas.openxmlformats.org/officeDocument/2006/relationships/hyperlink" Target="http://www.yiibai.com/postgresql/" TargetMode="External"/><Relationship Id="rId25" Type="http://schemas.openxmlformats.org/officeDocument/2006/relationships/hyperlink" Target="http://www.yiibai.com/mysql/group-by.html" TargetMode="External"/><Relationship Id="rId33" Type="http://schemas.openxmlformats.org/officeDocument/2006/relationships/hyperlink" Target="http://www.yiibai.com/mysql/where.html" TargetMode="External"/><Relationship Id="rId38" Type="http://schemas.openxmlformats.org/officeDocument/2006/relationships/hyperlink" Target="http://www.yiibai.com/mysql/update-data.html" TargetMode="External"/><Relationship Id="rId46" Type="http://schemas.openxmlformats.org/officeDocument/2006/relationships/hyperlink" Target="http://www.yiibai.com/mysql/avg.html" TargetMode="External"/><Relationship Id="rId59" Type="http://schemas.openxmlformats.org/officeDocument/2006/relationships/hyperlink" Target="http://www.yiibai.com/python/" TargetMode="External"/><Relationship Id="rId67" Type="http://schemas.openxmlformats.org/officeDocument/2006/relationships/hyperlink" Target="http://www.yiibai.com/mysql/data-types.html" TargetMode="External"/><Relationship Id="rId103" Type="http://schemas.openxmlformats.org/officeDocument/2006/relationships/hyperlink" Target="http://www.yiibai.com/mysql/stored-procedure.html" TargetMode="External"/><Relationship Id="rId108" Type="http://schemas.openxmlformats.org/officeDocument/2006/relationships/hyperlink" Target="http://www.yiibai.com/mysql/if-statement.html" TargetMode="External"/><Relationship Id="rId20" Type="http://schemas.openxmlformats.org/officeDocument/2006/relationships/hyperlink" Target="http://www.yiibai.com/mysql/max-function.html" TargetMode="External"/><Relationship Id="rId41" Type="http://schemas.openxmlformats.org/officeDocument/2006/relationships/hyperlink" Target="http://www.yiibai.com/mysql/select-statement-query-data.html" TargetMode="External"/><Relationship Id="rId54" Type="http://schemas.openxmlformats.org/officeDocument/2006/relationships/hyperlink" Target="http://www.yiibai.com/mysql/where.html" TargetMode="External"/><Relationship Id="rId62" Type="http://schemas.openxmlformats.org/officeDocument/2006/relationships/hyperlink" Target="http://www.yiibai.com/mysql/triggers.html" TargetMode="External"/><Relationship Id="rId70" Type="http://schemas.openxmlformats.org/officeDocument/2006/relationships/hyperlink" Target="http://www.yiibai.com/mysql/count.html" TargetMode="External"/><Relationship Id="rId75" Type="http://schemas.openxmlformats.org/officeDocument/2006/relationships/image" Target="media/image3.jpeg"/><Relationship Id="rId83" Type="http://schemas.openxmlformats.org/officeDocument/2006/relationships/hyperlink" Target="http://www.yiibai.com/mysql/variables-in-stored-procedures.html" TargetMode="External"/><Relationship Id="rId88" Type="http://schemas.openxmlformats.org/officeDocument/2006/relationships/hyperlink" Target="http://www.yiibai.com/mysql/stored-procedure.html" TargetMode="External"/><Relationship Id="rId91" Type="http://schemas.openxmlformats.org/officeDocument/2006/relationships/hyperlink" Target="http://www.yiibai.com/mysql/stored-function.html" TargetMode="External"/><Relationship Id="rId96" Type="http://schemas.openxmlformats.org/officeDocument/2006/relationships/hyperlink" Target="http://www.yiibai.com/mysql/cursor.html" TargetMode="External"/><Relationship Id="rId1" Type="http://schemas.openxmlformats.org/officeDocument/2006/relationships/numbering" Target="numbering.xml"/><Relationship Id="rId6" Type="http://schemas.openxmlformats.org/officeDocument/2006/relationships/hyperlink" Target="http://www.yiibai.com/mysql/inner-join.html" TargetMode="External"/><Relationship Id="rId15" Type="http://schemas.openxmlformats.org/officeDocument/2006/relationships/hyperlink" Target="http://www.yiibai.com/mysql/inner-join.html" TargetMode="External"/><Relationship Id="rId23" Type="http://schemas.openxmlformats.org/officeDocument/2006/relationships/hyperlink" Target="http://www.yiibai.com/mysql/avg.html" TargetMode="External"/><Relationship Id="rId28" Type="http://schemas.openxmlformats.org/officeDocument/2006/relationships/hyperlink" Target="http://www.yiibai.com/mysql/sql-union-mysql.html" TargetMode="External"/><Relationship Id="rId36" Type="http://schemas.openxmlformats.org/officeDocument/2006/relationships/hyperlink" Target="http://www.yiibai.com/mysql/subquery.html" TargetMode="External"/><Relationship Id="rId49" Type="http://schemas.openxmlformats.org/officeDocument/2006/relationships/hyperlink" Target="http://www.yiibai.com/mysql/group-by.html" TargetMode="External"/><Relationship Id="rId57" Type="http://schemas.openxmlformats.org/officeDocument/2006/relationships/hyperlink" Target="http://www.yiibai.com/mysql/triggers.html" TargetMode="External"/><Relationship Id="rId106" Type="http://schemas.openxmlformats.org/officeDocument/2006/relationships/hyperlink" Target="http://www.yiibai.com/mysql/if-statement.html" TargetMode="External"/><Relationship Id="rId10" Type="http://schemas.openxmlformats.org/officeDocument/2006/relationships/hyperlink" Target="http://www.yiibai.com/mysql/select-statement-query-data.html" TargetMode="External"/><Relationship Id="rId31" Type="http://schemas.openxmlformats.org/officeDocument/2006/relationships/hyperlink" Target="http://www.yiibai.com/mysql/temporary-table.html" TargetMode="External"/><Relationship Id="rId44" Type="http://schemas.openxmlformats.org/officeDocument/2006/relationships/hyperlink" Target="http://www.yiibai.com/mysql/max-function.html" TargetMode="External"/><Relationship Id="rId52" Type="http://schemas.openxmlformats.org/officeDocument/2006/relationships/hyperlink" Target="http://www.yiibai.com/mysql/left-join.html" TargetMode="External"/><Relationship Id="rId60" Type="http://schemas.openxmlformats.org/officeDocument/2006/relationships/hyperlink" Target="http://www.yiibai.com/php/" TargetMode="External"/><Relationship Id="rId65" Type="http://schemas.openxmlformats.org/officeDocument/2006/relationships/hyperlink" Target="http://www.yiibai.com/mysql/select-statement-query-data.html" TargetMode="External"/><Relationship Id="rId73" Type="http://schemas.openxmlformats.org/officeDocument/2006/relationships/image" Target="media/image1.jpeg"/><Relationship Id="rId78" Type="http://schemas.openxmlformats.org/officeDocument/2006/relationships/hyperlink" Target="http://www.yiibai.com/mysql/stored-procedures-parameters.html" TargetMode="External"/><Relationship Id="rId81" Type="http://schemas.openxmlformats.org/officeDocument/2006/relationships/hyperlink" Target="http://www.yiibai.com/mysql/error-handling-in-stored-procedures.html" TargetMode="External"/><Relationship Id="rId86" Type="http://schemas.openxmlformats.org/officeDocument/2006/relationships/hyperlink" Target="http://www.yiibai.com/php/" TargetMode="External"/><Relationship Id="rId94" Type="http://schemas.openxmlformats.org/officeDocument/2006/relationships/image" Target="media/image7.png"/><Relationship Id="rId99" Type="http://schemas.openxmlformats.org/officeDocument/2006/relationships/hyperlink" Target="http://www.yiibai.com/mysql/foreign-key.html" TargetMode="External"/><Relationship Id="rId10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www.yiibai.com/mysql/managing-sql-views.html" TargetMode="External"/><Relationship Id="rId13" Type="http://schemas.openxmlformats.org/officeDocument/2006/relationships/hyperlink" Target="http://www.yiibai.com/mysql/rename-table.html" TargetMode="External"/><Relationship Id="rId18" Type="http://schemas.openxmlformats.org/officeDocument/2006/relationships/hyperlink" Target="http://www.yiibai.com/mysql/select-statement-query-data.html" TargetMode="External"/><Relationship Id="rId39" Type="http://schemas.openxmlformats.org/officeDocument/2006/relationships/hyperlink" Target="http://www.yiibai.com/mysql/delete-statement.html" TargetMode="External"/><Relationship Id="rId109" Type="http://schemas.openxmlformats.org/officeDocument/2006/relationships/fontTable" Target="fontTable.xml"/><Relationship Id="rId34" Type="http://schemas.openxmlformats.org/officeDocument/2006/relationships/hyperlink" Target="http://www.yiibai.com/mysql/subquery.html" TargetMode="External"/><Relationship Id="rId50" Type="http://schemas.openxmlformats.org/officeDocument/2006/relationships/hyperlink" Target="http://www.yiibai.com/mysql/having.html" TargetMode="External"/><Relationship Id="rId55" Type="http://schemas.openxmlformats.org/officeDocument/2006/relationships/hyperlink" Target="http://www.yiibai.com/mysql/create-sql-views-mysql.html" TargetMode="External"/><Relationship Id="rId76" Type="http://schemas.openxmlformats.org/officeDocument/2006/relationships/image" Target="media/image4.png"/><Relationship Id="rId97" Type="http://schemas.openxmlformats.org/officeDocument/2006/relationships/hyperlink" Target="http://www.yiibai.com/mysql/select-statement-query-data.html" TargetMode="External"/><Relationship Id="rId104" Type="http://schemas.openxmlformats.org/officeDocument/2006/relationships/hyperlink" Target="http://www.yiibai.com/mysql/stored-procedures-parameters.html" TargetMode="External"/><Relationship Id="rId7" Type="http://schemas.openxmlformats.org/officeDocument/2006/relationships/hyperlink" Target="http://www.yiibai.com/mysql/select-statement-query-data.html" TargetMode="External"/><Relationship Id="rId71" Type="http://schemas.openxmlformats.org/officeDocument/2006/relationships/hyperlink" Target="http://www.yiibai.com/mysql/select-statement-query-data.html" TargetMode="External"/><Relationship Id="rId92" Type="http://schemas.openxmlformats.org/officeDocument/2006/relationships/hyperlink" Target="http://www.yiibai.com/mysql/trigger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TotalTime>
  <Pages>51</Pages>
  <Words>6406</Words>
  <Characters>36520</Characters>
  <Application>Microsoft Office Word</Application>
  <DocSecurity>0</DocSecurity>
  <Lines>304</Lines>
  <Paragraphs>85</Paragraphs>
  <ScaleCrop>false</ScaleCrop>
  <Company>MS</Company>
  <LinksUpToDate>false</LinksUpToDate>
  <CharactersWithSpaces>42841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78</cp:revision>
  <dcterms:created xsi:type="dcterms:W3CDTF">2018-08-07T10:13:00Z</dcterms:created>
  <dcterms:modified xsi:type="dcterms:W3CDTF">2018-08-07T15:23:00Z</dcterms:modified>
</cp:coreProperties>
</file>